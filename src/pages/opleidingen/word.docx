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9C8F6" w14:textId="65EEEFC2" w:rsidR="00136EF3" w:rsidRDefault="00E12517">
      <w:pPr>
        <w:rPr>
          <w:ins w:id="0" w:author="Mairon Croes" w:date="2025-01-30T15:53:00Z" w16du:dateUtc="2025-01-30T19:53:00Z"/>
          <w:lang w:val="nl-NL"/>
        </w:rPr>
      </w:pPr>
      <w:r w:rsidRPr="0035389B">
        <w:rPr>
          <w:lang w:val="nl-NL"/>
        </w:rPr>
        <w:t>---</w:t>
      </w:r>
      <w:r w:rsidRPr="0035389B">
        <w:rPr>
          <w:lang w:val="nl-NL"/>
        </w:rPr>
        <w:br/>
      </w:r>
      <w:proofErr w:type="spellStart"/>
      <w:r w:rsidRPr="0035389B">
        <w:rPr>
          <w:lang w:val="nl-NL"/>
        </w:rPr>
        <w:t>title</w:t>
      </w:r>
      <w:proofErr w:type="spellEnd"/>
      <w:r w:rsidRPr="0035389B">
        <w:rPr>
          <w:lang w:val="nl-NL"/>
        </w:rPr>
        <w:t xml:space="preserve">: </w:t>
      </w:r>
      <w:r w:rsidR="00ED7F5A" w:rsidRPr="00ED7F5A">
        <w:rPr>
          <w:lang w:val="nl-NL"/>
        </w:rPr>
        <w:t>OPLEIDINGEN &amp; TRAININGEN</w:t>
      </w:r>
      <w:r w:rsidRPr="0035389B">
        <w:rPr>
          <w:lang w:val="nl-NL"/>
        </w:rPr>
        <w:br/>
        <w:t>---</w:t>
      </w:r>
    </w:p>
    <w:p w14:paraId="5838A785" w14:textId="77777777" w:rsidR="00E016BD" w:rsidRDefault="00E016BD">
      <w:pPr>
        <w:rPr>
          <w:lang w:val="nl-NL"/>
        </w:rPr>
      </w:pPr>
    </w:p>
    <w:p w14:paraId="44F746F7" w14:textId="71BD14BA" w:rsidR="00057E7C" w:rsidRPr="00FF63C6" w:rsidRDefault="00BA12D7">
      <w:pPr>
        <w:pStyle w:val="Heading2"/>
        <w:rPr>
          <w:lang w:val="nl-NL"/>
        </w:rPr>
        <w:pPrChange w:id="1" w:author="Mairon Croes" w:date="2025-01-30T15:53:00Z" w16du:dateUtc="2025-01-30T19:53:00Z">
          <w:pPr>
            <w:pStyle w:val="Heading1"/>
          </w:pPr>
        </w:pPrChange>
      </w:pPr>
      <w:r w:rsidRPr="10107891">
        <w:rPr>
          <w:lang w:val="nl-NL"/>
        </w:rPr>
        <w:t>INTRODUCTIE</w:t>
      </w:r>
    </w:p>
    <w:p w14:paraId="70CBCF56" w14:textId="35D90358" w:rsidR="00561A98" w:rsidRDefault="00341139">
      <w:pPr>
        <w:rPr>
          <w:sz w:val="24"/>
          <w:szCs w:val="24"/>
          <w:lang w:val="nl-NL"/>
        </w:rPr>
      </w:pPr>
      <w:r w:rsidRPr="10107891">
        <w:rPr>
          <w:sz w:val="24"/>
          <w:szCs w:val="24"/>
          <w:lang w:val="nl-NL"/>
        </w:rPr>
        <w:t xml:space="preserve">Als </w:t>
      </w:r>
      <w:r w:rsidR="00111BD9" w:rsidRPr="10107891">
        <w:rPr>
          <w:sz w:val="24"/>
          <w:szCs w:val="24"/>
          <w:lang w:val="nl-NL"/>
        </w:rPr>
        <w:t xml:space="preserve">in de loop van </w:t>
      </w:r>
      <w:r w:rsidRPr="10107891">
        <w:rPr>
          <w:sz w:val="24"/>
          <w:szCs w:val="24"/>
          <w:lang w:val="nl-NL"/>
        </w:rPr>
        <w:t xml:space="preserve">2025 de Landsverordening en de Code corporate </w:t>
      </w:r>
      <w:proofErr w:type="spellStart"/>
      <w:r w:rsidRPr="10107891">
        <w:rPr>
          <w:sz w:val="24"/>
          <w:szCs w:val="24"/>
          <w:lang w:val="nl-NL"/>
        </w:rPr>
        <w:t>governance</w:t>
      </w:r>
      <w:proofErr w:type="spellEnd"/>
      <w:r w:rsidRPr="10107891">
        <w:rPr>
          <w:sz w:val="24"/>
          <w:szCs w:val="24"/>
          <w:lang w:val="nl-NL"/>
        </w:rPr>
        <w:t xml:space="preserve"> in werking treden, zijn de entiteiten voor wie de nieuwe wetgeving gelden, </w:t>
      </w:r>
      <w:r w:rsidR="00EE474C" w:rsidRPr="10107891">
        <w:rPr>
          <w:sz w:val="24"/>
          <w:szCs w:val="24"/>
          <w:lang w:val="nl-NL"/>
        </w:rPr>
        <w:t xml:space="preserve">wettelijk </w:t>
      </w:r>
      <w:r w:rsidRPr="10107891">
        <w:rPr>
          <w:sz w:val="24"/>
          <w:szCs w:val="24"/>
          <w:lang w:val="nl-NL"/>
        </w:rPr>
        <w:t>verplicht de Code in te voeren</w:t>
      </w:r>
      <w:r w:rsidR="00EE474C" w:rsidRPr="10107891">
        <w:rPr>
          <w:sz w:val="24"/>
          <w:szCs w:val="24"/>
          <w:lang w:val="nl-NL"/>
        </w:rPr>
        <w:t xml:space="preserve">. </w:t>
      </w:r>
      <w:r w:rsidR="00BB014C" w:rsidRPr="10107891">
        <w:rPr>
          <w:sz w:val="24"/>
          <w:szCs w:val="24"/>
          <w:lang w:val="nl-NL"/>
        </w:rPr>
        <w:t xml:space="preserve">Entiteiten die aan de slag gaan met de implementatie van de nieuwe </w:t>
      </w:r>
      <w:proofErr w:type="spellStart"/>
      <w:r w:rsidR="00BB014C" w:rsidRPr="10107891">
        <w:rPr>
          <w:sz w:val="24"/>
          <w:szCs w:val="24"/>
          <w:lang w:val="nl-NL"/>
        </w:rPr>
        <w:t>governance</w:t>
      </w:r>
      <w:proofErr w:type="spellEnd"/>
      <w:r w:rsidR="00111BD9" w:rsidRPr="10107891">
        <w:rPr>
          <w:sz w:val="24"/>
          <w:szCs w:val="24"/>
          <w:lang w:val="nl-NL"/>
        </w:rPr>
        <w:t xml:space="preserve"> </w:t>
      </w:r>
      <w:r w:rsidR="00BB014C" w:rsidRPr="10107891">
        <w:rPr>
          <w:sz w:val="24"/>
          <w:szCs w:val="24"/>
          <w:lang w:val="nl-NL"/>
        </w:rPr>
        <w:t>wetgeving, staan er niet alleen voor</w:t>
      </w:r>
      <w:r w:rsidR="00170C8C" w:rsidRPr="10107891">
        <w:rPr>
          <w:sz w:val="24"/>
          <w:szCs w:val="24"/>
          <w:lang w:val="nl-NL"/>
        </w:rPr>
        <w:t>.</w:t>
      </w:r>
    </w:p>
    <w:p w14:paraId="50EBFF34" w14:textId="028E1608" w:rsidR="00BA12D7" w:rsidRPr="00726236" w:rsidRDefault="00282C8C">
      <w:pPr>
        <w:rPr>
          <w:color w:val="227ACB"/>
          <w:sz w:val="24"/>
          <w:szCs w:val="24"/>
          <w:lang w:val="nl-NL"/>
        </w:rPr>
      </w:pPr>
      <w:r>
        <w:rPr>
          <w:sz w:val="24"/>
          <w:szCs w:val="24"/>
          <w:lang w:val="nl-NL"/>
        </w:rPr>
        <w:t xml:space="preserve">In de eerste plaats is er deze website, met veel informatie </w:t>
      </w:r>
      <w:r w:rsidR="00170C8C">
        <w:rPr>
          <w:sz w:val="24"/>
          <w:szCs w:val="24"/>
          <w:lang w:val="nl-NL"/>
        </w:rPr>
        <w:t>en</w:t>
      </w:r>
      <w:r>
        <w:rPr>
          <w:sz w:val="24"/>
          <w:szCs w:val="24"/>
          <w:lang w:val="nl-NL"/>
        </w:rPr>
        <w:t xml:space="preserve"> praktische tool</w:t>
      </w:r>
      <w:r w:rsidR="00561A98">
        <w:rPr>
          <w:sz w:val="24"/>
          <w:szCs w:val="24"/>
          <w:lang w:val="nl-NL"/>
        </w:rPr>
        <w:t>s die de entiteiten kunnen downloaden en toepassen</w:t>
      </w:r>
      <w:r w:rsidR="00726236">
        <w:rPr>
          <w:sz w:val="24"/>
          <w:szCs w:val="24"/>
          <w:lang w:val="nl-NL"/>
        </w:rPr>
        <w:t xml:space="preserve">. Zie het hoofdstuk: </w:t>
      </w:r>
      <w:r w:rsidR="00726236" w:rsidRPr="00170C8C">
        <w:rPr>
          <w:color w:val="227ACB"/>
          <w:sz w:val="24"/>
          <w:szCs w:val="24"/>
          <w:u w:val="single"/>
          <w:lang w:val="nl-NL"/>
        </w:rPr>
        <w:t>Implementatie van de Code</w:t>
      </w:r>
    </w:p>
    <w:p w14:paraId="46FD3AB4" w14:textId="17E9BE4E" w:rsidR="004156C3" w:rsidRDefault="007F1B49">
      <w:pPr>
        <w:rPr>
          <w:sz w:val="24"/>
          <w:szCs w:val="24"/>
          <w:lang w:val="nl-NL"/>
        </w:rPr>
      </w:pPr>
      <w:r w:rsidRPr="10107891">
        <w:rPr>
          <w:sz w:val="24"/>
          <w:szCs w:val="24"/>
          <w:lang w:val="nl-NL"/>
        </w:rPr>
        <w:t>Daarnaast zijn er inmiddels meerdere instanties die</w:t>
      </w:r>
      <w:r w:rsidR="00906640" w:rsidRPr="10107891">
        <w:rPr>
          <w:sz w:val="24"/>
          <w:szCs w:val="24"/>
          <w:lang w:val="nl-NL"/>
        </w:rPr>
        <w:t xml:space="preserve"> niet alleen cursussen en trainingen aanbieden, maar ook de mogelijkheid van</w:t>
      </w:r>
      <w:r w:rsidR="00E67B0D" w:rsidRPr="10107891">
        <w:rPr>
          <w:sz w:val="24"/>
          <w:szCs w:val="24"/>
          <w:lang w:val="nl-NL"/>
        </w:rPr>
        <w:t xml:space="preserve"> persoonlijke begeleiding</w:t>
      </w:r>
      <w:r w:rsidR="00BB5D39" w:rsidRPr="10107891">
        <w:rPr>
          <w:sz w:val="24"/>
          <w:szCs w:val="24"/>
          <w:lang w:val="nl-NL"/>
        </w:rPr>
        <w:t>.</w:t>
      </w:r>
      <w:r w:rsidR="00C66DC4" w:rsidRPr="10107891">
        <w:rPr>
          <w:sz w:val="24"/>
          <w:szCs w:val="24"/>
          <w:lang w:val="nl-NL"/>
        </w:rPr>
        <w:t xml:space="preserve"> Raadpleeg hiervoor de ACTUELE AGENDA en de OPLEIDINGS- EN BEGELEIDINGSMOGELIJKHEDEN</w:t>
      </w:r>
      <w:r w:rsidR="00111BD9" w:rsidRPr="10107891">
        <w:rPr>
          <w:sz w:val="24"/>
          <w:szCs w:val="24"/>
          <w:lang w:val="nl-NL"/>
        </w:rPr>
        <w:t>.</w:t>
      </w:r>
    </w:p>
    <w:p w14:paraId="41258368" w14:textId="77777777" w:rsidR="005E0807" w:rsidRPr="00010294" w:rsidRDefault="005E0807">
      <w:pPr>
        <w:rPr>
          <w:color w:val="ED0000"/>
          <w:sz w:val="24"/>
          <w:szCs w:val="24"/>
          <w:lang w:val="nl-NL"/>
        </w:rPr>
      </w:pPr>
    </w:p>
    <w:p w14:paraId="03C20C06" w14:textId="77777777" w:rsidR="00790776" w:rsidRDefault="00790776">
      <w:pPr>
        <w:rPr>
          <w:b/>
          <w:bCs/>
          <w:sz w:val="24"/>
          <w:szCs w:val="24"/>
          <w:lang w:val="nl-NL"/>
        </w:rPr>
      </w:pPr>
      <w:r>
        <w:rPr>
          <w:b/>
          <w:bCs/>
          <w:sz w:val="24"/>
          <w:szCs w:val="24"/>
          <w:lang w:val="nl-NL"/>
        </w:rPr>
        <w:br w:type="page"/>
      </w:r>
    </w:p>
    <w:p w14:paraId="65DC8CC1" w14:textId="590DF167" w:rsidR="002F06BB" w:rsidRPr="001B28E5" w:rsidRDefault="000C2682">
      <w:pPr>
        <w:pStyle w:val="Heading2"/>
        <w:rPr>
          <w:b/>
          <w:bCs/>
          <w:sz w:val="24"/>
          <w:szCs w:val="24"/>
          <w:lang w:val="nl-NL"/>
          <w:rPrChange w:id="2" w:author="" w16du:dateUtc="2025-01-16T15:31:00Z">
            <w:rPr/>
          </w:rPrChange>
        </w:rPr>
        <w:pPrChange w:id="3" w:author="Mairon Croes" w:date="2025-01-30T15:53:00Z" w16du:dateUtc="2025-01-30T19:53:00Z">
          <w:pPr>
            <w:pStyle w:val="Heading1"/>
            <w:spacing w:after="0"/>
          </w:pPr>
        </w:pPrChange>
      </w:pPr>
      <w:r w:rsidRPr="10107891">
        <w:rPr>
          <w:lang w:val="nl-NL"/>
        </w:rPr>
        <w:lastRenderedPageBreak/>
        <w:t>ACTUELE AGENDA</w:t>
      </w:r>
    </w:p>
    <w:p w14:paraId="447220D6" w14:textId="74019E20" w:rsidR="002F06BB" w:rsidRPr="001B28E5" w:rsidRDefault="3ECD9B25" w:rsidP="00024D1B">
      <w:pPr>
        <w:pStyle w:val="Heading3"/>
        <w:rPr>
          <w:lang w:val="nl-NL"/>
          <w:rPrChange w:id="4" w:author="" w16du:dateUtc="2025-01-16T15:31:00Z">
            <w:rPr/>
          </w:rPrChange>
        </w:rPr>
        <w:pPrChange w:id="5" w:author="Mairon Croes" w:date="2025-01-30T16:05:00Z" w16du:dateUtc="2025-01-30T20:05:00Z">
          <w:pPr>
            <w:pStyle w:val="Heading1"/>
            <w:spacing w:after="0"/>
          </w:pPr>
        </w:pPrChange>
      </w:pPr>
      <w:proofErr w:type="spellStart"/>
      <w:r w:rsidRPr="001B28E5">
        <w:rPr>
          <w:lang w:val="nl-NL"/>
        </w:rPr>
        <w:t>Endymion</w:t>
      </w:r>
      <w:proofErr w:type="spellEnd"/>
      <w:r w:rsidRPr="001B28E5">
        <w:rPr>
          <w:lang w:val="nl-NL"/>
        </w:rPr>
        <w:t xml:space="preserve"> </w:t>
      </w:r>
      <w:r w:rsidR="44634E00" w:rsidRPr="001B28E5">
        <w:rPr>
          <w:lang w:val="nl-NL"/>
        </w:rPr>
        <w:t xml:space="preserve">Academy programma’s op </w:t>
      </w:r>
      <w:proofErr w:type="spellStart"/>
      <w:r w:rsidR="44634E00" w:rsidRPr="001B28E5">
        <w:rPr>
          <w:lang w:val="nl-NL"/>
        </w:rPr>
        <w:t>lokatie</w:t>
      </w:r>
      <w:proofErr w:type="spellEnd"/>
    </w:p>
    <w:p w14:paraId="3B93070C" w14:textId="1B59364E" w:rsidR="10107891" w:rsidRPr="001B28E5" w:rsidRDefault="10107891" w:rsidP="10107891">
      <w:pPr>
        <w:spacing w:after="0"/>
        <w:rPr>
          <w:b/>
          <w:bCs/>
          <w:lang w:val="nl-NL"/>
        </w:rPr>
      </w:pPr>
    </w:p>
    <w:p w14:paraId="2C7DF7A1" w14:textId="7A09E1E0" w:rsidR="002F06BB" w:rsidRPr="00F03A6F" w:rsidRDefault="4406C0D1" w:rsidP="10107891">
      <w:pPr>
        <w:spacing w:after="0"/>
        <w:rPr>
          <w:sz w:val="24"/>
          <w:szCs w:val="24"/>
          <w:lang w:val="nl-NL"/>
        </w:rPr>
      </w:pPr>
      <w:r w:rsidRPr="00F03A6F">
        <w:rPr>
          <w:sz w:val="24"/>
          <w:szCs w:val="24"/>
          <w:lang w:val="nl-NL"/>
        </w:rPr>
        <w:t>2 april 2025</w:t>
      </w:r>
      <w:r w:rsidR="002F06BB" w:rsidRPr="00F03A6F">
        <w:rPr>
          <w:lang w:val="nl-NL"/>
        </w:rPr>
        <w:tab/>
      </w:r>
      <w:r w:rsidRPr="00F03A6F">
        <w:rPr>
          <w:sz w:val="24"/>
          <w:szCs w:val="24"/>
          <w:lang w:val="nl-NL"/>
        </w:rPr>
        <w:t xml:space="preserve">8-10 </w:t>
      </w:r>
      <w:proofErr w:type="spellStart"/>
      <w:r w:rsidRPr="00F03A6F">
        <w:rPr>
          <w:sz w:val="24"/>
          <w:szCs w:val="24"/>
          <w:lang w:val="nl-NL"/>
        </w:rPr>
        <w:t>am</w:t>
      </w:r>
      <w:proofErr w:type="spellEnd"/>
      <w:r w:rsidRPr="00F03A6F">
        <w:rPr>
          <w:sz w:val="24"/>
          <w:szCs w:val="24"/>
          <w:lang w:val="nl-NL"/>
        </w:rPr>
        <w:t xml:space="preserve"> Board Program Sint Maarten</w:t>
      </w:r>
    </w:p>
    <w:p w14:paraId="73BC3B26" w14:textId="1DAE65B9" w:rsidR="4406C0D1" w:rsidRDefault="4406C0D1" w:rsidP="10107891">
      <w:pPr>
        <w:spacing w:after="0"/>
        <w:rPr>
          <w:sz w:val="24"/>
          <w:szCs w:val="24"/>
        </w:rPr>
      </w:pPr>
      <w:r w:rsidRPr="10107891">
        <w:rPr>
          <w:sz w:val="24"/>
          <w:szCs w:val="24"/>
        </w:rPr>
        <w:t>10.00-18.00 PE/PO Program Sint Maarten</w:t>
      </w:r>
    </w:p>
    <w:p w14:paraId="268C90B2" w14:textId="045EDD0E" w:rsidR="6E452299" w:rsidRDefault="6E452299" w:rsidP="10107891">
      <w:pPr>
        <w:spacing w:after="0"/>
        <w:rPr>
          <w:sz w:val="24"/>
          <w:szCs w:val="24"/>
        </w:rPr>
      </w:pPr>
      <w:r w:rsidRPr="10107891">
        <w:rPr>
          <w:sz w:val="24"/>
          <w:szCs w:val="24"/>
        </w:rPr>
        <w:t xml:space="preserve">7 </w:t>
      </w:r>
      <w:proofErr w:type="spellStart"/>
      <w:r w:rsidRPr="10107891">
        <w:rPr>
          <w:sz w:val="24"/>
          <w:szCs w:val="24"/>
        </w:rPr>
        <w:t>april</w:t>
      </w:r>
      <w:proofErr w:type="spellEnd"/>
      <w:r w:rsidRPr="10107891">
        <w:rPr>
          <w:sz w:val="24"/>
          <w:szCs w:val="24"/>
        </w:rPr>
        <w:t xml:space="preserve"> 2025</w:t>
      </w:r>
      <w:r>
        <w:tab/>
      </w:r>
      <w:r w:rsidRPr="10107891">
        <w:rPr>
          <w:sz w:val="24"/>
          <w:szCs w:val="24"/>
        </w:rPr>
        <w:t>8-10 am Board Program Aruba</w:t>
      </w:r>
    </w:p>
    <w:p w14:paraId="76721A80" w14:textId="4B27557C" w:rsidR="6E452299" w:rsidRDefault="6E452299" w:rsidP="10107891">
      <w:pPr>
        <w:spacing w:after="0"/>
        <w:rPr>
          <w:sz w:val="24"/>
          <w:szCs w:val="24"/>
        </w:rPr>
      </w:pPr>
      <w:r w:rsidRPr="10107891">
        <w:rPr>
          <w:sz w:val="24"/>
          <w:szCs w:val="24"/>
        </w:rPr>
        <w:t>10.00-18.00 PE/PO Program Aruba</w:t>
      </w:r>
    </w:p>
    <w:p w14:paraId="50FF7D36" w14:textId="488C6F80" w:rsidR="6E452299" w:rsidRDefault="6E452299" w:rsidP="10107891">
      <w:pPr>
        <w:spacing w:after="0"/>
        <w:rPr>
          <w:sz w:val="24"/>
          <w:szCs w:val="24"/>
        </w:rPr>
      </w:pPr>
      <w:r w:rsidRPr="10107891">
        <w:rPr>
          <w:sz w:val="24"/>
          <w:szCs w:val="24"/>
        </w:rPr>
        <w:t xml:space="preserve">2 </w:t>
      </w:r>
      <w:proofErr w:type="spellStart"/>
      <w:r w:rsidRPr="10107891">
        <w:rPr>
          <w:sz w:val="24"/>
          <w:szCs w:val="24"/>
        </w:rPr>
        <w:t>april</w:t>
      </w:r>
      <w:proofErr w:type="spellEnd"/>
      <w:r w:rsidRPr="10107891">
        <w:rPr>
          <w:sz w:val="24"/>
          <w:szCs w:val="24"/>
        </w:rPr>
        <w:t xml:space="preserve"> 2025</w:t>
      </w:r>
      <w:r>
        <w:tab/>
      </w:r>
      <w:r w:rsidRPr="10107891">
        <w:rPr>
          <w:sz w:val="24"/>
          <w:szCs w:val="24"/>
        </w:rPr>
        <w:t>8-10 am Board Program Curacao</w:t>
      </w:r>
    </w:p>
    <w:p w14:paraId="6DC5A03E" w14:textId="38F4B7DD" w:rsidR="6E452299" w:rsidRPr="001B28E5" w:rsidRDefault="6E452299" w:rsidP="10107891">
      <w:pPr>
        <w:spacing w:after="0"/>
        <w:rPr>
          <w:sz w:val="24"/>
          <w:szCs w:val="24"/>
          <w:lang w:val="nl-NL"/>
        </w:rPr>
      </w:pPr>
      <w:r w:rsidRPr="001B28E5">
        <w:rPr>
          <w:sz w:val="24"/>
          <w:szCs w:val="24"/>
          <w:lang w:val="nl-NL"/>
        </w:rPr>
        <w:t xml:space="preserve">10.00-18.00 PE/PO Program </w:t>
      </w:r>
      <w:proofErr w:type="spellStart"/>
      <w:r w:rsidRPr="001B28E5">
        <w:rPr>
          <w:sz w:val="24"/>
          <w:szCs w:val="24"/>
          <w:lang w:val="nl-NL"/>
        </w:rPr>
        <w:t>Curacao</w:t>
      </w:r>
      <w:proofErr w:type="spellEnd"/>
    </w:p>
    <w:p w14:paraId="497F7D44" w14:textId="754A830D" w:rsidR="10107891" w:rsidRPr="001B28E5" w:rsidRDefault="10107891" w:rsidP="10107891">
      <w:pPr>
        <w:spacing w:after="0"/>
        <w:rPr>
          <w:sz w:val="24"/>
          <w:szCs w:val="24"/>
          <w:lang w:val="nl-NL"/>
        </w:rPr>
      </w:pPr>
    </w:p>
    <w:p w14:paraId="1FCD5B21" w14:textId="452AF4A6" w:rsidR="00001072" w:rsidRPr="00001072" w:rsidRDefault="6E452299" w:rsidP="10107891">
      <w:pPr>
        <w:rPr>
          <w:lang w:val="nl-NL"/>
        </w:rPr>
      </w:pPr>
      <w:r w:rsidRPr="10107891">
        <w:rPr>
          <w:sz w:val="24"/>
          <w:szCs w:val="24"/>
          <w:lang w:val="nl-NL"/>
        </w:rPr>
        <w:t>Voor een beschrijving van de inhoud en aanmeldingen, ga naar:</w:t>
      </w:r>
      <w:ins w:id="6" w:author="Mairon Croes" w:date="2025-01-30T13:34:00Z" w16du:dateUtc="2025-01-30T17:34:00Z">
        <w:r w:rsidR="00B24E9C">
          <w:rPr>
            <w:sz w:val="24"/>
            <w:szCs w:val="24"/>
            <w:lang w:val="nl-NL"/>
          </w:rPr>
          <w:t xml:space="preserve"> </w:t>
        </w:r>
      </w:ins>
      <w:del w:id="7" w:author="Mairon Croes" w:date="2025-01-30T13:34:00Z" w16du:dateUtc="2025-01-30T17:34:00Z">
        <w:r w:rsidRPr="10107891" w:rsidDel="00B24E9C">
          <w:rPr>
            <w:sz w:val="24"/>
            <w:szCs w:val="24"/>
            <w:lang w:val="nl-NL"/>
          </w:rPr>
          <w:delText xml:space="preserve">  </w:delText>
        </w:r>
      </w:del>
      <w:ins w:id="8" w:author="Mairon Croes" w:date="2025-01-30T13:34:00Z" w16du:dateUtc="2025-01-30T17:34:00Z">
        <w:r w:rsidR="00B24E9C">
          <w:rPr>
            <w:sz w:val="24"/>
            <w:szCs w:val="24"/>
            <w:lang w:val="nl-NL"/>
          </w:rPr>
          <w:t>[</w:t>
        </w:r>
        <w:proofErr w:type="gramStart"/>
        <w:r w:rsidR="00B24E9C" w:rsidRPr="00221467">
          <w:rPr>
            <w:lang w:val="nl-NL"/>
          </w:rPr>
          <w:t>https://endymion.network/</w:t>
        </w:r>
        <w:r w:rsidR="00B24E9C">
          <w:rPr>
            <w:lang w:val="nl-NL"/>
          </w:rPr>
          <w:t>](</w:t>
        </w:r>
        <w:proofErr w:type="gramEnd"/>
        <w:r w:rsidR="00B24E9C" w:rsidRPr="00F77804">
          <w:rPr>
            <w:lang w:val="nl-NL"/>
          </w:rPr>
          <w:t>https://endymion.network/</w:t>
        </w:r>
        <w:r w:rsidR="00B24E9C">
          <w:rPr>
            <w:lang w:val="nl-NL"/>
          </w:rPr>
          <w:t>)</w:t>
        </w:r>
      </w:ins>
      <w:del w:id="9" w:author="Mairon Croes" w:date="2025-01-30T13:34:00Z" w16du:dateUtc="2025-01-30T17:34:00Z">
        <w:r w:rsidR="5E89E19A" w:rsidDel="00B24E9C">
          <w:fldChar w:fldCharType="begin"/>
        </w:r>
        <w:r w:rsidR="5E89E19A" w:rsidRPr="00B24E9C" w:rsidDel="00B24E9C">
          <w:rPr>
            <w:lang w:val="nl-NL"/>
            <w:rPrChange w:id="10" w:author="Mairon Croes" w:date="2025-01-30T13:34:00Z" w16du:dateUtc="2025-01-30T17:34:00Z">
              <w:rPr/>
            </w:rPrChange>
          </w:rPr>
          <w:delInstrText>HYPERLINK "https://endymion.network/"</w:delInstrText>
        </w:r>
        <w:r w:rsidR="5E89E19A" w:rsidDel="00B24E9C">
          <w:fldChar w:fldCharType="separate"/>
        </w:r>
        <w:r w:rsidR="5E89E19A" w:rsidRPr="10107891" w:rsidDel="00B24E9C">
          <w:rPr>
            <w:rStyle w:val="Hyperlink"/>
            <w:lang w:val="nl-NL"/>
          </w:rPr>
          <w:delText>https://endymion.network/</w:delText>
        </w:r>
        <w:r w:rsidR="5E89E19A" w:rsidDel="00B24E9C">
          <w:fldChar w:fldCharType="end"/>
        </w:r>
      </w:del>
    </w:p>
    <w:p w14:paraId="1C39422D" w14:textId="77777777" w:rsidR="00790776" w:rsidRDefault="00790776">
      <w:pPr>
        <w:rPr>
          <w:b/>
          <w:bCs/>
          <w:sz w:val="24"/>
          <w:szCs w:val="24"/>
          <w:lang w:val="nl-NL"/>
        </w:rPr>
      </w:pPr>
      <w:r w:rsidRPr="10107891">
        <w:rPr>
          <w:b/>
          <w:bCs/>
          <w:sz w:val="24"/>
          <w:szCs w:val="24"/>
          <w:lang w:val="nl-NL"/>
        </w:rPr>
        <w:br w:type="page"/>
      </w:r>
    </w:p>
    <w:p w14:paraId="0208D6C0" w14:textId="7262D3A1" w:rsidR="000C2682" w:rsidRPr="00F03A6F" w:rsidRDefault="2EF2A05B">
      <w:pPr>
        <w:pStyle w:val="Heading2"/>
        <w:rPr>
          <w:lang w:val="nl-NL"/>
        </w:rPr>
        <w:pPrChange w:id="11" w:author="Mairon Croes" w:date="2025-01-30T15:54:00Z" w16du:dateUtc="2025-01-30T19:54:00Z">
          <w:pPr>
            <w:pStyle w:val="Heading1"/>
          </w:pPr>
        </w:pPrChange>
      </w:pPr>
      <w:r w:rsidRPr="10107891">
        <w:rPr>
          <w:lang w:val="nl-NL"/>
        </w:rPr>
        <w:lastRenderedPageBreak/>
        <w:t>OPLEIDINGS- EN BEGELEIDINGSMOGELIJKHEDEN</w:t>
      </w:r>
    </w:p>
    <w:p w14:paraId="2A7F95D7" w14:textId="30E13BFB" w:rsidR="10107891" w:rsidRDefault="10107891" w:rsidP="10107891">
      <w:pPr>
        <w:rPr>
          <w:sz w:val="24"/>
          <w:szCs w:val="24"/>
          <w:lang w:val="nl-NL"/>
        </w:rPr>
      </w:pPr>
    </w:p>
    <w:p w14:paraId="1794A86D" w14:textId="77777777" w:rsidR="00E3653F" w:rsidRDefault="002A1668" w:rsidP="10107891">
      <w:pPr>
        <w:jc w:val="both"/>
        <w:rPr>
          <w:sz w:val="24"/>
          <w:szCs w:val="24"/>
          <w:lang w:val="nl-NL"/>
        </w:rPr>
      </w:pPr>
      <w:r w:rsidRPr="10107891">
        <w:rPr>
          <w:sz w:val="24"/>
          <w:szCs w:val="24"/>
          <w:lang w:val="nl-NL"/>
        </w:rPr>
        <w:t xml:space="preserve">Op deze pagina vindt u de </w:t>
      </w:r>
      <w:r w:rsidR="004C64F2" w:rsidRPr="10107891">
        <w:rPr>
          <w:sz w:val="24"/>
          <w:szCs w:val="24"/>
          <w:lang w:val="nl-NL"/>
        </w:rPr>
        <w:t xml:space="preserve">organisaties die opleidingen in Aruba verzorgen en die </w:t>
      </w:r>
      <w:r w:rsidR="001C63A4" w:rsidRPr="10107891">
        <w:rPr>
          <w:sz w:val="24"/>
          <w:szCs w:val="24"/>
          <w:lang w:val="nl-NL"/>
        </w:rPr>
        <w:t>entiteiten</w:t>
      </w:r>
      <w:r w:rsidR="004C64F2" w:rsidRPr="10107891">
        <w:rPr>
          <w:sz w:val="24"/>
          <w:szCs w:val="24"/>
          <w:lang w:val="nl-NL"/>
        </w:rPr>
        <w:t xml:space="preserve"> in de publieke- en semipublieke sector</w:t>
      </w:r>
      <w:r w:rsidR="001C63A4" w:rsidRPr="10107891">
        <w:rPr>
          <w:sz w:val="24"/>
          <w:szCs w:val="24"/>
          <w:lang w:val="nl-NL"/>
        </w:rPr>
        <w:t xml:space="preserve"> behulpzaam kunnen zijn bij de implementatie van de Code corporate </w:t>
      </w:r>
      <w:proofErr w:type="spellStart"/>
      <w:r w:rsidR="001C63A4" w:rsidRPr="10107891">
        <w:rPr>
          <w:sz w:val="24"/>
          <w:szCs w:val="24"/>
          <w:lang w:val="nl-NL"/>
        </w:rPr>
        <w:t>governance</w:t>
      </w:r>
      <w:proofErr w:type="spellEnd"/>
      <w:r w:rsidR="001C63A4" w:rsidRPr="10107891">
        <w:rPr>
          <w:sz w:val="24"/>
          <w:szCs w:val="24"/>
          <w:lang w:val="nl-NL"/>
        </w:rPr>
        <w:t xml:space="preserve"> en bij </w:t>
      </w:r>
      <w:r w:rsidR="00954D65" w:rsidRPr="10107891">
        <w:rPr>
          <w:sz w:val="24"/>
          <w:szCs w:val="24"/>
          <w:lang w:val="nl-NL"/>
        </w:rPr>
        <w:t xml:space="preserve">permanente educatie. </w:t>
      </w:r>
    </w:p>
    <w:p w14:paraId="34DA650F" w14:textId="77777777" w:rsidR="00FC27D3" w:rsidRDefault="00954D65" w:rsidP="10107891">
      <w:pPr>
        <w:jc w:val="both"/>
        <w:rPr>
          <w:sz w:val="24"/>
          <w:szCs w:val="24"/>
          <w:lang w:val="nl-NL"/>
        </w:rPr>
      </w:pPr>
      <w:r w:rsidRPr="10107891">
        <w:rPr>
          <w:sz w:val="24"/>
          <w:szCs w:val="24"/>
          <w:lang w:val="nl-NL"/>
        </w:rPr>
        <w:t xml:space="preserve">Deze </w:t>
      </w:r>
      <w:r w:rsidR="00E3653F" w:rsidRPr="10107891">
        <w:rPr>
          <w:sz w:val="24"/>
          <w:szCs w:val="24"/>
          <w:lang w:val="nl-NL"/>
        </w:rPr>
        <w:t xml:space="preserve">pagina is </w:t>
      </w:r>
      <w:r w:rsidR="009D4C70" w:rsidRPr="10107891">
        <w:rPr>
          <w:sz w:val="24"/>
          <w:szCs w:val="24"/>
          <w:lang w:val="nl-NL"/>
        </w:rPr>
        <w:t xml:space="preserve">uitsluitend </w:t>
      </w:r>
      <w:r w:rsidR="00E3653F" w:rsidRPr="10107891">
        <w:rPr>
          <w:sz w:val="24"/>
          <w:szCs w:val="24"/>
          <w:lang w:val="nl-NL"/>
        </w:rPr>
        <w:t xml:space="preserve">faciliterend bedoeld. </w:t>
      </w:r>
      <w:r w:rsidR="009D4C70" w:rsidRPr="10107891">
        <w:rPr>
          <w:sz w:val="24"/>
          <w:szCs w:val="24"/>
          <w:lang w:val="nl-NL"/>
        </w:rPr>
        <w:t xml:space="preserve">Het staat alle organisaties die opleidingen en begeleiding op het gebied van corporate </w:t>
      </w:r>
      <w:proofErr w:type="spellStart"/>
      <w:r w:rsidR="009D4C70" w:rsidRPr="10107891">
        <w:rPr>
          <w:sz w:val="24"/>
          <w:szCs w:val="24"/>
          <w:lang w:val="nl-NL"/>
        </w:rPr>
        <w:t>governance</w:t>
      </w:r>
      <w:proofErr w:type="spellEnd"/>
      <w:r w:rsidR="00697EA0" w:rsidRPr="10107891">
        <w:rPr>
          <w:sz w:val="24"/>
          <w:szCs w:val="24"/>
          <w:lang w:val="nl-NL"/>
        </w:rPr>
        <w:t xml:space="preserve"> bieden vrij om zich aan te melden voor vermelding op deze pagina.</w:t>
      </w:r>
      <w:r w:rsidR="001E183F" w:rsidRPr="10107891">
        <w:rPr>
          <w:sz w:val="24"/>
          <w:szCs w:val="24"/>
          <w:lang w:val="nl-NL"/>
        </w:rPr>
        <w:t xml:space="preserve"> </w:t>
      </w:r>
    </w:p>
    <w:p w14:paraId="50CD631E" w14:textId="249333EF" w:rsidR="00C64C47" w:rsidRDefault="001E183F" w:rsidP="10107891">
      <w:pPr>
        <w:jc w:val="both"/>
        <w:rPr>
          <w:sz w:val="24"/>
          <w:szCs w:val="24"/>
          <w:lang w:val="nl-NL"/>
        </w:rPr>
      </w:pPr>
      <w:r w:rsidRPr="10107891">
        <w:rPr>
          <w:sz w:val="24"/>
          <w:szCs w:val="24"/>
          <w:lang w:val="nl-NL"/>
        </w:rPr>
        <w:t>U kunt hiervoor</w:t>
      </w:r>
      <w:r w:rsidR="1730EEC3" w:rsidRPr="10107891">
        <w:rPr>
          <w:sz w:val="24"/>
          <w:szCs w:val="24"/>
          <w:lang w:val="nl-NL"/>
        </w:rPr>
        <w:t xml:space="preserve"> contact </w:t>
      </w:r>
      <w:r w:rsidRPr="10107891">
        <w:rPr>
          <w:sz w:val="24"/>
          <w:szCs w:val="24"/>
          <w:lang w:val="nl-NL"/>
        </w:rPr>
        <w:t>opnemen met het Implementatieteam</w:t>
      </w:r>
      <w:r w:rsidR="6B549997" w:rsidRPr="10107891">
        <w:rPr>
          <w:sz w:val="24"/>
          <w:szCs w:val="24"/>
          <w:lang w:val="nl-NL"/>
        </w:rPr>
        <w:t xml:space="preserve"> corporate </w:t>
      </w:r>
      <w:proofErr w:type="spellStart"/>
      <w:r w:rsidR="6B549997" w:rsidRPr="10107891">
        <w:rPr>
          <w:sz w:val="24"/>
          <w:szCs w:val="24"/>
          <w:lang w:val="nl-NL"/>
        </w:rPr>
        <w:t>governance</w:t>
      </w:r>
      <w:proofErr w:type="spellEnd"/>
      <w:r w:rsidR="5A0E1347" w:rsidRPr="10107891">
        <w:rPr>
          <w:sz w:val="24"/>
          <w:szCs w:val="24"/>
          <w:lang w:val="nl-NL"/>
        </w:rPr>
        <w:t xml:space="preserve"> via </w:t>
      </w:r>
      <w:ins w:id="12" w:author="Mairon Croes" w:date="2025-01-30T13:35:00Z" w16du:dateUtc="2025-01-30T17:35:00Z">
        <w:r w:rsidR="00AB65F4">
          <w:rPr>
            <w:sz w:val="24"/>
            <w:szCs w:val="24"/>
            <w:lang w:val="nl-NL"/>
          </w:rPr>
          <w:t>[</w:t>
        </w:r>
      </w:ins>
      <w:proofErr w:type="gramStart"/>
      <w:r w:rsidR="5A0E1347" w:rsidRPr="10107891">
        <w:rPr>
          <w:sz w:val="24"/>
          <w:szCs w:val="24"/>
          <w:lang w:val="nl-NL"/>
        </w:rPr>
        <w:t>info@corpgov.aw</w:t>
      </w:r>
      <w:ins w:id="13" w:author="Mairon Croes" w:date="2025-01-30T13:35:00Z" w16du:dateUtc="2025-01-30T17:35:00Z">
        <w:r w:rsidR="00C51B01">
          <w:rPr>
            <w:sz w:val="24"/>
            <w:szCs w:val="24"/>
            <w:lang w:val="nl-NL"/>
          </w:rPr>
          <w:t>](</w:t>
        </w:r>
        <w:proofErr w:type="gramEnd"/>
        <w:r w:rsidR="00C51B01" w:rsidRPr="10107891">
          <w:rPr>
            <w:sz w:val="24"/>
            <w:szCs w:val="24"/>
            <w:lang w:val="nl-NL"/>
          </w:rPr>
          <w:t>info@corpgov.aw</w:t>
        </w:r>
        <w:r w:rsidR="00C51B01">
          <w:rPr>
            <w:sz w:val="24"/>
            <w:szCs w:val="24"/>
            <w:lang w:val="nl-NL"/>
          </w:rPr>
          <w:t>)</w:t>
        </w:r>
      </w:ins>
    </w:p>
    <w:p w14:paraId="5476918C" w14:textId="2ABAAA64" w:rsidR="001E183F" w:rsidRPr="00630977" w:rsidRDefault="001E183F" w:rsidP="10107891">
      <w:pPr>
        <w:rPr>
          <w:sz w:val="24"/>
          <w:szCs w:val="24"/>
          <w:lang w:val="nl-NL"/>
        </w:rPr>
      </w:pPr>
    </w:p>
    <w:p w14:paraId="037A4F30" w14:textId="4F4A9ED5" w:rsidR="00B41F38" w:rsidRPr="00E3653F" w:rsidRDefault="00B41F38">
      <w:pPr>
        <w:rPr>
          <w:b/>
          <w:bCs/>
          <w:color w:val="227ACB"/>
          <w:sz w:val="24"/>
          <w:szCs w:val="24"/>
          <w:lang w:val="nl-NL"/>
        </w:rPr>
      </w:pPr>
      <w:proofErr w:type="spellStart"/>
      <w:r w:rsidRPr="10107891">
        <w:rPr>
          <w:b/>
          <w:bCs/>
          <w:color w:val="227ACB"/>
          <w:sz w:val="24"/>
          <w:szCs w:val="24"/>
          <w:lang w:val="nl-NL"/>
        </w:rPr>
        <w:t>Endymion</w:t>
      </w:r>
      <w:proofErr w:type="spellEnd"/>
      <w:r w:rsidRPr="10107891">
        <w:rPr>
          <w:b/>
          <w:bCs/>
          <w:color w:val="227ACB"/>
          <w:sz w:val="24"/>
          <w:szCs w:val="24"/>
          <w:lang w:val="nl-NL"/>
        </w:rPr>
        <w:t xml:space="preserve"> Academy</w:t>
      </w:r>
    </w:p>
    <w:p w14:paraId="76D4E9B4" w14:textId="75B4BB63" w:rsidR="00F264E1" w:rsidRPr="005E0807" w:rsidRDefault="00F264E1" w:rsidP="00F264E1">
      <w:pPr>
        <w:rPr>
          <w:color w:val="ED0000"/>
          <w:sz w:val="24"/>
          <w:szCs w:val="24"/>
          <w:lang w:val="nl-NL"/>
        </w:rPr>
      </w:pPr>
      <w:r w:rsidRPr="005E0807">
        <w:rPr>
          <w:color w:val="ED0000"/>
          <w:sz w:val="24"/>
          <w:szCs w:val="24"/>
          <w:lang w:val="nl-NL"/>
        </w:rPr>
        <w:t>Tekst als bijlage opgenomen</w:t>
      </w:r>
    </w:p>
    <w:p w14:paraId="1675D0FE" w14:textId="0416D626" w:rsidR="00DD51A8" w:rsidRPr="00E42072" w:rsidRDefault="00DD51A8">
      <w:pPr>
        <w:rPr>
          <w:b/>
          <w:bCs/>
          <w:color w:val="227ACB"/>
          <w:sz w:val="24"/>
          <w:szCs w:val="24"/>
          <w:lang w:val="nl-NL"/>
        </w:rPr>
      </w:pPr>
      <w:proofErr w:type="spellStart"/>
      <w:r w:rsidRPr="00E42072">
        <w:rPr>
          <w:b/>
          <w:bCs/>
          <w:color w:val="227ACB"/>
          <w:sz w:val="24"/>
          <w:szCs w:val="24"/>
          <w:lang w:val="nl-NL"/>
        </w:rPr>
        <w:t>Galan</w:t>
      </w:r>
      <w:proofErr w:type="spellEnd"/>
      <w:r w:rsidRPr="00E42072">
        <w:rPr>
          <w:b/>
          <w:bCs/>
          <w:color w:val="227ACB"/>
          <w:sz w:val="24"/>
          <w:szCs w:val="24"/>
          <w:lang w:val="nl-NL"/>
        </w:rPr>
        <w:t xml:space="preserve"> Group</w:t>
      </w:r>
    </w:p>
    <w:p w14:paraId="37845610" w14:textId="1A4C41FA" w:rsidR="00F264E1" w:rsidRPr="005E0807" w:rsidRDefault="00F264E1" w:rsidP="00F264E1">
      <w:pPr>
        <w:rPr>
          <w:color w:val="ED0000"/>
          <w:sz w:val="24"/>
          <w:szCs w:val="24"/>
          <w:lang w:val="nl-NL"/>
        </w:rPr>
      </w:pPr>
      <w:r w:rsidRPr="005E0807">
        <w:rPr>
          <w:color w:val="ED0000"/>
          <w:sz w:val="24"/>
          <w:szCs w:val="24"/>
          <w:lang w:val="nl-NL"/>
        </w:rPr>
        <w:t>Tekst als bijlage opgenomen</w:t>
      </w:r>
    </w:p>
    <w:p w14:paraId="7E492EA8" w14:textId="509421AA" w:rsidR="00DD51A8" w:rsidRPr="00F264E1" w:rsidRDefault="00DD51A8">
      <w:pPr>
        <w:rPr>
          <w:b/>
          <w:bCs/>
          <w:color w:val="227ACB"/>
          <w:sz w:val="24"/>
          <w:szCs w:val="24"/>
          <w:lang w:val="nl-NL"/>
        </w:rPr>
      </w:pPr>
      <w:r w:rsidRPr="00F264E1">
        <w:rPr>
          <w:b/>
          <w:bCs/>
          <w:color w:val="227ACB"/>
          <w:sz w:val="24"/>
          <w:szCs w:val="24"/>
          <w:lang w:val="nl-NL"/>
        </w:rPr>
        <w:t>Grand Thornton Aruba</w:t>
      </w:r>
    </w:p>
    <w:p w14:paraId="48879024" w14:textId="6328E10E" w:rsidR="00F264E1" w:rsidRPr="005E0807" w:rsidRDefault="00F264E1" w:rsidP="00F264E1">
      <w:pPr>
        <w:rPr>
          <w:color w:val="ED0000"/>
          <w:sz w:val="24"/>
          <w:szCs w:val="24"/>
          <w:lang w:val="nl-NL"/>
        </w:rPr>
      </w:pPr>
      <w:r w:rsidRPr="005E0807">
        <w:rPr>
          <w:color w:val="ED0000"/>
          <w:sz w:val="24"/>
          <w:szCs w:val="24"/>
          <w:lang w:val="nl-NL"/>
        </w:rPr>
        <w:t>Tekst als bijlage opgenomen</w:t>
      </w:r>
    </w:p>
    <w:p w14:paraId="6B25F6FE" w14:textId="4C98BEC0" w:rsidR="00DD51A8" w:rsidRPr="002D1C1A" w:rsidRDefault="00DD51A8">
      <w:pPr>
        <w:rPr>
          <w:b/>
          <w:bCs/>
          <w:color w:val="227ACB"/>
          <w:sz w:val="24"/>
          <w:szCs w:val="24"/>
          <w:rPrChange w:id="14" w:author="" w16du:dateUtc="2025-01-16T15:26:00Z">
            <w:rPr>
              <w:b/>
              <w:bCs/>
              <w:color w:val="227ACB"/>
              <w:sz w:val="24"/>
              <w:szCs w:val="24"/>
              <w:lang w:val="nl-NL"/>
            </w:rPr>
          </w:rPrChange>
        </w:rPr>
      </w:pPr>
      <w:r w:rsidRPr="10107891">
        <w:rPr>
          <w:b/>
          <w:bCs/>
          <w:color w:val="227ACB"/>
          <w:sz w:val="24"/>
          <w:szCs w:val="24"/>
        </w:rPr>
        <w:t>T</w:t>
      </w:r>
      <w:r w:rsidR="00072CDD" w:rsidRPr="10107891">
        <w:rPr>
          <w:b/>
          <w:bCs/>
          <w:color w:val="227ACB"/>
          <w:sz w:val="24"/>
          <w:szCs w:val="24"/>
        </w:rPr>
        <w:t>he T</w:t>
      </w:r>
      <w:r w:rsidRPr="10107891">
        <w:rPr>
          <w:b/>
          <w:bCs/>
          <w:color w:val="227ACB"/>
          <w:sz w:val="24"/>
          <w:szCs w:val="24"/>
        </w:rPr>
        <w:t>hemis Institute</w:t>
      </w:r>
      <w:r w:rsidR="00072CDD" w:rsidRPr="10107891">
        <w:rPr>
          <w:b/>
          <w:bCs/>
          <w:color w:val="227ACB"/>
          <w:sz w:val="24"/>
          <w:szCs w:val="24"/>
        </w:rPr>
        <w:t xml:space="preserve"> for Governance &amp; Leadership</w:t>
      </w:r>
    </w:p>
    <w:p w14:paraId="7F9A4885" w14:textId="294EF1B2" w:rsidR="00001072" w:rsidRPr="00E42072" w:rsidRDefault="00072CDD">
      <w:pPr>
        <w:rPr>
          <w:color w:val="ED0000"/>
          <w:sz w:val="24"/>
          <w:szCs w:val="24"/>
          <w:lang w:val="nl-NL"/>
        </w:rPr>
      </w:pPr>
      <w:r w:rsidRPr="10107891">
        <w:rPr>
          <w:color w:val="ED0000"/>
          <w:sz w:val="24"/>
          <w:szCs w:val="24"/>
          <w:lang w:val="nl-NL"/>
        </w:rPr>
        <w:t>T</w:t>
      </w:r>
      <w:r w:rsidR="005E0807" w:rsidRPr="10107891">
        <w:rPr>
          <w:color w:val="ED0000"/>
          <w:sz w:val="24"/>
          <w:szCs w:val="24"/>
          <w:lang w:val="nl-NL"/>
        </w:rPr>
        <w:t>ekst als bijlage opgenomen</w:t>
      </w:r>
    </w:p>
    <w:p w14:paraId="60E44299" w14:textId="38F6C348" w:rsidR="00790776" w:rsidRDefault="00790776" w:rsidP="10107891">
      <w:pPr>
        <w:rPr>
          <w:lang w:val="nl-NL"/>
        </w:rPr>
      </w:pPr>
      <w:r w:rsidRPr="10107891">
        <w:rPr>
          <w:b/>
          <w:bCs/>
          <w:sz w:val="24"/>
          <w:szCs w:val="24"/>
          <w:lang w:val="nl-NL"/>
        </w:rPr>
        <w:br w:type="page"/>
      </w:r>
    </w:p>
    <w:p w14:paraId="761EBD77" w14:textId="358C429D" w:rsidR="00C64C47" w:rsidRPr="004D0711" w:rsidRDefault="00C64C47">
      <w:pPr>
        <w:pStyle w:val="Heading2"/>
        <w:rPr>
          <w:color w:val="4472C4" w:themeColor="accent1"/>
          <w:lang w:val="nl-NL"/>
        </w:rPr>
        <w:pPrChange w:id="15" w:author="Mairon Croes" w:date="2025-01-30T15:54:00Z" w16du:dateUtc="2025-01-30T19:54:00Z">
          <w:pPr/>
        </w:pPrChange>
      </w:pPr>
      <w:r w:rsidRPr="10107891">
        <w:rPr>
          <w:rStyle w:val="Heading1Char"/>
          <w:lang w:val="nl-NL"/>
        </w:rPr>
        <w:lastRenderedPageBreak/>
        <w:t>AANMELDEN VOOR MAILING</w:t>
      </w:r>
      <w:r w:rsidR="002E3760" w:rsidRPr="10107891">
        <w:rPr>
          <w:rStyle w:val="Heading1Char"/>
          <w:lang w:val="nl-NL"/>
        </w:rPr>
        <w:t xml:space="preserve"> </w:t>
      </w:r>
      <w:r w:rsidRPr="10107891">
        <w:rPr>
          <w:rStyle w:val="Heading1Char"/>
          <w:lang w:val="nl-NL"/>
        </w:rPr>
        <w:t>DATABASE</w:t>
      </w:r>
    </w:p>
    <w:p w14:paraId="47A759A7" w14:textId="5C2E56B4" w:rsidR="000C2682" w:rsidRPr="00777506" w:rsidRDefault="00184F97">
      <w:pPr>
        <w:rPr>
          <w:sz w:val="24"/>
          <w:szCs w:val="24"/>
          <w:lang w:val="nl-NL"/>
        </w:rPr>
      </w:pPr>
      <w:r w:rsidRPr="10107891">
        <w:rPr>
          <w:sz w:val="24"/>
          <w:szCs w:val="24"/>
          <w:lang w:val="nl-NL"/>
        </w:rPr>
        <w:t xml:space="preserve">U kunt zich </w:t>
      </w:r>
      <w:r w:rsidR="00115CA7" w:rsidRPr="10107891">
        <w:rPr>
          <w:color w:val="4472C4" w:themeColor="accent1"/>
          <w:sz w:val="24"/>
          <w:szCs w:val="24"/>
          <w:u w:val="single"/>
          <w:lang w:val="nl-NL"/>
        </w:rPr>
        <w:t>hier</w:t>
      </w:r>
      <w:r w:rsidR="00115CA7" w:rsidRPr="10107891">
        <w:rPr>
          <w:sz w:val="24"/>
          <w:szCs w:val="24"/>
          <w:lang w:val="nl-NL"/>
        </w:rPr>
        <w:t xml:space="preserve"> </w:t>
      </w:r>
      <w:r w:rsidRPr="10107891">
        <w:rPr>
          <w:sz w:val="24"/>
          <w:szCs w:val="24"/>
          <w:lang w:val="nl-NL"/>
        </w:rPr>
        <w:t xml:space="preserve">aanmelden voor de mailing database </w:t>
      </w:r>
      <w:commentRangeStart w:id="16"/>
      <w:commentRangeStart w:id="17"/>
      <w:r w:rsidRPr="10107891">
        <w:rPr>
          <w:sz w:val="24"/>
          <w:szCs w:val="24"/>
          <w:lang w:val="nl-NL"/>
        </w:rPr>
        <w:t xml:space="preserve">Corporate </w:t>
      </w:r>
      <w:proofErr w:type="spellStart"/>
      <w:r w:rsidRPr="10107891">
        <w:rPr>
          <w:sz w:val="24"/>
          <w:szCs w:val="24"/>
          <w:lang w:val="nl-NL"/>
        </w:rPr>
        <w:t>Governance</w:t>
      </w:r>
      <w:proofErr w:type="spellEnd"/>
      <w:r w:rsidRPr="10107891">
        <w:rPr>
          <w:sz w:val="24"/>
          <w:szCs w:val="24"/>
          <w:lang w:val="nl-NL"/>
        </w:rPr>
        <w:t xml:space="preserve">. </w:t>
      </w:r>
      <w:commentRangeEnd w:id="16"/>
      <w:r>
        <w:rPr>
          <w:rStyle w:val="CommentReference"/>
        </w:rPr>
        <w:commentReference w:id="16"/>
      </w:r>
      <w:commentRangeEnd w:id="17"/>
      <w:r w:rsidR="001B28E5">
        <w:rPr>
          <w:rStyle w:val="CommentReference"/>
        </w:rPr>
        <w:commentReference w:id="17"/>
      </w:r>
    </w:p>
    <w:p w14:paraId="2A630369" w14:textId="12D1FCDB" w:rsidR="00072CDD" w:rsidRDefault="00072CDD" w:rsidP="10107891">
      <w:pPr>
        <w:rPr>
          <w:color w:val="ED0000"/>
          <w:sz w:val="24"/>
          <w:szCs w:val="24"/>
          <w:lang w:val="nl-NL"/>
        </w:rPr>
      </w:pPr>
    </w:p>
    <w:p w14:paraId="50ACD0F6" w14:textId="10D93E85" w:rsidR="00072CDD" w:rsidRDefault="00072CDD">
      <w:pPr>
        <w:rPr>
          <w:color w:val="ED0000"/>
          <w:sz w:val="24"/>
          <w:szCs w:val="24"/>
          <w:lang w:val="nl-NL"/>
        </w:rPr>
      </w:pPr>
      <w:r>
        <w:rPr>
          <w:color w:val="ED0000"/>
          <w:sz w:val="24"/>
          <w:szCs w:val="24"/>
          <w:lang w:val="nl-NL"/>
        </w:rPr>
        <w:br w:type="page"/>
      </w:r>
    </w:p>
    <w:p w14:paraId="2137A312" w14:textId="4B3051DF" w:rsidR="00394417" w:rsidRPr="00175FDA" w:rsidRDefault="00ED5DAF">
      <w:pPr>
        <w:pStyle w:val="Heading2"/>
        <w:rPr>
          <w:rPrChange w:id="18" w:author="Mairon Croes" w:date="2025-01-30T15:55:00Z" w16du:dateUtc="2025-01-30T19:55:00Z">
            <w:rPr>
              <w:b/>
              <w:bCs/>
              <w:color w:val="ED0000"/>
              <w:sz w:val="28"/>
              <w:szCs w:val="28"/>
              <w:lang w:val="nl-NL"/>
            </w:rPr>
          </w:rPrChange>
        </w:rPr>
        <w:pPrChange w:id="19" w:author="Mairon Croes" w:date="2025-01-30T15:55:00Z" w16du:dateUtc="2025-01-30T19:55:00Z">
          <w:pPr>
            <w:spacing w:after="0" w:line="240" w:lineRule="auto"/>
          </w:pPr>
        </w:pPrChange>
      </w:pPr>
      <w:commentRangeStart w:id="20"/>
      <w:del w:id="21" w:author="Mairon Croes" w:date="2025-01-30T15:54:00Z" w16du:dateUtc="2025-01-30T19:54:00Z">
        <w:r w:rsidRPr="10107891" w:rsidDel="00175FDA">
          <w:lastRenderedPageBreak/>
          <w:delText>Bijlagen</w:delText>
        </w:r>
        <w:commentRangeEnd w:id="20"/>
        <w:r w:rsidDel="00175FDA">
          <w:rPr>
            <w:rStyle w:val="CommentReference"/>
          </w:rPr>
          <w:commentReference w:id="20"/>
        </w:r>
      </w:del>
      <w:ins w:id="22" w:author="Mairon Croes" w:date="2025-01-30T15:54:00Z" w16du:dateUtc="2025-01-30T19:54:00Z">
        <w:r w:rsidR="00175FDA" w:rsidRPr="10107891">
          <w:t>B</w:t>
        </w:r>
        <w:r w:rsidR="00175FDA">
          <w:t>IJLAGEN</w:t>
        </w:r>
      </w:ins>
    </w:p>
    <w:p w14:paraId="10AD7484" w14:textId="77777777" w:rsidR="00ED5DAF" w:rsidRPr="002D1C1A" w:rsidRDefault="00ED5DAF" w:rsidP="00001072">
      <w:pPr>
        <w:spacing w:after="0" w:line="240" w:lineRule="auto"/>
        <w:rPr>
          <w:b/>
          <w:bCs/>
          <w:color w:val="ED0000"/>
          <w:sz w:val="28"/>
          <w:szCs w:val="28"/>
          <w:rPrChange w:id="23" w:author="" w16du:dateUtc="2025-01-16T15:26:00Z">
            <w:rPr>
              <w:b/>
              <w:bCs/>
              <w:color w:val="ED0000"/>
              <w:sz w:val="28"/>
              <w:szCs w:val="28"/>
              <w:lang w:val="nl-NL"/>
            </w:rPr>
          </w:rPrChange>
        </w:rPr>
      </w:pPr>
    </w:p>
    <w:p w14:paraId="2BA29B2C" w14:textId="7921D00E" w:rsidR="00072CDD" w:rsidRPr="00B27AED" w:rsidRDefault="00072CDD" w:rsidP="00001072">
      <w:pPr>
        <w:spacing w:after="0" w:line="240" w:lineRule="auto"/>
        <w:rPr>
          <w:b/>
          <w:bCs/>
          <w:sz w:val="28"/>
          <w:szCs w:val="28"/>
        </w:rPr>
      </w:pPr>
      <w:r w:rsidRPr="00B27AED">
        <w:rPr>
          <w:b/>
          <w:bCs/>
          <w:sz w:val="28"/>
          <w:szCs w:val="28"/>
        </w:rPr>
        <w:t>The Themis Institute for Governance &amp; Leadership</w:t>
      </w:r>
    </w:p>
    <w:p w14:paraId="648F8755" w14:textId="77777777" w:rsidR="00001072" w:rsidRDefault="00001072" w:rsidP="00001072">
      <w:pPr>
        <w:spacing w:after="0" w:line="240" w:lineRule="auto"/>
      </w:pPr>
    </w:p>
    <w:p w14:paraId="1827B031" w14:textId="145D90FA" w:rsidR="00072CDD" w:rsidRPr="00B27AED" w:rsidRDefault="00072CDD" w:rsidP="00001072">
      <w:pPr>
        <w:spacing w:after="0" w:line="240" w:lineRule="auto"/>
      </w:pPr>
      <w:r w:rsidRPr="007B4963">
        <w:t>We assist organizations in enhancing the effectiveness</w:t>
      </w:r>
      <w:r>
        <w:t xml:space="preserve"> and proper conduct</w:t>
      </w:r>
      <w:r w:rsidRPr="007B4963">
        <w:t xml:space="preserve"> of board members and supervisory boards through counseling, skill development, and gaining insights.</w:t>
      </w:r>
    </w:p>
    <w:p w14:paraId="459F0D09" w14:textId="77777777" w:rsidR="00072CDD" w:rsidRPr="00B27AED" w:rsidRDefault="00072CDD" w:rsidP="00001072">
      <w:pPr>
        <w:spacing w:after="0" w:line="240" w:lineRule="auto"/>
      </w:pPr>
      <w:r w:rsidRPr="007B4963">
        <w:t>Our customized consulting and legal services are designed to align with your board's specific goals and desires</w:t>
      </w:r>
      <w:r>
        <w:t xml:space="preserve"> or legal requirements</w:t>
      </w:r>
      <w:r w:rsidRPr="007B4963">
        <w:t xml:space="preserve"> at </w:t>
      </w:r>
      <w:r>
        <w:t>any</w:t>
      </w:r>
      <w:r w:rsidRPr="007B4963">
        <w:t xml:space="preserve"> </w:t>
      </w:r>
      <w:proofErr w:type="gramStart"/>
      <w:r w:rsidRPr="007B4963">
        <w:t>particular stage</w:t>
      </w:r>
      <w:proofErr w:type="gramEnd"/>
      <w:r w:rsidRPr="007B4963">
        <w:t xml:space="preserve"> in your governance journey.</w:t>
      </w:r>
    </w:p>
    <w:p w14:paraId="01C3E5D2" w14:textId="77777777" w:rsidR="00072CDD" w:rsidRDefault="00072CDD" w:rsidP="00001072">
      <w:pPr>
        <w:spacing w:after="0" w:line="240" w:lineRule="auto"/>
      </w:pPr>
    </w:p>
    <w:p w14:paraId="53544AB5" w14:textId="77777777" w:rsidR="00072CDD" w:rsidRPr="00B27AED" w:rsidRDefault="00072CDD" w:rsidP="00001072">
      <w:pPr>
        <w:spacing w:after="0" w:line="240" w:lineRule="auto"/>
        <w:rPr>
          <w:b/>
          <w:bCs/>
        </w:rPr>
      </w:pPr>
      <w:r>
        <w:rPr>
          <w:b/>
          <w:bCs/>
        </w:rPr>
        <w:t>Governance that</w:t>
      </w:r>
      <w:r w:rsidRPr="00B27AED">
        <w:rPr>
          <w:b/>
          <w:bCs/>
        </w:rPr>
        <w:t xml:space="preserve"> work</w:t>
      </w:r>
      <w:r>
        <w:rPr>
          <w:b/>
          <w:bCs/>
        </w:rPr>
        <w:t>s</w:t>
      </w:r>
    </w:p>
    <w:p w14:paraId="63C2DC0B" w14:textId="77777777" w:rsidR="00072CDD" w:rsidRPr="007B4963" w:rsidRDefault="00072CDD" w:rsidP="00001072">
      <w:pPr>
        <w:spacing w:after="0" w:line="240" w:lineRule="auto"/>
      </w:pPr>
      <w:r w:rsidRPr="007B4963">
        <w:t xml:space="preserve">It can be challenging to make governance work, but it needs to be taken seriously. With a common governance framework, </w:t>
      </w:r>
      <w:proofErr w:type="gramStart"/>
      <w:r w:rsidRPr="007B4963">
        <w:t>your</w:t>
      </w:r>
      <w:proofErr w:type="gramEnd"/>
      <w:r w:rsidRPr="007B4963">
        <w:t xml:space="preserve"> managing and supervisory boards will better understand their management and oversight roles. Based on our </w:t>
      </w:r>
      <w:r>
        <w:t>philosophy of the S</w:t>
      </w:r>
      <w:r w:rsidRPr="007B4963">
        <w:t xml:space="preserve">even </w:t>
      </w:r>
      <w:r>
        <w:t>P</w:t>
      </w:r>
      <w:r w:rsidRPr="007B4963">
        <w:t xml:space="preserve">illars of </w:t>
      </w:r>
      <w:r>
        <w:t>G</w:t>
      </w:r>
      <w:r w:rsidRPr="007B4963">
        <w:t xml:space="preserve">ood </w:t>
      </w:r>
      <w:r>
        <w:t>G</w:t>
      </w:r>
      <w:r w:rsidRPr="007B4963">
        <w:t xml:space="preserve">overnance, we can </w:t>
      </w:r>
      <w:r>
        <w:t>assist</w:t>
      </w:r>
      <w:r w:rsidRPr="007B4963">
        <w:t xml:space="preserve"> you </w:t>
      </w:r>
      <w:r>
        <w:t xml:space="preserve">to </w:t>
      </w:r>
      <w:r w:rsidRPr="007B4963">
        <w:t>develop a governance framework that recognizes your organization's specific needs. It's essential to remember that the seven pillars of good governance are not a template or a "one size fits all" approach and will likely evolve over time based on the developments in</w:t>
      </w:r>
      <w:r>
        <w:t>side or outside</w:t>
      </w:r>
      <w:r w:rsidRPr="007B4963">
        <w:t xml:space="preserve"> your organization.</w:t>
      </w:r>
    </w:p>
    <w:p w14:paraId="45807E1E" w14:textId="77777777" w:rsidR="00072CDD" w:rsidRDefault="00072CDD" w:rsidP="00001072">
      <w:pPr>
        <w:spacing w:after="0" w:line="240" w:lineRule="auto"/>
      </w:pPr>
    </w:p>
    <w:p w14:paraId="6D7322DB" w14:textId="77777777" w:rsidR="00072CDD" w:rsidRPr="00B27AED" w:rsidRDefault="00072CDD" w:rsidP="00001072">
      <w:pPr>
        <w:spacing w:after="0" w:line="240" w:lineRule="auto"/>
        <w:rPr>
          <w:b/>
          <w:bCs/>
        </w:rPr>
      </w:pPr>
      <w:r>
        <w:rPr>
          <w:b/>
          <w:bCs/>
        </w:rPr>
        <w:t>Governance f</w:t>
      </w:r>
      <w:r w:rsidRPr="00B27AED">
        <w:rPr>
          <w:b/>
          <w:bCs/>
        </w:rPr>
        <w:t>it for purpose</w:t>
      </w:r>
    </w:p>
    <w:p w14:paraId="750D2337" w14:textId="77777777" w:rsidR="00072CDD" w:rsidRPr="007B4963" w:rsidRDefault="00072CDD" w:rsidP="00001072">
      <w:pPr>
        <w:spacing w:after="0" w:line="240" w:lineRule="auto"/>
      </w:pPr>
      <w:r w:rsidRPr="007B4963">
        <w:t xml:space="preserve">Effective boards are those in which the strengths and expertise of the members align with the needs of the organization at a given moment in time. Therefore, in today’s fast-changing environment, there is a need for proactive and adaptive management of </w:t>
      </w:r>
      <w:r>
        <w:t>the</w:t>
      </w:r>
      <w:r w:rsidRPr="007B4963">
        <w:t xml:space="preserve"> board</w:t>
      </w:r>
      <w:r>
        <w:t>s</w:t>
      </w:r>
      <w:r w:rsidRPr="007B4963">
        <w:t>’ composition</w:t>
      </w:r>
      <w:r>
        <w:t>s</w:t>
      </w:r>
      <w:r w:rsidRPr="007B4963">
        <w:t xml:space="preserve"> and the role of the board members. We can assist you in creating and improving your governance framework as well as enhancing the operational effectiveness of your boards, ultimately establishing a governance framework that is ‘fit for purpose’.</w:t>
      </w:r>
    </w:p>
    <w:p w14:paraId="140CF855" w14:textId="77777777" w:rsidR="00072CDD" w:rsidRDefault="00072CDD" w:rsidP="00001072">
      <w:pPr>
        <w:spacing w:after="0" w:line="240" w:lineRule="auto"/>
      </w:pPr>
    </w:p>
    <w:p w14:paraId="509F9863" w14:textId="77777777" w:rsidR="00072CDD" w:rsidRPr="00B27AED" w:rsidRDefault="00072CDD" w:rsidP="00001072">
      <w:pPr>
        <w:spacing w:after="0" w:line="240" w:lineRule="auto"/>
        <w:rPr>
          <w:b/>
          <w:bCs/>
          <w:sz w:val="28"/>
          <w:szCs w:val="28"/>
        </w:rPr>
      </w:pPr>
      <w:r w:rsidRPr="00B27AED">
        <w:rPr>
          <w:b/>
          <w:bCs/>
          <w:sz w:val="28"/>
          <w:szCs w:val="28"/>
        </w:rPr>
        <w:t>Our solutions</w:t>
      </w:r>
    </w:p>
    <w:p w14:paraId="15A6010F" w14:textId="77777777" w:rsidR="00072CDD" w:rsidRPr="00B27AED" w:rsidRDefault="00072CDD" w:rsidP="00001072">
      <w:pPr>
        <w:spacing w:after="0" w:line="240" w:lineRule="auto"/>
      </w:pPr>
    </w:p>
    <w:p w14:paraId="1C834FED" w14:textId="77777777" w:rsidR="00072CDD" w:rsidRPr="00B27AED" w:rsidRDefault="00072CDD" w:rsidP="00001072">
      <w:pPr>
        <w:spacing w:after="0" w:line="240" w:lineRule="auto"/>
        <w:rPr>
          <w:b/>
          <w:bCs/>
        </w:rPr>
      </w:pPr>
      <w:r w:rsidRPr="00B27AED">
        <w:rPr>
          <w:b/>
          <w:bCs/>
        </w:rPr>
        <w:t>Governance &amp; Compliance</w:t>
      </w:r>
    </w:p>
    <w:p w14:paraId="749E08C4" w14:textId="77777777" w:rsidR="00072CDD" w:rsidRPr="00B27AED" w:rsidRDefault="00072CDD" w:rsidP="00001072">
      <w:pPr>
        <w:spacing w:after="0" w:line="240" w:lineRule="auto"/>
      </w:pPr>
      <w:r w:rsidRPr="007B4963">
        <w:t>We have extensive experience and resources to assist with various aspects of board practice. Whether you want to raise awareness of governance in your organization, implement a strong governance framework and culture, or integrate corporate governance into your organization's daily operations, we are here to help you achieve your objectives.</w:t>
      </w:r>
    </w:p>
    <w:p w14:paraId="6DC346F4" w14:textId="77777777" w:rsidR="00072CDD" w:rsidRPr="00B27AED" w:rsidRDefault="00072CDD" w:rsidP="00001072">
      <w:pPr>
        <w:spacing w:after="0" w:line="240" w:lineRule="auto"/>
      </w:pPr>
    </w:p>
    <w:p w14:paraId="7785F34D" w14:textId="77777777" w:rsidR="00072CDD" w:rsidRPr="00B27AED" w:rsidRDefault="00072CDD" w:rsidP="00001072">
      <w:pPr>
        <w:spacing w:after="0" w:line="240" w:lineRule="auto"/>
        <w:rPr>
          <w:i/>
          <w:iCs/>
          <w:u w:val="single"/>
        </w:rPr>
      </w:pPr>
      <w:r w:rsidRPr="00B27AED">
        <w:rPr>
          <w:i/>
          <w:iCs/>
          <w:u w:val="single"/>
        </w:rPr>
        <w:t>Challenges we can assist you with</w:t>
      </w:r>
    </w:p>
    <w:p w14:paraId="68D3CA21" w14:textId="77777777" w:rsidR="00072CDD" w:rsidRPr="00B27AED" w:rsidRDefault="00072CDD" w:rsidP="00001072">
      <w:pPr>
        <w:numPr>
          <w:ilvl w:val="0"/>
          <w:numId w:val="17"/>
        </w:numPr>
        <w:spacing w:after="0" w:line="240" w:lineRule="auto"/>
        <w:ind w:left="426" w:hanging="426"/>
      </w:pPr>
      <w:r w:rsidRPr="00B27AED">
        <w:t>“We need to implement a new corporate structure.”</w:t>
      </w:r>
    </w:p>
    <w:p w14:paraId="1FFE4941" w14:textId="77777777" w:rsidR="00072CDD" w:rsidRPr="00B27AED" w:rsidRDefault="00072CDD" w:rsidP="00001072">
      <w:pPr>
        <w:numPr>
          <w:ilvl w:val="0"/>
          <w:numId w:val="17"/>
        </w:numPr>
        <w:spacing w:after="0" w:line="240" w:lineRule="auto"/>
        <w:ind w:left="426" w:hanging="426"/>
      </w:pPr>
      <w:r w:rsidRPr="00B27AED">
        <w:t>“Our supervisory board wants to perform an evaluation.”</w:t>
      </w:r>
    </w:p>
    <w:p w14:paraId="794D005A" w14:textId="77777777" w:rsidR="00072CDD" w:rsidRPr="00B27AED" w:rsidRDefault="00072CDD" w:rsidP="00001072">
      <w:pPr>
        <w:numPr>
          <w:ilvl w:val="0"/>
          <w:numId w:val="17"/>
        </w:numPr>
        <w:spacing w:after="0" w:line="240" w:lineRule="auto"/>
        <w:ind w:left="426" w:hanging="426"/>
      </w:pPr>
      <w:r w:rsidRPr="00B27AED">
        <w:t>“How do we implement the Corporate Governance Code?”</w:t>
      </w:r>
    </w:p>
    <w:p w14:paraId="1A137050" w14:textId="77777777" w:rsidR="00072CDD" w:rsidRPr="00B27AED" w:rsidRDefault="00072CDD" w:rsidP="00001072">
      <w:pPr>
        <w:numPr>
          <w:ilvl w:val="0"/>
          <w:numId w:val="17"/>
        </w:numPr>
        <w:spacing w:after="0" w:line="240" w:lineRule="auto"/>
        <w:ind w:left="426" w:hanging="426"/>
      </w:pPr>
      <w:r w:rsidRPr="00B27AED">
        <w:t>“We want to create a culture within our boards that supports good governance.”</w:t>
      </w:r>
    </w:p>
    <w:p w14:paraId="76C86B06" w14:textId="77777777" w:rsidR="00072CDD" w:rsidRPr="00B27AED" w:rsidRDefault="00072CDD" w:rsidP="00001072">
      <w:pPr>
        <w:numPr>
          <w:ilvl w:val="0"/>
          <w:numId w:val="17"/>
        </w:numPr>
        <w:spacing w:after="0" w:line="240" w:lineRule="auto"/>
        <w:ind w:left="426" w:hanging="426"/>
      </w:pPr>
      <w:r w:rsidRPr="00B27AED">
        <w:t>“Is our governance framework in compliance with the applicable law and regulations?”</w:t>
      </w:r>
    </w:p>
    <w:p w14:paraId="01BECDB4" w14:textId="77777777" w:rsidR="00072CDD" w:rsidRPr="00B27AED" w:rsidRDefault="00072CDD" w:rsidP="00001072">
      <w:pPr>
        <w:numPr>
          <w:ilvl w:val="0"/>
          <w:numId w:val="17"/>
        </w:numPr>
        <w:spacing w:after="0" w:line="240" w:lineRule="auto"/>
        <w:ind w:left="426" w:hanging="426"/>
      </w:pPr>
      <w:r w:rsidRPr="00B27AED">
        <w:t>“How can we improve the communication between the supervisory board and the managing board?”</w:t>
      </w:r>
    </w:p>
    <w:p w14:paraId="0FE62412" w14:textId="77777777" w:rsidR="00072CDD" w:rsidRPr="00B27AED" w:rsidRDefault="00072CDD" w:rsidP="00001072">
      <w:pPr>
        <w:numPr>
          <w:ilvl w:val="0"/>
          <w:numId w:val="17"/>
        </w:numPr>
        <w:spacing w:after="0" w:line="240" w:lineRule="auto"/>
        <w:ind w:left="426" w:hanging="426"/>
      </w:pPr>
      <w:r w:rsidRPr="00B27AED">
        <w:t>“We need to draft new articles of incorporation</w:t>
      </w:r>
      <w:r>
        <w:t>, board regulations, codes of conduct and profiles</w:t>
      </w:r>
      <w:r w:rsidRPr="00B27AED">
        <w:t>.”</w:t>
      </w:r>
    </w:p>
    <w:p w14:paraId="0B028A6E" w14:textId="77777777" w:rsidR="00072CDD" w:rsidRDefault="00072CDD" w:rsidP="00001072">
      <w:pPr>
        <w:numPr>
          <w:ilvl w:val="0"/>
          <w:numId w:val="17"/>
        </w:numPr>
        <w:spacing w:after="0" w:line="240" w:lineRule="auto"/>
        <w:ind w:left="426" w:hanging="426"/>
      </w:pPr>
      <w:r w:rsidRPr="00B27AED">
        <w:t>“We want to prepare a governance manual</w:t>
      </w:r>
      <w:r>
        <w:t xml:space="preserve"> and onboarding package for incoming board members</w:t>
      </w:r>
      <w:r w:rsidRPr="00B27AED">
        <w:t>.”</w:t>
      </w:r>
    </w:p>
    <w:p w14:paraId="4E925698" w14:textId="74FAA618" w:rsidR="00072CDD" w:rsidRPr="00B27AED" w:rsidRDefault="00072CDD" w:rsidP="10107891">
      <w:pPr>
        <w:spacing w:after="0" w:line="240" w:lineRule="auto"/>
      </w:pPr>
    </w:p>
    <w:p w14:paraId="5F10D3E4" w14:textId="77777777" w:rsidR="00072CDD" w:rsidRPr="00B27AED" w:rsidRDefault="00072CDD" w:rsidP="00001072">
      <w:pPr>
        <w:spacing w:after="0" w:line="240" w:lineRule="auto"/>
        <w:rPr>
          <w:b/>
          <w:bCs/>
        </w:rPr>
      </w:pPr>
      <w:r w:rsidRPr="00B27AED">
        <w:rPr>
          <w:b/>
          <w:bCs/>
        </w:rPr>
        <w:t xml:space="preserve">Growth and </w:t>
      </w:r>
      <w:r>
        <w:rPr>
          <w:b/>
          <w:bCs/>
        </w:rPr>
        <w:t>b</w:t>
      </w:r>
      <w:r w:rsidRPr="00B27AED">
        <w:rPr>
          <w:b/>
          <w:bCs/>
        </w:rPr>
        <w:t xml:space="preserve">oardroom </w:t>
      </w:r>
      <w:r>
        <w:rPr>
          <w:b/>
          <w:bCs/>
        </w:rPr>
        <w:t>s</w:t>
      </w:r>
      <w:r w:rsidRPr="00B27AED">
        <w:rPr>
          <w:b/>
          <w:bCs/>
        </w:rPr>
        <w:t>kill development</w:t>
      </w:r>
    </w:p>
    <w:p w14:paraId="239DC765" w14:textId="77777777" w:rsidR="00072CDD" w:rsidRPr="007B4963" w:rsidRDefault="00072CDD" w:rsidP="00001072">
      <w:pPr>
        <w:spacing w:after="0" w:line="240" w:lineRule="auto"/>
      </w:pPr>
      <w:r w:rsidRPr="007B4963">
        <w:lastRenderedPageBreak/>
        <w:t>Learning is not a one-time event. It involves a combination of immersive experiences, supportive learning tools, and ongoing touchpoints. We are here to assist your board in understanding what needs to be done, how, and why. We are eager to help you define an effective curriculum, tools, approach, and blend of activities to develop new skills as a director or supervisory board member.</w:t>
      </w:r>
    </w:p>
    <w:p w14:paraId="76F720F0" w14:textId="77777777" w:rsidR="00072CDD" w:rsidRPr="007B4963" w:rsidRDefault="00072CDD" w:rsidP="00001072">
      <w:pPr>
        <w:spacing w:after="0" w:line="240" w:lineRule="auto"/>
      </w:pPr>
    </w:p>
    <w:p w14:paraId="01B7A0AF" w14:textId="77777777" w:rsidR="00072CDD" w:rsidRPr="00B27AED" w:rsidRDefault="00072CDD" w:rsidP="00001072">
      <w:pPr>
        <w:spacing w:after="0" w:line="240" w:lineRule="auto"/>
        <w:rPr>
          <w:i/>
          <w:iCs/>
          <w:u w:val="single"/>
        </w:rPr>
      </w:pPr>
      <w:r w:rsidRPr="00B27AED">
        <w:rPr>
          <w:i/>
          <w:iCs/>
          <w:u w:val="single"/>
        </w:rPr>
        <w:t>Challenges we can assist you with</w:t>
      </w:r>
    </w:p>
    <w:p w14:paraId="7C9C1909" w14:textId="77777777" w:rsidR="00072CDD" w:rsidRPr="00B27AED" w:rsidRDefault="00072CDD" w:rsidP="00001072">
      <w:pPr>
        <w:numPr>
          <w:ilvl w:val="0"/>
          <w:numId w:val="18"/>
        </w:numPr>
        <w:spacing w:after="0" w:line="240" w:lineRule="auto"/>
        <w:ind w:left="426" w:hanging="426"/>
      </w:pPr>
      <w:r w:rsidRPr="00B27AED">
        <w:t>“We need our boards to learn new skills in a more engaging way.”</w:t>
      </w:r>
    </w:p>
    <w:p w14:paraId="0B7968B5" w14:textId="77777777" w:rsidR="00072CDD" w:rsidRPr="00B27AED" w:rsidRDefault="00072CDD" w:rsidP="00001072">
      <w:pPr>
        <w:numPr>
          <w:ilvl w:val="0"/>
          <w:numId w:val="18"/>
        </w:numPr>
        <w:spacing w:after="0" w:line="240" w:lineRule="auto"/>
        <w:ind w:left="426" w:hanging="426"/>
      </w:pPr>
      <w:r w:rsidRPr="00B27AED">
        <w:t>“We need to better equip our supervisory board with skills and tools to do their job.”</w:t>
      </w:r>
    </w:p>
    <w:p w14:paraId="4BB2AAAA" w14:textId="77777777" w:rsidR="00072CDD" w:rsidRPr="00B27AED" w:rsidRDefault="00072CDD" w:rsidP="00001072">
      <w:pPr>
        <w:numPr>
          <w:ilvl w:val="0"/>
          <w:numId w:val="18"/>
        </w:numPr>
        <w:spacing w:after="0" w:line="240" w:lineRule="auto"/>
        <w:ind w:left="426" w:hanging="426"/>
      </w:pPr>
      <w:r w:rsidRPr="00B27AED">
        <w:t>“Our current board learning program does not support the needs of the board.”</w:t>
      </w:r>
    </w:p>
    <w:p w14:paraId="204A1D77" w14:textId="77777777" w:rsidR="00072CDD" w:rsidRPr="00B27AED" w:rsidRDefault="00072CDD" w:rsidP="00001072">
      <w:pPr>
        <w:numPr>
          <w:ilvl w:val="0"/>
          <w:numId w:val="18"/>
        </w:numPr>
        <w:spacing w:after="0" w:line="240" w:lineRule="auto"/>
        <w:ind w:left="426" w:hanging="426"/>
      </w:pPr>
      <w:r w:rsidRPr="00B27AED">
        <w:t>“We want to enhance the overall knowledge of new board members in the field of governance.”</w:t>
      </w:r>
    </w:p>
    <w:p w14:paraId="565932AC" w14:textId="77777777" w:rsidR="00072CDD" w:rsidRDefault="00072CDD" w:rsidP="00001072">
      <w:pPr>
        <w:numPr>
          <w:ilvl w:val="0"/>
          <w:numId w:val="18"/>
        </w:numPr>
        <w:spacing w:after="0" w:line="240" w:lineRule="auto"/>
        <w:ind w:left="426" w:hanging="426"/>
      </w:pPr>
      <w:r w:rsidRPr="00B27AED">
        <w:t>“We don’t have the internal resources to develop and execute a board learning program.”</w:t>
      </w:r>
    </w:p>
    <w:p w14:paraId="5B18D55A" w14:textId="713EBD86" w:rsidR="00072CDD" w:rsidRPr="00B27AED" w:rsidRDefault="00072CDD" w:rsidP="10107891">
      <w:pPr>
        <w:numPr>
          <w:ilvl w:val="0"/>
          <w:numId w:val="18"/>
        </w:numPr>
        <w:spacing w:after="0" w:line="240" w:lineRule="auto"/>
        <w:ind w:left="426" w:hanging="426"/>
      </w:pPr>
      <w:r>
        <w:t>“We need to adapt to a futureproof governance framework.</w:t>
      </w:r>
    </w:p>
    <w:p w14:paraId="62BDC0D3" w14:textId="77777777" w:rsidR="00072CDD" w:rsidRPr="00B27AED" w:rsidRDefault="00072CDD" w:rsidP="00001072">
      <w:pPr>
        <w:spacing w:after="0" w:line="240" w:lineRule="auto"/>
      </w:pPr>
    </w:p>
    <w:p w14:paraId="249B4468" w14:textId="77777777" w:rsidR="00072CDD" w:rsidRPr="00B27AED" w:rsidRDefault="00072CDD" w:rsidP="00001072">
      <w:pPr>
        <w:spacing w:after="0" w:line="240" w:lineRule="auto"/>
        <w:rPr>
          <w:b/>
          <w:bCs/>
        </w:rPr>
      </w:pPr>
      <w:r w:rsidRPr="00B27AED">
        <w:rPr>
          <w:b/>
          <w:bCs/>
        </w:rPr>
        <w:t>Optimization</w:t>
      </w:r>
    </w:p>
    <w:p w14:paraId="739C16E1" w14:textId="77777777" w:rsidR="00072CDD" w:rsidRPr="007B4963" w:rsidRDefault="00072CDD" w:rsidP="00001072">
      <w:pPr>
        <w:spacing w:after="0" w:line="240" w:lineRule="auto"/>
      </w:pPr>
      <w:r w:rsidRPr="007B4963">
        <w:t xml:space="preserve">Traditional board improvement practices often overlook the most crucial factor: board members who determine the success or failure of a board. We assist </w:t>
      </w:r>
      <w:r>
        <w:t xml:space="preserve">managing </w:t>
      </w:r>
      <w:r w:rsidRPr="007B4963">
        <w:t>directors and supervisory board members in collaborating to enhance their governance structure, procedures</w:t>
      </w:r>
      <w:r>
        <w:t xml:space="preserve"> and communication</w:t>
      </w:r>
      <w:r w:rsidRPr="007B4963">
        <w:t>, documentation</w:t>
      </w:r>
      <w:r>
        <w:t xml:space="preserve"> and monitoring</w:t>
      </w:r>
      <w:r w:rsidRPr="007B4963">
        <w:t>.</w:t>
      </w:r>
    </w:p>
    <w:p w14:paraId="4626B26B" w14:textId="77777777" w:rsidR="00072CDD" w:rsidRDefault="00072CDD" w:rsidP="00001072">
      <w:pPr>
        <w:spacing w:after="0" w:line="240" w:lineRule="auto"/>
      </w:pPr>
    </w:p>
    <w:p w14:paraId="5597964D" w14:textId="77777777" w:rsidR="00072CDD" w:rsidRPr="00B27AED" w:rsidRDefault="00072CDD" w:rsidP="00001072">
      <w:pPr>
        <w:spacing w:after="0" w:line="240" w:lineRule="auto"/>
        <w:rPr>
          <w:u w:val="single"/>
        </w:rPr>
      </w:pPr>
      <w:r w:rsidRPr="00B27AED">
        <w:rPr>
          <w:u w:val="single"/>
        </w:rPr>
        <w:t>Challenges we can assist you with</w:t>
      </w:r>
    </w:p>
    <w:p w14:paraId="336DE33D" w14:textId="77777777" w:rsidR="00072CDD" w:rsidRPr="00B27AED" w:rsidRDefault="00072CDD" w:rsidP="00001072">
      <w:pPr>
        <w:numPr>
          <w:ilvl w:val="0"/>
          <w:numId w:val="19"/>
        </w:numPr>
        <w:spacing w:after="0" w:line="240" w:lineRule="auto"/>
        <w:ind w:left="426" w:hanging="426"/>
      </w:pPr>
      <w:r w:rsidRPr="00B27AED">
        <w:t>“We need to redesign our governance framework to comply with applicable laws and regulations.”</w:t>
      </w:r>
    </w:p>
    <w:p w14:paraId="19B357C8" w14:textId="77777777" w:rsidR="00072CDD" w:rsidRPr="00B27AED" w:rsidRDefault="00072CDD" w:rsidP="00001072">
      <w:pPr>
        <w:numPr>
          <w:ilvl w:val="0"/>
          <w:numId w:val="19"/>
        </w:numPr>
        <w:spacing w:after="0" w:line="240" w:lineRule="auto"/>
        <w:ind w:left="426" w:hanging="426"/>
      </w:pPr>
      <w:r w:rsidRPr="00B27AED">
        <w:t>“How can we make our board meetings more effective?”</w:t>
      </w:r>
    </w:p>
    <w:p w14:paraId="103B451D" w14:textId="77777777" w:rsidR="00072CDD" w:rsidRPr="00B27AED" w:rsidRDefault="00072CDD" w:rsidP="00001072">
      <w:pPr>
        <w:numPr>
          <w:ilvl w:val="0"/>
          <w:numId w:val="19"/>
        </w:numPr>
        <w:spacing w:after="0" w:line="240" w:lineRule="auto"/>
        <w:ind w:left="426" w:hanging="426"/>
      </w:pPr>
      <w:r w:rsidRPr="00B27AED">
        <w:t>“We want to make our governance framework more effective.”</w:t>
      </w:r>
    </w:p>
    <w:p w14:paraId="4CD71884" w14:textId="77777777" w:rsidR="00072CDD" w:rsidRPr="00B27AED" w:rsidRDefault="00072CDD" w:rsidP="00001072">
      <w:pPr>
        <w:numPr>
          <w:ilvl w:val="0"/>
          <w:numId w:val="19"/>
        </w:numPr>
        <w:spacing w:after="0" w:line="240" w:lineRule="auto"/>
        <w:ind w:left="426" w:hanging="426"/>
      </w:pPr>
      <w:r w:rsidRPr="00B27AED">
        <w:t>“We do not comply with the Code Corporate Governance.”</w:t>
      </w:r>
    </w:p>
    <w:p w14:paraId="72D45585" w14:textId="77777777" w:rsidR="00072CDD" w:rsidRPr="00B27AED" w:rsidRDefault="00072CDD" w:rsidP="00001072">
      <w:pPr>
        <w:numPr>
          <w:ilvl w:val="0"/>
          <w:numId w:val="19"/>
        </w:numPr>
        <w:spacing w:after="0" w:line="240" w:lineRule="auto"/>
        <w:ind w:left="426" w:hanging="426"/>
      </w:pPr>
      <w:r w:rsidRPr="00B27AED">
        <w:t xml:space="preserve">“We want to improve the </w:t>
      </w:r>
      <w:r>
        <w:t>effectiveness</w:t>
      </w:r>
      <w:r w:rsidRPr="00B27AED">
        <w:t xml:space="preserve"> of our board meetings.”</w:t>
      </w:r>
    </w:p>
    <w:p w14:paraId="44CF98E1" w14:textId="24817A9F" w:rsidR="00072CDD" w:rsidRPr="00B27AED" w:rsidRDefault="00072CDD" w:rsidP="10107891">
      <w:pPr>
        <w:numPr>
          <w:ilvl w:val="0"/>
          <w:numId w:val="19"/>
        </w:numPr>
        <w:spacing w:after="0" w:line="240" w:lineRule="auto"/>
        <w:ind w:left="426" w:hanging="426"/>
      </w:pPr>
      <w:r>
        <w:t>“What is the best way to communicate between the managing board and the supervisory board?”</w:t>
      </w:r>
    </w:p>
    <w:p w14:paraId="6B28C049" w14:textId="77777777" w:rsidR="00072CDD" w:rsidRPr="00B27AED" w:rsidRDefault="00072CDD" w:rsidP="00001072">
      <w:pPr>
        <w:spacing w:after="0" w:line="240" w:lineRule="auto"/>
      </w:pPr>
    </w:p>
    <w:p w14:paraId="1565947A" w14:textId="77777777" w:rsidR="00072CDD" w:rsidRPr="00B27AED" w:rsidRDefault="00072CDD" w:rsidP="00001072">
      <w:pPr>
        <w:spacing w:after="0" w:line="240" w:lineRule="auto"/>
        <w:rPr>
          <w:b/>
          <w:bCs/>
        </w:rPr>
      </w:pPr>
      <w:r w:rsidRPr="00B27AED">
        <w:rPr>
          <w:b/>
          <w:bCs/>
        </w:rPr>
        <w:t>Knowledge sharing</w:t>
      </w:r>
    </w:p>
    <w:p w14:paraId="74FDCBC8" w14:textId="18DD372A" w:rsidR="00072CDD" w:rsidRPr="00B27AED" w:rsidRDefault="00072CDD" w:rsidP="00001072">
      <w:pPr>
        <w:spacing w:after="0" w:line="240" w:lineRule="auto"/>
      </w:pPr>
      <w:r>
        <w:t>We are passionate about sharing our expertise on governance and learning fro</w:t>
      </w:r>
      <w:r w:rsidR="67ED0A2C">
        <w:t>m</w:t>
      </w:r>
      <w:r>
        <w:t>. If you're interested in delving deeper into a specific governance topic, we can customize workshops and lectures for your board to enhance your understanding.</w:t>
      </w:r>
    </w:p>
    <w:p w14:paraId="477FB217" w14:textId="77777777" w:rsidR="00072CDD" w:rsidRPr="00B27AED" w:rsidRDefault="00072CDD" w:rsidP="00001072">
      <w:pPr>
        <w:spacing w:after="0" w:line="240" w:lineRule="auto"/>
      </w:pPr>
    </w:p>
    <w:p w14:paraId="08DFEEB5" w14:textId="77777777" w:rsidR="00072CDD" w:rsidRPr="00B27AED" w:rsidRDefault="00072CDD" w:rsidP="00001072">
      <w:pPr>
        <w:spacing w:after="0" w:line="240" w:lineRule="auto"/>
        <w:rPr>
          <w:u w:val="single"/>
        </w:rPr>
      </w:pPr>
      <w:r w:rsidRPr="00B27AED">
        <w:rPr>
          <w:u w:val="single"/>
        </w:rPr>
        <w:t>Challenges we can assist you with</w:t>
      </w:r>
    </w:p>
    <w:p w14:paraId="11D53AC6" w14:textId="77777777" w:rsidR="00072CDD" w:rsidRPr="00B27AED" w:rsidRDefault="00072CDD" w:rsidP="00001072">
      <w:pPr>
        <w:numPr>
          <w:ilvl w:val="0"/>
          <w:numId w:val="20"/>
        </w:numPr>
        <w:spacing w:after="0" w:line="240" w:lineRule="auto"/>
        <w:ind w:left="426" w:hanging="426"/>
      </w:pPr>
      <w:r w:rsidRPr="00B27AED">
        <w:t>“Can you explain how the Code Corporate Governance works?”</w:t>
      </w:r>
    </w:p>
    <w:p w14:paraId="3C3C6711" w14:textId="77777777" w:rsidR="00072CDD" w:rsidRPr="00B27AED" w:rsidRDefault="00072CDD" w:rsidP="00001072">
      <w:pPr>
        <w:numPr>
          <w:ilvl w:val="0"/>
          <w:numId w:val="20"/>
        </w:numPr>
        <w:spacing w:after="0" w:line="240" w:lineRule="auto"/>
        <w:ind w:left="426" w:hanging="426"/>
      </w:pPr>
      <w:r w:rsidRPr="00B27AED">
        <w:t>“Can you explain the implications of the Code Corporate Governance for our organization?”</w:t>
      </w:r>
    </w:p>
    <w:p w14:paraId="744AC64C" w14:textId="77777777" w:rsidR="00072CDD" w:rsidRPr="00B27AED" w:rsidRDefault="00072CDD" w:rsidP="00001072">
      <w:pPr>
        <w:numPr>
          <w:ilvl w:val="0"/>
          <w:numId w:val="20"/>
        </w:numPr>
        <w:spacing w:after="0" w:line="240" w:lineRule="auto"/>
        <w:ind w:left="426" w:hanging="426"/>
      </w:pPr>
      <w:r w:rsidRPr="00B27AED">
        <w:t>“What does the liability aspect mean for our board</w:t>
      </w:r>
      <w:r>
        <w:t>,</w:t>
      </w:r>
      <w:r w:rsidRPr="00B27AED">
        <w:t xml:space="preserve"> and what can we do about it?”</w:t>
      </w:r>
    </w:p>
    <w:p w14:paraId="73A64A9E" w14:textId="77777777" w:rsidR="00072CDD" w:rsidRPr="00B27AED" w:rsidRDefault="00072CDD" w:rsidP="00001072">
      <w:pPr>
        <w:numPr>
          <w:ilvl w:val="0"/>
          <w:numId w:val="20"/>
        </w:numPr>
        <w:spacing w:after="0" w:line="240" w:lineRule="auto"/>
        <w:ind w:left="426" w:hanging="426"/>
      </w:pPr>
      <w:r w:rsidRPr="00B27AED">
        <w:t>“We are a foundation. What do we have to have in place with respect to governance?”</w:t>
      </w:r>
    </w:p>
    <w:p w14:paraId="4D8976B9" w14:textId="77777777" w:rsidR="00072CDD" w:rsidRPr="00B27AED" w:rsidRDefault="00072CDD" w:rsidP="00001072">
      <w:pPr>
        <w:numPr>
          <w:ilvl w:val="0"/>
          <w:numId w:val="20"/>
        </w:numPr>
        <w:spacing w:after="0" w:line="240" w:lineRule="auto"/>
        <w:ind w:left="426" w:hanging="426"/>
      </w:pPr>
      <w:r w:rsidRPr="00B27AED">
        <w:t xml:space="preserve">“How do we </w:t>
      </w:r>
      <w:r w:rsidRPr="007B4963">
        <w:t>evaluate</w:t>
      </w:r>
      <w:r w:rsidRPr="00B27AED">
        <w:t xml:space="preserve"> the board</w:t>
      </w:r>
      <w:r>
        <w:t xml:space="preserve"> and individual board members</w:t>
      </w:r>
      <w:r w:rsidRPr="00B27AED">
        <w:t>?”</w:t>
      </w:r>
    </w:p>
    <w:p w14:paraId="2D9C83A1" w14:textId="77777777" w:rsidR="00072CDD" w:rsidRPr="00B27AED" w:rsidRDefault="00072CDD" w:rsidP="00001072">
      <w:pPr>
        <w:numPr>
          <w:ilvl w:val="0"/>
          <w:numId w:val="20"/>
        </w:numPr>
        <w:spacing w:after="0" w:line="240" w:lineRule="auto"/>
        <w:ind w:left="426" w:hanging="426"/>
      </w:pPr>
      <w:r w:rsidRPr="00B27AED">
        <w:t xml:space="preserve">“Can you </w:t>
      </w:r>
      <w:r w:rsidRPr="007B4963">
        <w:t>explain</w:t>
      </w:r>
      <w:r w:rsidRPr="00B27AED">
        <w:t xml:space="preserve"> the applicable laws and regulations for our organization?”</w:t>
      </w:r>
    </w:p>
    <w:p w14:paraId="68728AF5" w14:textId="77777777" w:rsidR="00072CDD" w:rsidRPr="00B27AED" w:rsidRDefault="00072CDD" w:rsidP="00001072">
      <w:pPr>
        <w:numPr>
          <w:ilvl w:val="0"/>
          <w:numId w:val="20"/>
        </w:numPr>
        <w:spacing w:after="0" w:line="240" w:lineRule="auto"/>
        <w:ind w:left="426" w:hanging="426"/>
      </w:pPr>
      <w:r w:rsidRPr="00B27AED">
        <w:t>“How do we have to read our articles of incorporation and by-laws?”</w:t>
      </w:r>
    </w:p>
    <w:p w14:paraId="615E831E" w14:textId="5D35A737" w:rsidR="00072CDD" w:rsidRPr="00B27AED" w:rsidRDefault="00072CDD" w:rsidP="10107891">
      <w:pPr>
        <w:spacing w:after="0" w:line="240" w:lineRule="auto"/>
      </w:pPr>
    </w:p>
    <w:p w14:paraId="01D91102" w14:textId="77777777" w:rsidR="00072CDD" w:rsidRDefault="00072CDD" w:rsidP="00001072">
      <w:pPr>
        <w:spacing w:after="0" w:line="240" w:lineRule="auto"/>
      </w:pPr>
    </w:p>
    <w:p w14:paraId="7F6E3DE8" w14:textId="77777777" w:rsidR="00072CDD" w:rsidRDefault="00072CDD" w:rsidP="00001072">
      <w:pPr>
        <w:spacing w:after="0" w:line="240" w:lineRule="auto"/>
      </w:pPr>
    </w:p>
    <w:p w14:paraId="4349F8BA" w14:textId="77777777" w:rsidR="00072CDD" w:rsidRDefault="00072CDD" w:rsidP="00001072">
      <w:pPr>
        <w:spacing w:after="0" w:line="240" w:lineRule="auto"/>
      </w:pPr>
    </w:p>
    <w:p w14:paraId="07D7C354" w14:textId="77777777" w:rsidR="00072CDD" w:rsidRDefault="00072CDD" w:rsidP="00001072">
      <w:pPr>
        <w:spacing w:after="0" w:line="240" w:lineRule="auto"/>
      </w:pPr>
    </w:p>
    <w:p w14:paraId="7B6D1320" w14:textId="77777777" w:rsidR="00072CDD" w:rsidRDefault="00072CDD" w:rsidP="00001072">
      <w:pPr>
        <w:spacing w:after="0" w:line="240" w:lineRule="auto"/>
        <w:rPr>
          <w:b/>
          <w:bCs/>
          <w:sz w:val="28"/>
          <w:szCs w:val="28"/>
        </w:rPr>
      </w:pPr>
      <w:r w:rsidRPr="00B27AED">
        <w:rPr>
          <w:b/>
          <w:bCs/>
          <w:sz w:val="28"/>
          <w:szCs w:val="28"/>
        </w:rPr>
        <w:t>What makes us different?</w:t>
      </w:r>
    </w:p>
    <w:p w14:paraId="2283B9DF" w14:textId="77777777" w:rsidR="00072CDD" w:rsidRPr="00B27AED" w:rsidRDefault="00072CDD" w:rsidP="00001072">
      <w:pPr>
        <w:spacing w:after="0" w:line="240" w:lineRule="auto"/>
        <w:rPr>
          <w:b/>
          <w:bCs/>
          <w:sz w:val="28"/>
          <w:szCs w:val="28"/>
        </w:rPr>
      </w:pPr>
    </w:p>
    <w:p w14:paraId="327E749B" w14:textId="77777777" w:rsidR="00072CDD" w:rsidRPr="00B27AED" w:rsidRDefault="00072CDD" w:rsidP="00001072">
      <w:pPr>
        <w:spacing w:after="0" w:line="240" w:lineRule="auto"/>
        <w:rPr>
          <w:b/>
          <w:bCs/>
        </w:rPr>
      </w:pPr>
      <w:r w:rsidRPr="00B27AED">
        <w:rPr>
          <w:b/>
          <w:bCs/>
        </w:rPr>
        <w:lastRenderedPageBreak/>
        <w:t>We know what we are talking about</w:t>
      </w:r>
    </w:p>
    <w:p w14:paraId="384C3AEC" w14:textId="77777777" w:rsidR="00072CDD" w:rsidRPr="00B27AED" w:rsidRDefault="00072CDD" w:rsidP="00001072">
      <w:pPr>
        <w:spacing w:after="0" w:line="240" w:lineRule="auto"/>
      </w:pPr>
      <w:r w:rsidRPr="007B4963">
        <w:t xml:space="preserve">For the past 25 years, we have worked with </w:t>
      </w:r>
      <w:r>
        <w:t xml:space="preserve">managing </w:t>
      </w:r>
      <w:r w:rsidRPr="007B4963">
        <w:t>boards and supervisory board members across various institutions and industries. With extensive experience meeting the demands of the governance function, we have become specialists in providing support to boards.</w:t>
      </w:r>
    </w:p>
    <w:p w14:paraId="5F7D36B1" w14:textId="77777777" w:rsidR="00072CDD" w:rsidRDefault="00072CDD" w:rsidP="00001072">
      <w:pPr>
        <w:spacing w:after="0" w:line="240" w:lineRule="auto"/>
        <w:rPr>
          <w:b/>
          <w:bCs/>
        </w:rPr>
      </w:pPr>
    </w:p>
    <w:p w14:paraId="61A7FEAA" w14:textId="77777777" w:rsidR="00072CDD" w:rsidRPr="00B27AED" w:rsidRDefault="00072CDD" w:rsidP="00001072">
      <w:pPr>
        <w:spacing w:after="0" w:line="240" w:lineRule="auto"/>
        <w:rPr>
          <w:b/>
          <w:bCs/>
        </w:rPr>
      </w:pPr>
      <w:r w:rsidRPr="00B27AED">
        <w:rPr>
          <w:b/>
          <w:bCs/>
        </w:rPr>
        <w:t>Together</w:t>
      </w:r>
    </w:p>
    <w:p w14:paraId="04E19BD9" w14:textId="77777777" w:rsidR="00072CDD" w:rsidRDefault="00072CDD" w:rsidP="00001072">
      <w:pPr>
        <w:spacing w:after="0" w:line="240" w:lineRule="auto"/>
      </w:pPr>
      <w:r w:rsidRPr="007B4963">
        <w:t>People are more likely to support what they help build. We are excited to assist your board members in constructing and optimizing their governance framework, capturing their knowledge, and developing sustainable solutions.</w:t>
      </w:r>
    </w:p>
    <w:p w14:paraId="5E24905F" w14:textId="77777777" w:rsidR="00072CDD" w:rsidRDefault="00072CDD" w:rsidP="00001072">
      <w:pPr>
        <w:spacing w:after="0" w:line="240" w:lineRule="auto"/>
      </w:pPr>
    </w:p>
    <w:p w14:paraId="3BC383B9" w14:textId="77777777" w:rsidR="00072CDD" w:rsidRPr="00B27AED" w:rsidRDefault="00072CDD" w:rsidP="00001072">
      <w:pPr>
        <w:spacing w:after="0" w:line="240" w:lineRule="auto"/>
      </w:pPr>
      <w:hyperlink r:id="rId11" w:history="1">
        <w:r w:rsidRPr="005F207D">
          <w:rPr>
            <w:rStyle w:val="Hyperlink"/>
          </w:rPr>
          <w:t>LET’S MEET</w:t>
        </w:r>
      </w:hyperlink>
    </w:p>
    <w:p w14:paraId="56A129AC" w14:textId="77777777" w:rsidR="00072CDD" w:rsidRDefault="00072CDD" w:rsidP="00001072">
      <w:pPr>
        <w:spacing w:after="0" w:line="240" w:lineRule="auto"/>
      </w:pPr>
    </w:p>
    <w:p w14:paraId="7FC880AD" w14:textId="77777777" w:rsidR="00072CDD" w:rsidRPr="007B4963" w:rsidRDefault="00072CDD" w:rsidP="00001072">
      <w:pPr>
        <w:spacing w:after="0" w:line="240" w:lineRule="auto"/>
        <w:rPr>
          <w:b/>
          <w:bCs/>
          <w:sz w:val="28"/>
          <w:szCs w:val="28"/>
        </w:rPr>
      </w:pPr>
      <w:r w:rsidRPr="007B4963">
        <w:rPr>
          <w:b/>
          <w:bCs/>
          <w:sz w:val="28"/>
          <w:szCs w:val="28"/>
        </w:rPr>
        <w:t>Contact us</w:t>
      </w:r>
    </w:p>
    <w:p w14:paraId="49FD5AD8" w14:textId="77777777" w:rsidR="00072CDD" w:rsidRDefault="00072CDD" w:rsidP="00001072">
      <w:pPr>
        <w:spacing w:after="0" w:line="240" w:lineRule="auto"/>
      </w:pPr>
    </w:p>
    <w:p w14:paraId="1792DCD3" w14:textId="77777777" w:rsidR="00072CDD" w:rsidRPr="002550FA" w:rsidRDefault="00072CDD" w:rsidP="00001072">
      <w:pPr>
        <w:spacing w:after="0" w:line="240" w:lineRule="auto"/>
        <w:rPr>
          <w:b/>
          <w:bCs/>
        </w:rPr>
      </w:pPr>
      <w:r w:rsidRPr="002550FA">
        <w:rPr>
          <w:b/>
          <w:bCs/>
        </w:rPr>
        <w:t>Themis Institute</w:t>
      </w:r>
      <w:r w:rsidRPr="007B4963">
        <w:rPr>
          <w:b/>
          <w:bCs/>
        </w:rPr>
        <w:t xml:space="preserve"> for Governance &amp; Leadership</w:t>
      </w:r>
    </w:p>
    <w:p w14:paraId="782E41A6" w14:textId="640C8799" w:rsidR="00072CDD" w:rsidRPr="00E812F7" w:rsidRDefault="00C51B01" w:rsidP="00001072">
      <w:pPr>
        <w:spacing w:after="0" w:line="240" w:lineRule="auto"/>
        <w:rPr>
          <w:rPrChange w:id="24" w:author="Mairon Croes" w:date="2025-01-30T13:36:00Z" w16du:dateUtc="2025-01-30T17:36:00Z">
            <w:rPr>
              <w:lang w:val="nl-NL"/>
            </w:rPr>
          </w:rPrChange>
        </w:rPr>
      </w:pPr>
      <w:ins w:id="25" w:author="Mairon Croes" w:date="2025-01-30T13:35:00Z" w16du:dateUtc="2025-01-30T17:35:00Z">
        <w:r w:rsidRPr="00E812F7">
          <w:rPr>
            <w:rPrChange w:id="26" w:author="Mairon Croes" w:date="2025-01-30T13:36:00Z" w16du:dateUtc="2025-01-30T17:36:00Z">
              <w:rPr>
                <w:lang w:val="nl-NL"/>
              </w:rPr>
            </w:rPrChange>
          </w:rPr>
          <w:t>[</w:t>
        </w:r>
        <w:proofErr w:type="gramStart"/>
        <w:r w:rsidRPr="00E812F7">
          <w:rPr>
            <w:rPrChange w:id="27" w:author="Mairon Croes" w:date="2025-01-30T13:36:00Z" w16du:dateUtc="2025-01-30T17:36:00Z">
              <w:rPr>
                <w:lang w:val="nl-NL"/>
              </w:rPr>
            </w:rPrChange>
          </w:rPr>
          <w:t>office@themis-institute.org]</w:t>
        </w:r>
      </w:ins>
      <w:ins w:id="28" w:author="Mairon Croes" w:date="2025-01-30T13:36:00Z" w16du:dateUtc="2025-01-30T17:36:00Z">
        <w:r w:rsidR="00E812F7" w:rsidRPr="00E812F7">
          <w:rPr>
            <w:rPrChange w:id="29" w:author="Mairon Croes" w:date="2025-01-30T13:36:00Z" w16du:dateUtc="2025-01-30T17:36:00Z">
              <w:rPr>
                <w:lang w:val="nl-NL"/>
              </w:rPr>
            </w:rPrChange>
          </w:rPr>
          <w:t>(</w:t>
        </w:r>
      </w:ins>
      <w:proofErr w:type="gramEnd"/>
      <w:r w:rsidR="00072CDD" w:rsidRPr="00E812F7">
        <w:rPr>
          <w:rPrChange w:id="30" w:author="Mairon Croes" w:date="2025-01-30T13:36:00Z" w16du:dateUtc="2025-01-30T17:36:00Z">
            <w:rPr>
              <w:lang w:val="nl-NL"/>
            </w:rPr>
          </w:rPrChange>
        </w:rPr>
        <w:t>office@themis-institute.org</w:t>
      </w:r>
      <w:ins w:id="31" w:author="Mairon Croes" w:date="2025-01-30T13:36:00Z" w16du:dateUtc="2025-01-30T17:36:00Z">
        <w:r w:rsidR="00E812F7" w:rsidRPr="00E812F7">
          <w:rPr>
            <w:rPrChange w:id="32" w:author="Mairon Croes" w:date="2025-01-30T13:36:00Z" w16du:dateUtc="2025-01-30T17:36:00Z">
              <w:rPr>
                <w:lang w:val="nl-NL"/>
              </w:rPr>
            </w:rPrChange>
          </w:rPr>
          <w:t>)</w:t>
        </w:r>
      </w:ins>
    </w:p>
    <w:p w14:paraId="21996396" w14:textId="77777777" w:rsidR="00072CDD" w:rsidRPr="000A4368" w:rsidRDefault="00072CDD" w:rsidP="00001072">
      <w:pPr>
        <w:spacing w:after="0" w:line="240" w:lineRule="auto"/>
        <w:rPr>
          <w:lang w:val="nl-NL"/>
        </w:rPr>
      </w:pPr>
      <w:r w:rsidRPr="000A4368">
        <w:rPr>
          <w:lang w:val="nl-NL"/>
        </w:rPr>
        <w:t>+599 9 522 5802</w:t>
      </w:r>
    </w:p>
    <w:p w14:paraId="148E22B9" w14:textId="77777777" w:rsidR="00072CDD" w:rsidRPr="000A4368" w:rsidRDefault="00072CDD" w:rsidP="00001072">
      <w:pPr>
        <w:spacing w:after="0" w:line="240" w:lineRule="auto"/>
        <w:rPr>
          <w:lang w:val="nl-NL"/>
        </w:rPr>
      </w:pPr>
      <w:r w:rsidRPr="000A4368">
        <w:rPr>
          <w:lang w:val="nl-NL"/>
        </w:rPr>
        <w:t>Abraham de Veerstraat 9, Willemstad, Curaçao</w:t>
      </w:r>
    </w:p>
    <w:p w14:paraId="2BD6D3A6" w14:textId="77777777" w:rsidR="00072CDD" w:rsidRPr="000A4368" w:rsidRDefault="00072CDD" w:rsidP="00001072">
      <w:pPr>
        <w:spacing w:after="0" w:line="240" w:lineRule="auto"/>
        <w:rPr>
          <w:lang w:val="nl-NL"/>
        </w:rPr>
      </w:pPr>
    </w:p>
    <w:p w14:paraId="6B8242DF" w14:textId="77777777" w:rsidR="00072CDD" w:rsidRPr="002550FA" w:rsidRDefault="00072CDD" w:rsidP="00001072">
      <w:pPr>
        <w:spacing w:after="0" w:line="240" w:lineRule="auto"/>
      </w:pPr>
      <w:r>
        <w:rPr>
          <w:noProof/>
        </w:rPr>
        <w:drawing>
          <wp:inline distT="0" distB="0" distL="0" distR="0" wp14:anchorId="7F4C4E5B" wp14:editId="2D67083F">
            <wp:extent cx="3113590" cy="837704"/>
            <wp:effectExtent l="0" t="0" r="0" b="0"/>
            <wp:docPr id="45681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19932" name="Picture 456819932"/>
                    <pic:cNvPicPr/>
                  </pic:nvPicPr>
                  <pic:blipFill>
                    <a:blip r:embed="rId12"/>
                    <a:stretch>
                      <a:fillRect/>
                    </a:stretch>
                  </pic:blipFill>
                  <pic:spPr>
                    <a:xfrm>
                      <a:off x="0" y="0"/>
                      <a:ext cx="3168151" cy="852383"/>
                    </a:xfrm>
                    <a:prstGeom prst="rect">
                      <a:avLst/>
                    </a:prstGeom>
                  </pic:spPr>
                </pic:pic>
              </a:graphicData>
            </a:graphic>
          </wp:inline>
        </w:drawing>
      </w:r>
    </w:p>
    <w:p w14:paraId="79401CED" w14:textId="3825E920" w:rsidR="00F264E1" w:rsidRDefault="00F264E1">
      <w:pPr>
        <w:rPr>
          <w:color w:val="ED0000"/>
          <w:sz w:val="24"/>
          <w:szCs w:val="24"/>
          <w:lang w:val="nl-NL"/>
        </w:rPr>
      </w:pPr>
      <w:r>
        <w:rPr>
          <w:color w:val="ED0000"/>
          <w:sz w:val="24"/>
          <w:szCs w:val="24"/>
          <w:lang w:val="nl-NL"/>
        </w:rPr>
        <w:br w:type="page"/>
      </w:r>
    </w:p>
    <w:p w14:paraId="599A8896" w14:textId="77777777" w:rsidR="00FD5F72" w:rsidRDefault="00FD5F72" w:rsidP="00FD5F72">
      <w:pPr>
        <w:rPr>
          <w:rFonts w:ascii="Avenir Next" w:hAnsi="Avenir Next"/>
          <w:b/>
          <w:bCs/>
          <w:sz w:val="28"/>
          <w:szCs w:val="28"/>
        </w:rPr>
      </w:pPr>
      <w:r>
        <w:rPr>
          <w:rFonts w:ascii="Avenir Next" w:hAnsi="Avenir Next"/>
          <w:noProof/>
          <w:sz w:val="20"/>
          <w:szCs w:val="20"/>
        </w:rPr>
        <w:lastRenderedPageBreak/>
        <w:drawing>
          <wp:inline distT="0" distB="0" distL="0" distR="0" wp14:anchorId="745C0693" wp14:editId="09751C5C">
            <wp:extent cx="3175000" cy="685800"/>
            <wp:effectExtent l="0" t="0" r="0" b="0"/>
            <wp:docPr id="22248334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22658" name="Picture 2" descr="A black background with a black squar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75000" cy="685800"/>
                    </a:xfrm>
                    <a:prstGeom prst="rect">
                      <a:avLst/>
                    </a:prstGeom>
                  </pic:spPr>
                </pic:pic>
              </a:graphicData>
            </a:graphic>
          </wp:inline>
        </w:drawing>
      </w:r>
    </w:p>
    <w:p w14:paraId="1876BDE8" w14:textId="77777777" w:rsidR="00FD5F72" w:rsidRDefault="00FD5F72" w:rsidP="00FD5F72">
      <w:pPr>
        <w:rPr>
          <w:rFonts w:ascii="Avenir Next" w:hAnsi="Avenir Next"/>
          <w:b/>
          <w:bCs/>
          <w:sz w:val="28"/>
          <w:szCs w:val="28"/>
        </w:rPr>
      </w:pPr>
    </w:p>
    <w:p w14:paraId="1E6037D6" w14:textId="77777777" w:rsidR="00FD5F72" w:rsidRDefault="00FD5F72" w:rsidP="00FD5F72">
      <w:pPr>
        <w:rPr>
          <w:rFonts w:ascii="Avenir Next" w:hAnsi="Avenir Next"/>
          <w:b/>
          <w:bCs/>
          <w:sz w:val="28"/>
          <w:szCs w:val="28"/>
        </w:rPr>
      </w:pPr>
    </w:p>
    <w:p w14:paraId="6C4ADC50" w14:textId="77777777" w:rsidR="00FD5F72" w:rsidRDefault="00FD5F72" w:rsidP="00FD5F72">
      <w:pPr>
        <w:rPr>
          <w:rFonts w:ascii="Avenir Next" w:hAnsi="Avenir Next"/>
          <w:b/>
          <w:bCs/>
          <w:sz w:val="28"/>
          <w:szCs w:val="28"/>
        </w:rPr>
      </w:pPr>
      <w:r w:rsidRPr="0098142B">
        <w:rPr>
          <w:rFonts w:ascii="Avenir Next" w:hAnsi="Avenir Next"/>
          <w:b/>
          <w:bCs/>
          <w:sz w:val="28"/>
          <w:szCs w:val="28"/>
        </w:rPr>
        <w:t>Achieving principled performance</w:t>
      </w:r>
    </w:p>
    <w:p w14:paraId="0EF2E586" w14:textId="77777777" w:rsidR="00FD5F72" w:rsidRPr="0097088E" w:rsidRDefault="00FD5F72" w:rsidP="00FD5F72">
      <w:pPr>
        <w:rPr>
          <w:rFonts w:ascii="Avenir Next" w:hAnsi="Avenir Next"/>
        </w:rPr>
      </w:pPr>
      <w:r w:rsidRPr="0097088E">
        <w:rPr>
          <w:rFonts w:ascii="Avenir Next" w:hAnsi="Avenir Next"/>
        </w:rPr>
        <w:t>Integrating governance, risk, compliance</w:t>
      </w:r>
      <w:r>
        <w:rPr>
          <w:rFonts w:ascii="Avenir Next" w:hAnsi="Avenir Next"/>
        </w:rPr>
        <w:t>,</w:t>
      </w:r>
      <w:r w:rsidRPr="0097088E">
        <w:rPr>
          <w:rFonts w:ascii="Avenir Next" w:hAnsi="Avenir Next"/>
        </w:rPr>
        <w:t xml:space="preserve"> and ethics</w:t>
      </w:r>
    </w:p>
    <w:p w14:paraId="175BEDEB" w14:textId="77777777" w:rsidR="00FD5F72" w:rsidRDefault="00FD5F72" w:rsidP="00FD5F72">
      <w:pPr>
        <w:rPr>
          <w:rFonts w:ascii="Avenir Next" w:hAnsi="Avenir Next"/>
          <w:sz w:val="20"/>
          <w:szCs w:val="20"/>
        </w:rPr>
      </w:pPr>
    </w:p>
    <w:p w14:paraId="3CC3189A" w14:textId="77777777" w:rsidR="00FD5F72" w:rsidRPr="007A7579" w:rsidRDefault="00FD5F72" w:rsidP="00FD5F72">
      <w:pPr>
        <w:jc w:val="both"/>
        <w:rPr>
          <w:rFonts w:ascii="Avenir Next" w:hAnsi="Avenir Next"/>
          <w:sz w:val="20"/>
          <w:szCs w:val="20"/>
        </w:rPr>
      </w:pPr>
      <w:r>
        <w:rPr>
          <w:rFonts w:ascii="Avenir Next" w:hAnsi="Avenir Next"/>
          <w:sz w:val="20"/>
          <w:szCs w:val="20"/>
        </w:rPr>
        <w:t>Governance, risk, compliance, and ethics (GRC) have now become essential items on the agenda of management in the private, public, and semi-public sectors. However, many organizations are still struggling to implement GRC effectively. The Galan Group has been advising and assisting clients with GRC for more than fifteen years. Our advice is professional and, most importantly, pragmatic.</w:t>
      </w:r>
    </w:p>
    <w:p w14:paraId="2393A9AF" w14:textId="77777777" w:rsidR="00FD5F72" w:rsidRPr="007A7579" w:rsidRDefault="00FD5F72" w:rsidP="00FD5F72">
      <w:pPr>
        <w:jc w:val="both"/>
        <w:rPr>
          <w:rFonts w:ascii="Avenir Next" w:hAnsi="Avenir Next"/>
          <w:sz w:val="20"/>
          <w:szCs w:val="20"/>
        </w:rPr>
      </w:pPr>
    </w:p>
    <w:p w14:paraId="72E15AF7" w14:textId="77777777" w:rsidR="00FD5F72" w:rsidRPr="007A7579" w:rsidRDefault="00FD5F72" w:rsidP="00FD5F72">
      <w:pPr>
        <w:jc w:val="both"/>
        <w:rPr>
          <w:rFonts w:ascii="Avenir Next" w:hAnsi="Avenir Next"/>
          <w:sz w:val="20"/>
          <w:szCs w:val="20"/>
        </w:rPr>
      </w:pPr>
      <w:r>
        <w:rPr>
          <w:rFonts w:ascii="Avenir Next" w:hAnsi="Avenir Next"/>
          <w:sz w:val="20"/>
          <w:szCs w:val="20"/>
        </w:rPr>
        <w:t>GRC is a concept that encompasses multiple areas of expertise. It aims to achieve goals in an effective and efficient manner, particularly in environments with many risks and insecurities. The focus on GRC is growing due to current economic circumstances, calling for reflection and pragmatism. Our advisors can assist you with this.</w:t>
      </w:r>
    </w:p>
    <w:p w14:paraId="4A6B9F01" w14:textId="77777777" w:rsidR="00FD5F72" w:rsidRPr="007A7579" w:rsidRDefault="00FD5F72" w:rsidP="00FD5F72">
      <w:pPr>
        <w:jc w:val="both"/>
        <w:rPr>
          <w:rFonts w:ascii="Avenir Next" w:hAnsi="Avenir Next"/>
          <w:sz w:val="20"/>
          <w:szCs w:val="20"/>
        </w:rPr>
      </w:pPr>
    </w:p>
    <w:p w14:paraId="1DBFCB26" w14:textId="77777777" w:rsidR="00FD5F72" w:rsidRPr="007A7579" w:rsidRDefault="00FD5F72" w:rsidP="00FD5F72">
      <w:pPr>
        <w:jc w:val="both"/>
        <w:rPr>
          <w:rFonts w:ascii="Avenir Next" w:hAnsi="Avenir Next"/>
          <w:sz w:val="20"/>
          <w:szCs w:val="20"/>
        </w:rPr>
      </w:pPr>
      <w:r>
        <w:rPr>
          <w:rFonts w:ascii="Avenir Next" w:hAnsi="Avenir Next"/>
          <w:sz w:val="20"/>
          <w:szCs w:val="20"/>
        </w:rPr>
        <w:t>We help you implement governance, risk management, and compliance processes thoroughly and practically. For these processes to be successful, they must align with the organization's objectives and the expectations of the Supervisory Board and Management. Our advisors ensure that your organization complies with legal requirements, internal guidelines, and values.</w:t>
      </w:r>
    </w:p>
    <w:p w14:paraId="61E125DA" w14:textId="77777777" w:rsidR="00FD5F72" w:rsidRPr="007A7579" w:rsidRDefault="00FD5F72" w:rsidP="00FD5F72">
      <w:pPr>
        <w:rPr>
          <w:rFonts w:ascii="Avenir Next" w:hAnsi="Avenir Next"/>
        </w:rPr>
      </w:pPr>
    </w:p>
    <w:p w14:paraId="15760D1D" w14:textId="77777777" w:rsidR="00FD5F72" w:rsidRPr="007A7579" w:rsidRDefault="00FD5F72" w:rsidP="00FD5F72">
      <w:pPr>
        <w:rPr>
          <w:rFonts w:ascii="Avenir Next" w:hAnsi="Avenir Next"/>
          <w:b/>
          <w:bCs/>
          <w:sz w:val="28"/>
          <w:szCs w:val="28"/>
        </w:rPr>
      </w:pPr>
      <w:r w:rsidRPr="007A7579">
        <w:rPr>
          <w:rFonts w:ascii="Avenir Next" w:hAnsi="Avenir Next"/>
          <w:b/>
          <w:bCs/>
          <w:sz w:val="28"/>
          <w:szCs w:val="28"/>
        </w:rPr>
        <w:t>How can we help you?</w:t>
      </w:r>
    </w:p>
    <w:p w14:paraId="6CE1E11B" w14:textId="77777777" w:rsidR="00FD5F72" w:rsidRPr="007A7579" w:rsidRDefault="00FD5F72" w:rsidP="00FD5F72">
      <w:pPr>
        <w:rPr>
          <w:rFonts w:ascii="Avenir Next" w:hAnsi="Avenir Next"/>
        </w:rPr>
      </w:pPr>
    </w:p>
    <w:p w14:paraId="3085C544" w14:textId="77777777" w:rsidR="00FD5F72" w:rsidRPr="007A7579" w:rsidRDefault="00FD5F72" w:rsidP="00FD5F72">
      <w:pPr>
        <w:rPr>
          <w:rFonts w:ascii="Avenir Next" w:hAnsi="Avenir Next"/>
          <w:b/>
          <w:bCs/>
        </w:rPr>
      </w:pPr>
      <w:r w:rsidRPr="007A7579">
        <w:rPr>
          <w:rFonts w:ascii="Avenir Next" w:hAnsi="Avenir Next"/>
          <w:b/>
          <w:bCs/>
        </w:rPr>
        <w:t>Board advice</w:t>
      </w:r>
    </w:p>
    <w:p w14:paraId="16ED904E" w14:textId="77777777" w:rsidR="00FD5F72" w:rsidRPr="007A7579" w:rsidRDefault="00FD5F72" w:rsidP="00FD5F72">
      <w:pPr>
        <w:jc w:val="both"/>
        <w:rPr>
          <w:rFonts w:ascii="Avenir Next" w:hAnsi="Avenir Next"/>
          <w:sz w:val="20"/>
          <w:szCs w:val="20"/>
        </w:rPr>
      </w:pPr>
      <w:r>
        <w:rPr>
          <w:rFonts w:ascii="Avenir Next" w:hAnsi="Avenir Next"/>
          <w:sz w:val="20"/>
          <w:szCs w:val="20"/>
        </w:rPr>
        <w:t>Over the years, we have gained significant expertise in board governance, including composition, operation, and enhancement of board practices. For instance, we can assist with:</w:t>
      </w:r>
    </w:p>
    <w:p w14:paraId="32C5C891" w14:textId="77777777" w:rsidR="00FD5F72" w:rsidRPr="007A7579" w:rsidRDefault="00FD5F72" w:rsidP="00FD5F72">
      <w:pPr>
        <w:rPr>
          <w:rFonts w:ascii="Avenir Next" w:hAnsi="Avenir Next"/>
        </w:rPr>
      </w:pPr>
    </w:p>
    <w:p w14:paraId="68AC4069" w14:textId="77777777" w:rsidR="00FD5F72" w:rsidRPr="007A7579" w:rsidRDefault="00FD5F72" w:rsidP="00FD5F72">
      <w:pPr>
        <w:rPr>
          <w:rFonts w:ascii="Avenir Next" w:hAnsi="Avenir Next"/>
          <w:i/>
          <w:iCs/>
          <w:sz w:val="20"/>
          <w:szCs w:val="20"/>
        </w:rPr>
      </w:pPr>
      <w:r w:rsidRPr="007A7579">
        <w:rPr>
          <w:rFonts w:ascii="Avenir Next" w:hAnsi="Avenir Next"/>
          <w:i/>
          <w:iCs/>
          <w:sz w:val="20"/>
          <w:szCs w:val="20"/>
        </w:rPr>
        <w:t>Board composition</w:t>
      </w:r>
    </w:p>
    <w:p w14:paraId="332FDEE7"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t xml:space="preserve">Defining the optimal legal structure and preparing the necessary documentation </w:t>
      </w:r>
    </w:p>
    <w:p w14:paraId="4E8706D4"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lastRenderedPageBreak/>
        <w:t xml:space="preserve">Establishing, modifying, and enhancing governance and oversight frameworks </w:t>
      </w:r>
    </w:p>
    <w:p w14:paraId="2D1DD4B9"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t>Implementing management strategies</w:t>
      </w:r>
    </w:p>
    <w:p w14:paraId="6C7691A6"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t>Creating collective and individual profiles for directors and supervisors</w:t>
      </w:r>
    </w:p>
    <w:p w14:paraId="1BBE8258" w14:textId="77777777" w:rsidR="00FD5F72" w:rsidRPr="00BE1D38"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t xml:space="preserve">Conducting </w:t>
      </w:r>
      <w:r w:rsidRPr="00BE1D38">
        <w:rPr>
          <w:rFonts w:ascii="Avenir Next" w:hAnsi="Avenir Next"/>
          <w:sz w:val="20"/>
          <w:szCs w:val="20"/>
        </w:rPr>
        <w:t>Board Performance Reviews</w:t>
      </w:r>
    </w:p>
    <w:p w14:paraId="769B3951" w14:textId="77777777" w:rsidR="00FD5F72" w:rsidRPr="007A7579" w:rsidRDefault="00FD5F72" w:rsidP="00FD5F72">
      <w:pPr>
        <w:rPr>
          <w:rFonts w:ascii="Avenir Next" w:hAnsi="Avenir Next"/>
        </w:rPr>
      </w:pPr>
    </w:p>
    <w:p w14:paraId="3BF2BFFA" w14:textId="77777777" w:rsidR="00FD5F72" w:rsidRPr="007A7579" w:rsidRDefault="00FD5F72" w:rsidP="00FD5F72">
      <w:pPr>
        <w:rPr>
          <w:rFonts w:ascii="Avenir Next" w:hAnsi="Avenir Next"/>
          <w:i/>
          <w:iCs/>
          <w:sz w:val="20"/>
          <w:szCs w:val="20"/>
        </w:rPr>
      </w:pPr>
      <w:r w:rsidRPr="007A7579">
        <w:rPr>
          <w:rFonts w:ascii="Avenir Next" w:hAnsi="Avenir Next"/>
          <w:i/>
          <w:iCs/>
          <w:sz w:val="20"/>
          <w:szCs w:val="20"/>
        </w:rPr>
        <w:t>Board operation</w:t>
      </w:r>
    </w:p>
    <w:p w14:paraId="6ABBB4DB"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Remuneration advisory</w:t>
      </w:r>
    </w:p>
    <w:p w14:paraId="3E1629FF"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Development and implementation of board improvement plans</w:t>
      </w:r>
    </w:p>
    <w:p w14:paraId="7355FFD0"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Board and organizational reviews</w:t>
      </w:r>
    </w:p>
    <w:p w14:paraId="4543C925"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Creation of governance manuals</w:t>
      </w:r>
    </w:p>
    <w:p w14:paraId="54887093"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Review and revision of legal frameworks</w:t>
      </w:r>
    </w:p>
    <w:p w14:paraId="115392F8"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t>Assessing and scanning corporate governance readiness and maturity</w:t>
      </w:r>
    </w:p>
    <w:p w14:paraId="4E39E638"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Implementation of management systems based on corporate governance codes, guidelines such as ISO, OECD, and regulations from central banks</w:t>
      </w:r>
    </w:p>
    <w:p w14:paraId="1E41E00B"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Cultivation of teamwork and supervision</w:t>
      </w:r>
    </w:p>
    <w:p w14:paraId="603CB679"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Ensuring accountability in annual reports and corporate responsibility</w:t>
      </w:r>
    </w:p>
    <w:p w14:paraId="14312DCE"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Development of governance watchlists and information plans</w:t>
      </w:r>
    </w:p>
    <w:p w14:paraId="3DB6F640" w14:textId="77777777" w:rsidR="00FD5F72" w:rsidRPr="007A7579" w:rsidRDefault="00FD5F72" w:rsidP="00FD5F72">
      <w:pPr>
        <w:rPr>
          <w:rFonts w:ascii="Avenir Next" w:hAnsi="Avenir Next"/>
        </w:rPr>
      </w:pPr>
    </w:p>
    <w:p w14:paraId="2F11DADB" w14:textId="77777777" w:rsidR="00FD5F72" w:rsidRPr="000071FC" w:rsidRDefault="00FD5F72" w:rsidP="00FD5F72">
      <w:pPr>
        <w:rPr>
          <w:rFonts w:ascii="Avenir Next" w:hAnsi="Avenir Next"/>
          <w:i/>
          <w:iCs/>
          <w:sz w:val="20"/>
          <w:szCs w:val="20"/>
        </w:rPr>
      </w:pPr>
      <w:r w:rsidRPr="007A7579">
        <w:rPr>
          <w:rFonts w:ascii="Avenir Next" w:hAnsi="Avenir Next"/>
          <w:i/>
          <w:iCs/>
          <w:sz w:val="20"/>
          <w:szCs w:val="20"/>
        </w:rPr>
        <w:t>Board improvement</w:t>
      </w:r>
    </w:p>
    <w:p w14:paraId="5B05C2B9"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Boardroom scans</w:t>
      </w:r>
    </w:p>
    <w:p w14:paraId="070C11C5"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Self-evaluation and repositioning</w:t>
      </w:r>
    </w:p>
    <w:p w14:paraId="75126EE1"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'Maturity' scans and audits regarding codes, guidelines, laws and regulations</w:t>
      </w:r>
    </w:p>
    <w:p w14:paraId="5F34B668" w14:textId="77777777" w:rsidR="00FD5F72" w:rsidRPr="0097088E" w:rsidRDefault="00FD5F72" w:rsidP="00FD5F72">
      <w:pPr>
        <w:pStyle w:val="ListParagraph"/>
        <w:numPr>
          <w:ilvl w:val="0"/>
          <w:numId w:val="21"/>
        </w:numPr>
        <w:spacing w:after="0" w:line="240" w:lineRule="auto"/>
        <w:ind w:left="180" w:hanging="180"/>
        <w:rPr>
          <w:rFonts w:ascii="Avenir Next" w:hAnsi="Avenir Next"/>
          <w:sz w:val="20"/>
          <w:szCs w:val="20"/>
        </w:rPr>
      </w:pPr>
      <w:r w:rsidRPr="0097088E">
        <w:rPr>
          <w:rFonts w:ascii="Avenir Next" w:hAnsi="Avenir Next"/>
          <w:sz w:val="20"/>
          <w:szCs w:val="20"/>
        </w:rPr>
        <w:t>Integrity in governance processes</w:t>
      </w:r>
    </w:p>
    <w:p w14:paraId="0446999D"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Pr>
          <w:rFonts w:ascii="Avenir Next" w:hAnsi="Avenir Next"/>
          <w:sz w:val="20"/>
          <w:szCs w:val="20"/>
        </w:rPr>
        <w:t>Governance d</w:t>
      </w:r>
      <w:r w:rsidRPr="0097088E">
        <w:rPr>
          <w:rFonts w:ascii="Avenir Next" w:hAnsi="Avenir Next"/>
          <w:sz w:val="20"/>
          <w:szCs w:val="20"/>
        </w:rPr>
        <w:t>ocumentation scans</w:t>
      </w:r>
    </w:p>
    <w:p w14:paraId="237FC9BE" w14:textId="77777777" w:rsidR="00FD5F72" w:rsidRPr="0097088E" w:rsidRDefault="00FD5F72" w:rsidP="00FD5F72">
      <w:pPr>
        <w:rPr>
          <w:rFonts w:ascii="Avenir Next" w:hAnsi="Avenir Next"/>
          <w:sz w:val="20"/>
          <w:szCs w:val="20"/>
        </w:rPr>
      </w:pPr>
    </w:p>
    <w:p w14:paraId="786B5037" w14:textId="77777777" w:rsidR="00FD5F72" w:rsidRPr="0098142B" w:rsidRDefault="00FD5F72" w:rsidP="00FD5F72">
      <w:pPr>
        <w:rPr>
          <w:rFonts w:ascii="Avenir Next" w:hAnsi="Avenir Next"/>
          <w:b/>
          <w:bCs/>
        </w:rPr>
      </w:pPr>
      <w:r w:rsidRPr="0098142B">
        <w:rPr>
          <w:rFonts w:ascii="Avenir Next" w:hAnsi="Avenir Next"/>
          <w:b/>
          <w:bCs/>
        </w:rPr>
        <w:t>Board education</w:t>
      </w:r>
    </w:p>
    <w:p w14:paraId="47F15826" w14:textId="77777777" w:rsidR="00FD5F72" w:rsidRPr="0098142B" w:rsidRDefault="00FD5F72" w:rsidP="00FD5F72">
      <w:pPr>
        <w:jc w:val="both"/>
        <w:rPr>
          <w:rFonts w:ascii="Avenir Next" w:hAnsi="Avenir Next"/>
          <w:sz w:val="20"/>
          <w:szCs w:val="20"/>
        </w:rPr>
      </w:pPr>
      <w:r>
        <w:rPr>
          <w:rFonts w:ascii="Avenir Next" w:hAnsi="Avenir Next"/>
          <w:sz w:val="20"/>
          <w:szCs w:val="20"/>
        </w:rPr>
        <w:t>It is crucial for good corporate governance to provide training and development for both new and existing board members in the essentials of governance and the requirements of directorship. We offer tailor-made coaching for Supervisory Boards or individual members, which can be conducted in-house. The focus is on practical tools, such as translating theoretical codes into good governance practices in your organization's daily operations. This coaching can be delivered during lunches, workshops, in-house training, and board development programs.</w:t>
      </w:r>
    </w:p>
    <w:p w14:paraId="10CF818D" w14:textId="77777777" w:rsidR="00FD5F72" w:rsidRPr="0098142B" w:rsidRDefault="00FD5F72" w:rsidP="00FD5F72">
      <w:pPr>
        <w:rPr>
          <w:rFonts w:ascii="Avenir Next" w:hAnsi="Avenir Next"/>
          <w:i/>
          <w:iCs/>
          <w:sz w:val="20"/>
          <w:szCs w:val="20"/>
        </w:rPr>
      </w:pPr>
    </w:p>
    <w:p w14:paraId="03A9A63D" w14:textId="77777777" w:rsidR="00FD5F72" w:rsidRPr="0098142B" w:rsidRDefault="00FD5F72" w:rsidP="00FD5F72">
      <w:pPr>
        <w:rPr>
          <w:rFonts w:ascii="Avenir Next" w:hAnsi="Avenir Next"/>
          <w:b/>
          <w:bCs/>
        </w:rPr>
      </w:pPr>
      <w:r w:rsidRPr="0098142B">
        <w:rPr>
          <w:rFonts w:ascii="Avenir Next" w:hAnsi="Avenir Next"/>
          <w:b/>
          <w:bCs/>
        </w:rPr>
        <w:t>Risk management</w:t>
      </w:r>
    </w:p>
    <w:p w14:paraId="1E5B257D" w14:textId="77777777" w:rsidR="00FD5F72" w:rsidRPr="0097088E" w:rsidRDefault="00FD5F72" w:rsidP="00FD5F72">
      <w:pPr>
        <w:jc w:val="both"/>
        <w:rPr>
          <w:rFonts w:ascii="Avenir Next" w:hAnsi="Avenir Next"/>
          <w:sz w:val="20"/>
          <w:szCs w:val="20"/>
        </w:rPr>
      </w:pPr>
      <w:r>
        <w:rPr>
          <w:rFonts w:ascii="Avenir Next" w:hAnsi="Avenir Next"/>
          <w:sz w:val="20"/>
          <w:szCs w:val="20"/>
        </w:rPr>
        <w:t>We assist clients in identifying, comprehending, and controlling risk, and we help ensure a suitable balance between risks and opportunities. Our offerings include:</w:t>
      </w:r>
    </w:p>
    <w:p w14:paraId="29B9F026" w14:textId="77777777" w:rsidR="00FD5F72" w:rsidRPr="0097088E" w:rsidRDefault="00FD5F72" w:rsidP="00FD5F72">
      <w:pPr>
        <w:pStyle w:val="ListParagraph"/>
        <w:numPr>
          <w:ilvl w:val="0"/>
          <w:numId w:val="22"/>
        </w:numPr>
        <w:spacing w:after="0" w:line="240" w:lineRule="auto"/>
        <w:ind w:left="180" w:hanging="180"/>
        <w:rPr>
          <w:rFonts w:ascii="Avenir Next" w:hAnsi="Avenir Next"/>
          <w:sz w:val="20"/>
          <w:szCs w:val="20"/>
        </w:rPr>
      </w:pPr>
      <w:r w:rsidRPr="0097088E">
        <w:rPr>
          <w:rFonts w:ascii="Avenir Next" w:hAnsi="Avenir Next"/>
          <w:sz w:val="20"/>
          <w:szCs w:val="20"/>
        </w:rPr>
        <w:t>Developing risk structures</w:t>
      </w:r>
    </w:p>
    <w:p w14:paraId="5D3E9D12" w14:textId="77777777" w:rsidR="00FD5F72" w:rsidRPr="0097088E" w:rsidRDefault="00FD5F72" w:rsidP="00FD5F72">
      <w:pPr>
        <w:pStyle w:val="ListParagraph"/>
        <w:numPr>
          <w:ilvl w:val="0"/>
          <w:numId w:val="22"/>
        </w:numPr>
        <w:spacing w:after="0" w:line="240" w:lineRule="auto"/>
        <w:ind w:left="180" w:hanging="180"/>
        <w:rPr>
          <w:rFonts w:ascii="Avenir Next" w:hAnsi="Avenir Next"/>
          <w:sz w:val="20"/>
          <w:szCs w:val="20"/>
        </w:rPr>
      </w:pPr>
      <w:r w:rsidRPr="0097088E">
        <w:rPr>
          <w:rFonts w:ascii="Avenir Next" w:hAnsi="Avenir Next"/>
          <w:sz w:val="20"/>
          <w:szCs w:val="20"/>
        </w:rPr>
        <w:t xml:space="preserve">Developing, implementing, and measuring risk frameworks, </w:t>
      </w:r>
      <w:proofErr w:type="gramStart"/>
      <w:r w:rsidRPr="0097088E">
        <w:rPr>
          <w:rFonts w:ascii="Avenir Next" w:hAnsi="Avenir Next"/>
          <w:sz w:val="20"/>
          <w:szCs w:val="20"/>
        </w:rPr>
        <w:t>whether or not</w:t>
      </w:r>
      <w:proofErr w:type="gramEnd"/>
      <w:r w:rsidRPr="0097088E">
        <w:rPr>
          <w:rFonts w:ascii="Avenir Next" w:hAnsi="Avenir Next"/>
          <w:sz w:val="20"/>
          <w:szCs w:val="20"/>
        </w:rPr>
        <w:t xml:space="preserve"> they are integrated into performance management</w:t>
      </w:r>
    </w:p>
    <w:p w14:paraId="461CAF61" w14:textId="77777777" w:rsidR="00FD5F72" w:rsidRPr="0097088E" w:rsidRDefault="00FD5F72" w:rsidP="00FD5F72">
      <w:pPr>
        <w:pStyle w:val="ListParagraph"/>
        <w:numPr>
          <w:ilvl w:val="0"/>
          <w:numId w:val="22"/>
        </w:numPr>
        <w:spacing w:after="0" w:line="240" w:lineRule="auto"/>
        <w:ind w:left="180" w:hanging="180"/>
        <w:rPr>
          <w:rFonts w:ascii="Avenir Next" w:hAnsi="Avenir Next"/>
          <w:sz w:val="20"/>
          <w:szCs w:val="20"/>
        </w:rPr>
      </w:pPr>
      <w:r w:rsidRPr="0097088E">
        <w:rPr>
          <w:rFonts w:ascii="Avenir Next" w:hAnsi="Avenir Next"/>
          <w:sz w:val="20"/>
          <w:szCs w:val="20"/>
        </w:rPr>
        <w:lastRenderedPageBreak/>
        <w:t>Developing and implementing risk management systems based on the ISO 31000 standard for risk management</w:t>
      </w:r>
    </w:p>
    <w:p w14:paraId="5580EF08" w14:textId="77777777" w:rsidR="00FD5F72" w:rsidRDefault="00FD5F72" w:rsidP="00FD5F72">
      <w:pPr>
        <w:pStyle w:val="ListParagraph"/>
        <w:numPr>
          <w:ilvl w:val="0"/>
          <w:numId w:val="22"/>
        </w:numPr>
        <w:spacing w:after="0" w:line="240" w:lineRule="auto"/>
        <w:ind w:left="180" w:hanging="180"/>
        <w:rPr>
          <w:rFonts w:ascii="Avenir Next" w:hAnsi="Avenir Next"/>
          <w:sz w:val="20"/>
          <w:szCs w:val="20"/>
        </w:rPr>
      </w:pPr>
      <w:r w:rsidRPr="0097088E">
        <w:rPr>
          <w:rFonts w:ascii="Avenir Next" w:hAnsi="Avenir Next"/>
          <w:sz w:val="20"/>
          <w:szCs w:val="20"/>
        </w:rPr>
        <w:t>Raising awareness of risk</w:t>
      </w:r>
    </w:p>
    <w:p w14:paraId="4E5EFB18" w14:textId="77777777" w:rsidR="00FD5F72" w:rsidRPr="0097088E" w:rsidRDefault="00FD5F72" w:rsidP="00FD5F72">
      <w:pPr>
        <w:rPr>
          <w:rFonts w:ascii="Avenir Next" w:hAnsi="Avenir Next"/>
          <w:sz w:val="20"/>
          <w:szCs w:val="20"/>
        </w:rPr>
      </w:pPr>
    </w:p>
    <w:p w14:paraId="2CD3A4DB" w14:textId="77777777" w:rsidR="00FD5F72" w:rsidRPr="0098142B" w:rsidRDefault="00FD5F72" w:rsidP="00FD5F72">
      <w:pPr>
        <w:rPr>
          <w:rFonts w:ascii="Avenir Next" w:hAnsi="Avenir Next"/>
          <w:b/>
          <w:bCs/>
        </w:rPr>
      </w:pPr>
      <w:r w:rsidRPr="0098142B">
        <w:rPr>
          <w:rFonts w:ascii="Avenir Next" w:hAnsi="Avenir Next"/>
          <w:b/>
          <w:bCs/>
        </w:rPr>
        <w:t>Compliance</w:t>
      </w:r>
    </w:p>
    <w:p w14:paraId="4E6836EE" w14:textId="77777777" w:rsidR="00FD5F72" w:rsidRPr="0098142B" w:rsidRDefault="00FD5F72" w:rsidP="00FD5F72">
      <w:pPr>
        <w:jc w:val="both"/>
        <w:rPr>
          <w:rFonts w:ascii="Avenir Next" w:hAnsi="Avenir Next"/>
          <w:sz w:val="20"/>
          <w:szCs w:val="20"/>
        </w:rPr>
      </w:pPr>
      <w:r>
        <w:rPr>
          <w:rFonts w:ascii="Avenir Next" w:hAnsi="Avenir Next"/>
          <w:sz w:val="20"/>
          <w:szCs w:val="20"/>
        </w:rPr>
        <w:t>We help businesses create and execute compliance programs to make sure the organization stays within the limits of applicable laws and regulations. This involves fostering a culture of "say what you do and do what you say." Some examples of our services include:</w:t>
      </w:r>
    </w:p>
    <w:p w14:paraId="0F102C58" w14:textId="77777777" w:rsidR="00FD5F72" w:rsidRPr="000071FC"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Advising on and resolving compliance issues</w:t>
      </w:r>
    </w:p>
    <w:p w14:paraId="7A81E450" w14:textId="77777777" w:rsidR="00FD5F72" w:rsidRPr="000071FC"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Developing and implementing compliance projects within your organization</w:t>
      </w:r>
    </w:p>
    <w:p w14:paraId="6420C1AE" w14:textId="77777777" w:rsidR="00FD5F72" w:rsidRPr="000071FC"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Managing regulatory changes</w:t>
      </w:r>
    </w:p>
    <w:p w14:paraId="57B30A59" w14:textId="77777777" w:rsidR="00FD5F72" w:rsidRPr="000071FC"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Designing and implementing compliance systems based on the ISO 19600 standard for compliance management</w:t>
      </w:r>
    </w:p>
    <w:p w14:paraId="0AA0E5E1" w14:textId="77777777" w:rsidR="00FD5F72" w:rsidRPr="000071FC"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Providing compliance advisory support to the internal compliance officer and board</w:t>
      </w:r>
    </w:p>
    <w:p w14:paraId="599FB1A4" w14:textId="77777777" w:rsidR="00FD5F72" w:rsidRPr="000071FC"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Creating and maintaining procedures and forms related to compliance</w:t>
      </w:r>
    </w:p>
    <w:p w14:paraId="5E6ED6AA" w14:textId="77777777" w:rsidR="00FD5F72" w:rsidRDefault="00FD5F72" w:rsidP="00FD5F72">
      <w:pPr>
        <w:pStyle w:val="ListParagraph"/>
        <w:numPr>
          <w:ilvl w:val="0"/>
          <w:numId w:val="21"/>
        </w:numPr>
        <w:spacing w:after="0" w:line="240" w:lineRule="auto"/>
        <w:ind w:left="180" w:hanging="180"/>
        <w:rPr>
          <w:rFonts w:ascii="Avenir Next" w:hAnsi="Avenir Next"/>
          <w:sz w:val="20"/>
          <w:szCs w:val="20"/>
        </w:rPr>
      </w:pPr>
      <w:r w:rsidRPr="000071FC">
        <w:rPr>
          <w:rFonts w:ascii="Avenir Next" w:hAnsi="Avenir Next"/>
          <w:sz w:val="20"/>
          <w:szCs w:val="20"/>
        </w:rPr>
        <w:t>Designing and implementing improvement plans to address negative quality assessment scores from external supervisory bodies</w:t>
      </w:r>
    </w:p>
    <w:p w14:paraId="5D2E1BC9" w14:textId="77777777" w:rsidR="00FD5F72" w:rsidRDefault="00FD5F72" w:rsidP="00FD5F72">
      <w:pPr>
        <w:rPr>
          <w:rFonts w:ascii="Avenir Next" w:hAnsi="Avenir Next"/>
          <w:sz w:val="20"/>
          <w:szCs w:val="20"/>
        </w:rPr>
      </w:pPr>
    </w:p>
    <w:p w14:paraId="4CECDAAA" w14:textId="77777777" w:rsidR="00FD5F72" w:rsidRPr="000071FC" w:rsidRDefault="00FD5F72" w:rsidP="00FD5F72">
      <w:pPr>
        <w:rPr>
          <w:rFonts w:ascii="Avenir Next" w:hAnsi="Avenir Next"/>
          <w:b/>
          <w:bCs/>
        </w:rPr>
      </w:pPr>
      <w:r w:rsidRPr="000071FC">
        <w:rPr>
          <w:rFonts w:ascii="Avenir Next" w:hAnsi="Avenir Next"/>
          <w:b/>
          <w:bCs/>
        </w:rPr>
        <w:t>Contact us</w:t>
      </w:r>
    </w:p>
    <w:p w14:paraId="358D9422" w14:textId="77777777" w:rsidR="00FD5F72" w:rsidRDefault="00FD5F72" w:rsidP="00FD5F72">
      <w:pPr>
        <w:rPr>
          <w:rFonts w:ascii="Avenir Next" w:hAnsi="Avenir Next"/>
          <w:sz w:val="20"/>
          <w:szCs w:val="20"/>
        </w:rPr>
      </w:pPr>
      <w:r>
        <w:rPr>
          <w:rFonts w:ascii="Avenir Next" w:hAnsi="Avenir Next"/>
          <w:sz w:val="20"/>
          <w:szCs w:val="20"/>
        </w:rPr>
        <w:t>The Galan Group Caribbean</w:t>
      </w:r>
    </w:p>
    <w:p w14:paraId="1378B72B" w14:textId="77777777" w:rsidR="00FD5F72" w:rsidRPr="00181B39" w:rsidRDefault="00FD5F72" w:rsidP="00FD5F72">
      <w:pPr>
        <w:rPr>
          <w:rFonts w:ascii="Avenir Next" w:hAnsi="Avenir Next"/>
          <w:sz w:val="20"/>
          <w:szCs w:val="20"/>
          <w:lang w:val="nl-NL"/>
        </w:rPr>
      </w:pPr>
      <w:r w:rsidRPr="00181B39">
        <w:rPr>
          <w:rFonts w:ascii="Avenir Next" w:hAnsi="Avenir Next"/>
          <w:sz w:val="20"/>
          <w:szCs w:val="20"/>
          <w:lang w:val="nl-NL"/>
        </w:rPr>
        <w:t>Robbert Kroon Tel. +5999 5217953</w:t>
      </w:r>
    </w:p>
    <w:p w14:paraId="1917A5CB" w14:textId="77777777" w:rsidR="00FD5F72" w:rsidRPr="00181B39" w:rsidRDefault="00FD5F72" w:rsidP="00FD5F72">
      <w:pPr>
        <w:rPr>
          <w:rFonts w:ascii="Avenir Next" w:hAnsi="Avenir Next"/>
          <w:sz w:val="20"/>
          <w:szCs w:val="20"/>
          <w:lang w:val="nl-NL"/>
        </w:rPr>
      </w:pPr>
      <w:proofErr w:type="spellStart"/>
      <w:r w:rsidRPr="00181B39">
        <w:rPr>
          <w:rFonts w:ascii="Avenir Next" w:hAnsi="Avenir Next"/>
          <w:sz w:val="20"/>
          <w:szCs w:val="20"/>
          <w:lang w:val="nl-NL"/>
        </w:rPr>
        <w:t>Ivank</w:t>
      </w:r>
      <w:r>
        <w:rPr>
          <w:rFonts w:ascii="Avenir Next" w:hAnsi="Avenir Next"/>
          <w:sz w:val="20"/>
          <w:szCs w:val="20"/>
          <w:lang w:val="nl-NL"/>
        </w:rPr>
        <w:t>a</w:t>
      </w:r>
      <w:proofErr w:type="spellEnd"/>
      <w:r>
        <w:rPr>
          <w:rFonts w:ascii="Avenir Next" w:hAnsi="Avenir Next"/>
          <w:sz w:val="20"/>
          <w:szCs w:val="20"/>
          <w:lang w:val="nl-NL"/>
        </w:rPr>
        <w:t xml:space="preserve"> Maduro Tel. +5999 5263755</w:t>
      </w:r>
    </w:p>
    <w:p w14:paraId="3B4026ED" w14:textId="77777777" w:rsidR="00FD5F72" w:rsidRPr="0030364D" w:rsidRDefault="00FD5F72" w:rsidP="00FD5F72">
      <w:pPr>
        <w:rPr>
          <w:rFonts w:ascii="Avenir Next" w:hAnsi="Avenir Next"/>
          <w:sz w:val="20"/>
          <w:szCs w:val="20"/>
          <w:lang w:val="nl-NL"/>
        </w:rPr>
      </w:pPr>
      <w:r w:rsidRPr="0030364D">
        <w:rPr>
          <w:rFonts w:ascii="Avenir Next" w:hAnsi="Avenir Next"/>
          <w:sz w:val="20"/>
          <w:szCs w:val="20"/>
          <w:lang w:val="nl-NL"/>
        </w:rPr>
        <w:t>Abraham de Veerstraat 9</w:t>
      </w:r>
    </w:p>
    <w:p w14:paraId="27222532" w14:textId="77777777" w:rsidR="00FD5F72" w:rsidRPr="00333DAF" w:rsidRDefault="00FD5F72" w:rsidP="00FD5F72">
      <w:pPr>
        <w:rPr>
          <w:rFonts w:ascii="Avenir Next" w:hAnsi="Avenir Next"/>
          <w:sz w:val="20"/>
          <w:szCs w:val="20"/>
        </w:rPr>
      </w:pPr>
      <w:r w:rsidRPr="00333DAF">
        <w:rPr>
          <w:rFonts w:ascii="Avenir Next" w:hAnsi="Avenir Next"/>
          <w:sz w:val="20"/>
          <w:szCs w:val="20"/>
        </w:rPr>
        <w:t>Willemstad, Curaçao, Dutch Caribbean</w:t>
      </w:r>
    </w:p>
    <w:p w14:paraId="63F9B37F" w14:textId="7C019CAF" w:rsidR="00FD5F72" w:rsidRDefault="00E812F7" w:rsidP="00FD5F72">
      <w:pPr>
        <w:rPr>
          <w:rFonts w:ascii="Avenir Next" w:hAnsi="Avenir Next"/>
          <w:sz w:val="20"/>
          <w:szCs w:val="20"/>
        </w:rPr>
      </w:pPr>
      <w:ins w:id="33" w:author="Mairon Croes" w:date="2025-01-30T13:36:00Z" w16du:dateUtc="2025-01-30T17:36:00Z">
        <w:r>
          <w:t>[</w:t>
        </w:r>
        <w:r>
          <w:fldChar w:fldCharType="begin"/>
        </w:r>
        <w:r>
          <w:instrText>HYPERLINK "mailto:office@galangroup.com"</w:instrText>
        </w:r>
        <w:r>
          <w:fldChar w:fldCharType="separate"/>
        </w:r>
        <w:r w:rsidRPr="00505573">
          <w:rPr>
            <w:rStyle w:val="Hyperlink"/>
            <w:rFonts w:ascii="Avenir Next" w:hAnsi="Avenir Next"/>
            <w:sz w:val="20"/>
            <w:szCs w:val="20"/>
          </w:rPr>
          <w:t>office@galangroup.com</w:t>
        </w:r>
        <w:r>
          <w:fldChar w:fldCharType="end"/>
        </w:r>
        <w:r>
          <w:t>](</w:t>
        </w:r>
        <w:r>
          <w:rPr>
            <w:rFonts w:ascii="Avenir Next" w:hAnsi="Avenir Next"/>
            <w:sz w:val="20"/>
            <w:szCs w:val="20"/>
          </w:rPr>
          <w:fldChar w:fldCharType="begin"/>
        </w:r>
        <w:r>
          <w:rPr>
            <w:rFonts w:ascii="Avenir Next" w:hAnsi="Avenir Next"/>
            <w:sz w:val="20"/>
            <w:szCs w:val="20"/>
          </w:rPr>
          <w:instrText>HYPERLINK "mailto:"</w:instrText>
        </w:r>
        <w:r>
          <w:rPr>
            <w:rFonts w:ascii="Avenir Next" w:hAnsi="Avenir Next"/>
            <w:sz w:val="20"/>
            <w:szCs w:val="20"/>
          </w:rPr>
        </w:r>
        <w:r>
          <w:rPr>
            <w:rFonts w:ascii="Avenir Next" w:hAnsi="Avenir Next"/>
            <w:sz w:val="20"/>
            <w:szCs w:val="20"/>
          </w:rPr>
          <w:fldChar w:fldCharType="separate"/>
        </w:r>
      </w:ins>
      <w:del w:id="34" w:author="Mairon Croes" w:date="2025-01-30T13:36:00Z" w16du:dateUtc="2025-01-30T17:36:00Z">
        <w:r w:rsidRPr="00E812F7" w:rsidDel="00E812F7">
          <w:rPr>
            <w:rStyle w:val="Hyperlink"/>
            <w:rFonts w:ascii="Avenir Next" w:hAnsi="Avenir Next"/>
            <w:sz w:val="20"/>
            <w:szCs w:val="20"/>
          </w:rPr>
          <w:delText>office@galangroup.com</w:delText>
        </w:r>
      </w:del>
      <w:ins w:id="35" w:author="Mairon Croes" w:date="2025-01-30T13:36:00Z" w16du:dateUtc="2025-01-30T17:36:00Z">
        <w:r>
          <w:rPr>
            <w:rFonts w:ascii="Avenir Next" w:hAnsi="Avenir Next"/>
            <w:sz w:val="20"/>
            <w:szCs w:val="20"/>
          </w:rPr>
          <w:fldChar w:fldCharType="end"/>
        </w:r>
        <w:r w:rsidRPr="00E812F7">
          <w:rPr>
            <w:rPrChange w:id="36" w:author="Mairon Croes" w:date="2025-01-30T13:36:00Z" w16du:dateUtc="2025-01-30T17:36:00Z">
              <w:rPr>
                <w:rStyle w:val="Hyperlink"/>
                <w:rFonts w:ascii="Avenir Next" w:hAnsi="Avenir Next"/>
                <w:sz w:val="20"/>
                <w:szCs w:val="20"/>
              </w:rPr>
            </w:rPrChange>
          </w:rPr>
          <w:t>office@galangroup.com</w:t>
        </w:r>
        <w:r>
          <w:rPr>
            <w:rFonts w:ascii="Avenir Next" w:hAnsi="Avenir Next"/>
            <w:sz w:val="20"/>
            <w:szCs w:val="20"/>
          </w:rPr>
          <w:t>)</w:t>
        </w:r>
      </w:ins>
    </w:p>
    <w:p w14:paraId="7D680226" w14:textId="77777777" w:rsidR="00FD5F72" w:rsidRDefault="00FD5F72" w:rsidP="00FD5F72">
      <w:pPr>
        <w:rPr>
          <w:rFonts w:ascii="Avenir Next" w:hAnsi="Avenir Next"/>
          <w:sz w:val="20"/>
          <w:szCs w:val="20"/>
        </w:rPr>
      </w:pPr>
    </w:p>
    <w:p w14:paraId="1A27650B" w14:textId="77777777" w:rsidR="00FD5F72" w:rsidRPr="000071FC" w:rsidRDefault="00FD5F72" w:rsidP="00FD5F72">
      <w:pPr>
        <w:rPr>
          <w:rFonts w:ascii="Avenir Next" w:hAnsi="Avenir Next"/>
          <w:sz w:val="20"/>
          <w:szCs w:val="20"/>
        </w:rPr>
      </w:pPr>
      <w:r>
        <w:rPr>
          <w:rFonts w:ascii="Avenir Next" w:hAnsi="Avenir Next"/>
          <w:noProof/>
          <w:sz w:val="20"/>
          <w:szCs w:val="20"/>
        </w:rPr>
        <w:drawing>
          <wp:inline distT="0" distB="0" distL="0" distR="0" wp14:anchorId="6CCD98B6" wp14:editId="26686D2A">
            <wp:extent cx="3175000" cy="685800"/>
            <wp:effectExtent l="0" t="0" r="0" b="0"/>
            <wp:docPr id="94172265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22658" name="Picture 2" descr="A black background with a black squar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75000" cy="685800"/>
                    </a:xfrm>
                    <a:prstGeom prst="rect">
                      <a:avLst/>
                    </a:prstGeom>
                  </pic:spPr>
                </pic:pic>
              </a:graphicData>
            </a:graphic>
          </wp:inline>
        </w:drawing>
      </w:r>
    </w:p>
    <w:p w14:paraId="216D51BC" w14:textId="5A32E155" w:rsidR="00FD5F72" w:rsidRDefault="00FD5F72">
      <w:pPr>
        <w:rPr>
          <w:color w:val="ED0000"/>
          <w:sz w:val="24"/>
          <w:szCs w:val="24"/>
          <w:lang w:val="nl-NL"/>
        </w:rPr>
      </w:pPr>
      <w:r>
        <w:rPr>
          <w:color w:val="ED0000"/>
          <w:sz w:val="24"/>
          <w:szCs w:val="24"/>
          <w:lang w:val="nl-NL"/>
        </w:rPr>
        <w:br w:type="page"/>
      </w:r>
    </w:p>
    <w:p w14:paraId="67E42E94" w14:textId="77777777" w:rsidR="0042415F" w:rsidRDefault="0042415F" w:rsidP="0042415F">
      <w:pPr>
        <w:pStyle w:val="Heading1"/>
        <w:rPr>
          <w:color w:val="4472C4" w:themeColor="accent1"/>
          <w:sz w:val="36"/>
          <w:szCs w:val="36"/>
        </w:rPr>
      </w:pPr>
    </w:p>
    <w:p w14:paraId="37DBD79B" w14:textId="77777777" w:rsidR="0042415F" w:rsidRPr="002B0A5E" w:rsidRDefault="0042415F" w:rsidP="0042415F">
      <w:pPr>
        <w:pStyle w:val="Heading1"/>
        <w:rPr>
          <w:color w:val="FF0000"/>
          <w:sz w:val="36"/>
          <w:szCs w:val="36"/>
        </w:rPr>
      </w:pPr>
      <w:commentRangeStart w:id="37"/>
      <w:commentRangeStart w:id="38"/>
      <w:r w:rsidRPr="10107891">
        <w:rPr>
          <w:color w:val="FF0000"/>
          <w:sz w:val="36"/>
          <w:szCs w:val="36"/>
        </w:rPr>
        <w:t>LOGO</w:t>
      </w:r>
      <w:commentRangeEnd w:id="37"/>
      <w:r>
        <w:rPr>
          <w:rStyle w:val="CommentReference"/>
        </w:rPr>
        <w:commentReference w:id="37"/>
      </w:r>
      <w:commentRangeEnd w:id="38"/>
      <w:r w:rsidR="00333DAF">
        <w:rPr>
          <w:rStyle w:val="CommentReference"/>
          <w:rFonts w:asciiTheme="minorHAnsi" w:eastAsiaTheme="minorHAnsi" w:hAnsiTheme="minorHAnsi" w:cstheme="minorBidi"/>
          <w:color w:val="auto"/>
        </w:rPr>
        <w:commentReference w:id="38"/>
      </w:r>
    </w:p>
    <w:p w14:paraId="07EB281C" w14:textId="77777777" w:rsidR="0042415F" w:rsidRPr="006B0DF2" w:rsidRDefault="0042415F" w:rsidP="0042415F">
      <w:pPr>
        <w:pStyle w:val="Heading1"/>
        <w:rPr>
          <w:color w:val="4472C4" w:themeColor="accent1"/>
          <w:sz w:val="36"/>
          <w:szCs w:val="36"/>
        </w:rPr>
      </w:pPr>
      <w:r w:rsidRPr="006B0DF2">
        <w:rPr>
          <w:color w:val="4472C4" w:themeColor="accent1"/>
          <w:sz w:val="36"/>
          <w:szCs w:val="36"/>
        </w:rPr>
        <w:t xml:space="preserve">Grant Thornton Aruba: Corporate Governance Services </w:t>
      </w:r>
    </w:p>
    <w:p w14:paraId="636E62A2" w14:textId="77777777" w:rsidR="0042415F" w:rsidRPr="006B0DF2" w:rsidRDefault="0042415F" w:rsidP="00024D1B">
      <w:pPr>
        <w:pStyle w:val="Heading3"/>
        <w:pPrChange w:id="39" w:author="Mairon Croes" w:date="2025-01-30T16:06:00Z" w16du:dateUtc="2025-01-30T20:06:00Z">
          <w:pPr>
            <w:pStyle w:val="Heading2"/>
          </w:pPr>
        </w:pPrChange>
      </w:pPr>
      <w:r w:rsidRPr="006B0DF2">
        <w:t>Grant Thornton Aruba</w:t>
      </w:r>
    </w:p>
    <w:p w14:paraId="1CCABDFD" w14:textId="77777777" w:rsidR="0042415F" w:rsidRPr="006B0DF2" w:rsidRDefault="0042415F" w:rsidP="0042415F">
      <w:pPr>
        <w:jc w:val="both"/>
      </w:pPr>
      <w:r w:rsidRPr="006B0DF2">
        <w:t xml:space="preserve">The Grant Thornton Aruba office has been delivering professional services for over 75 years. Our clients benefit from access to global resources through Grant Thornton International Limited’s network of member and correspondent firms, all while receiving personalized attention from our team based in Aruba. With a workforce exceeding 50 professionals, including </w:t>
      </w:r>
      <w:r>
        <w:t>two</w:t>
      </w:r>
      <w:r w:rsidRPr="006B0DF2">
        <w:t xml:space="preserve"> partners, our Aruba office ensures tailored service and top-tier quality in Assurance, Advisory, Tax</w:t>
      </w:r>
      <w:r>
        <w:t>,</w:t>
      </w:r>
      <w:r w:rsidRPr="006B0DF2">
        <w:t xml:space="preserve"> and Business Process Solutions. Our dedicated team prioritizes building lasting relationships with our clients and meticulously listens to your requirements to deliver the utmost quality. Operating seamlessly across departments, we function as a unified team to provide you with unparalleled quality and client satisfaction.</w:t>
      </w:r>
    </w:p>
    <w:p w14:paraId="28E76449" w14:textId="77777777" w:rsidR="0042415F" w:rsidRPr="00024D1B" w:rsidRDefault="0042415F" w:rsidP="00024D1B">
      <w:pPr>
        <w:pStyle w:val="Heading3"/>
        <w:pPrChange w:id="40" w:author="Mairon Croes" w:date="2025-01-30T16:06:00Z" w16du:dateUtc="2025-01-30T20:06:00Z">
          <w:pPr>
            <w:pStyle w:val="Heading2"/>
          </w:pPr>
        </w:pPrChange>
      </w:pPr>
      <w:r w:rsidRPr="006B0DF2">
        <w:t>A Journey Beyond the Code </w:t>
      </w:r>
    </w:p>
    <w:p w14:paraId="4FFF0209" w14:textId="77777777" w:rsidR="0042415F" w:rsidRPr="003E67CA" w:rsidRDefault="0042415F" w:rsidP="0042415F">
      <w:pPr>
        <w:jc w:val="both"/>
      </w:pPr>
      <w:r w:rsidRPr="003E67CA">
        <w:t>At Grant Thornton</w:t>
      </w:r>
      <w:r w:rsidRPr="006B0DF2">
        <w:t xml:space="preserve"> Aruba</w:t>
      </w:r>
      <w:r w:rsidRPr="003E67CA">
        <w:t>, we believe that in today's business landscape, the essence of good Corporate Governance (</w:t>
      </w:r>
      <w:proofErr w:type="spellStart"/>
      <w:r w:rsidRPr="003E67CA">
        <w:t>CoGo</w:t>
      </w:r>
      <w:proofErr w:type="spellEnd"/>
      <w:r w:rsidRPr="003E67CA">
        <w:t xml:space="preserve">) extends far beyond a ‘tick-the-box mentality’ and only adhering to Codes. We </w:t>
      </w:r>
      <w:r>
        <w:t>are committed to spreading awareness about the crucial role of good Corporate Governance, which we believe</w:t>
      </w:r>
      <w:r w:rsidRPr="003E67CA">
        <w:t xml:space="preserve"> is an essential part of the organizational culture that must be nourished at every level of the organization to steadily improve </w:t>
      </w:r>
      <w:r w:rsidRPr="006B0DF2">
        <w:t xml:space="preserve">the </w:t>
      </w:r>
      <w:r w:rsidRPr="003E67CA">
        <w:t>organization’s performance in such a way that its growth is also aligned with the organization’s values. </w:t>
      </w:r>
    </w:p>
    <w:p w14:paraId="04FDF1FC" w14:textId="77777777" w:rsidR="0042415F" w:rsidRPr="003E67CA" w:rsidRDefault="0042415F" w:rsidP="0042415F">
      <w:r w:rsidRPr="003E67CA">
        <w:t>Our approach to Corporate Governance is pragmatic: </w:t>
      </w:r>
    </w:p>
    <w:p w14:paraId="1D38F471" w14:textId="77777777" w:rsidR="0042415F" w:rsidRPr="003E67CA" w:rsidRDefault="0042415F" w:rsidP="0042415F">
      <w:pPr>
        <w:numPr>
          <w:ilvl w:val="0"/>
          <w:numId w:val="28"/>
        </w:numPr>
        <w:spacing w:after="0" w:line="240" w:lineRule="auto"/>
      </w:pPr>
      <w:r w:rsidRPr="003E67CA">
        <w:t xml:space="preserve">We begin </w:t>
      </w:r>
      <w:r w:rsidRPr="006B0DF2">
        <w:t>by understanding your business, industry, and</w:t>
      </w:r>
      <w:r w:rsidRPr="003E67CA">
        <w:t xml:space="preserve"> specific governance and compliance needs.</w:t>
      </w:r>
    </w:p>
    <w:p w14:paraId="2D0646C1" w14:textId="77777777" w:rsidR="0042415F" w:rsidRPr="003E67CA" w:rsidRDefault="0042415F" w:rsidP="0042415F">
      <w:pPr>
        <w:numPr>
          <w:ilvl w:val="0"/>
          <w:numId w:val="28"/>
        </w:numPr>
        <w:spacing w:after="0" w:line="240" w:lineRule="auto"/>
      </w:pPr>
      <w:r w:rsidRPr="003E67CA">
        <w:t>We help you develop and strengthen governance structures and practices that address shareholder and stakeholder expectations. </w:t>
      </w:r>
    </w:p>
    <w:p w14:paraId="64D51A53" w14:textId="77777777" w:rsidR="0042415F" w:rsidRPr="003E67CA" w:rsidRDefault="0042415F" w:rsidP="0042415F">
      <w:pPr>
        <w:numPr>
          <w:ilvl w:val="0"/>
          <w:numId w:val="28"/>
        </w:numPr>
        <w:spacing w:after="0" w:line="240" w:lineRule="auto"/>
      </w:pPr>
      <w:r w:rsidRPr="003E67CA">
        <w:t>And we do so within the boundaries of operational and commercial acceptability. </w:t>
      </w:r>
    </w:p>
    <w:p w14:paraId="5E5FD58A" w14:textId="77777777" w:rsidR="0042415F" w:rsidRDefault="0042415F" w:rsidP="0042415F">
      <w:pPr>
        <w:rPr>
          <w:b/>
          <w:bCs/>
        </w:rPr>
      </w:pPr>
    </w:p>
    <w:p w14:paraId="1D9004D9" w14:textId="77777777" w:rsidR="0042415F" w:rsidRPr="00A55261" w:rsidRDefault="0042415F" w:rsidP="0042415F">
      <w:pPr>
        <w:rPr>
          <w:b/>
          <w:bCs/>
        </w:rPr>
      </w:pPr>
      <w:r w:rsidRPr="00A55261">
        <w:rPr>
          <w:b/>
          <w:bCs/>
        </w:rPr>
        <w:t>Grant Thornton Aruba provides Corporate Governance services in five main areas:</w:t>
      </w:r>
    </w:p>
    <w:p w14:paraId="3916BA05" w14:textId="77777777" w:rsidR="0042415F" w:rsidRPr="00860B7E" w:rsidRDefault="0042415F" w:rsidP="0042415F">
      <w:pPr>
        <w:rPr>
          <w:b/>
          <w:bCs/>
          <w:color w:val="5B9BD5" w:themeColor="accent5"/>
        </w:rPr>
      </w:pPr>
      <w:r w:rsidRPr="00860B7E">
        <w:rPr>
          <w:b/>
          <w:bCs/>
          <w:color w:val="5B9BD5" w:themeColor="accent5"/>
        </w:rPr>
        <w:t>Area 1: Corporate Governance Readiness Assessment</w:t>
      </w:r>
    </w:p>
    <w:p w14:paraId="37EB2CB5" w14:textId="77777777" w:rsidR="0042415F" w:rsidRPr="006B0DF2" w:rsidRDefault="0042415F" w:rsidP="0042415F">
      <w:pPr>
        <w:pStyle w:val="ListParagraph"/>
        <w:numPr>
          <w:ilvl w:val="0"/>
          <w:numId w:val="23"/>
        </w:numPr>
        <w:spacing w:line="278" w:lineRule="auto"/>
        <w:jc w:val="both"/>
      </w:pPr>
      <w:r w:rsidRPr="006B0DF2">
        <w:t>Assess an organization’s current governance practices against the new Corporate Governance law requirements and Corporate Governance best practices. This assessment will help identify areas of compliance, gaps, and the necessary steps to align with the new regulations.</w:t>
      </w:r>
    </w:p>
    <w:p w14:paraId="541EDBE4" w14:textId="77777777" w:rsidR="0042415F" w:rsidRPr="006B0DF2" w:rsidRDefault="0042415F" w:rsidP="0042415F">
      <w:pPr>
        <w:pStyle w:val="ListParagraph"/>
        <w:numPr>
          <w:ilvl w:val="0"/>
          <w:numId w:val="23"/>
        </w:numPr>
        <w:spacing w:line="278" w:lineRule="auto"/>
        <w:jc w:val="both"/>
      </w:pPr>
      <w:r w:rsidRPr="006B0DF2">
        <w:t>Formulate recommendations to address identified gaps.</w:t>
      </w:r>
    </w:p>
    <w:p w14:paraId="3EE6A640" w14:textId="77777777" w:rsidR="0042415F" w:rsidRPr="006B0DF2" w:rsidRDefault="0042415F" w:rsidP="0042415F">
      <w:pPr>
        <w:pStyle w:val="ListParagraph"/>
        <w:numPr>
          <w:ilvl w:val="0"/>
          <w:numId w:val="23"/>
        </w:numPr>
        <w:spacing w:line="278" w:lineRule="auto"/>
        <w:jc w:val="both"/>
      </w:pPr>
      <w:r w:rsidRPr="006B0DF2">
        <w:t>Develop a timeline and action plan for implementing necessary changes to achieve full compliance.</w:t>
      </w:r>
    </w:p>
    <w:p w14:paraId="3184B8B9" w14:textId="77777777" w:rsidR="0042415F" w:rsidRPr="00860B7E" w:rsidRDefault="0042415F" w:rsidP="0042415F">
      <w:pPr>
        <w:rPr>
          <w:b/>
          <w:bCs/>
          <w:color w:val="5B9BD5" w:themeColor="accent5"/>
        </w:rPr>
      </w:pPr>
      <w:r w:rsidRPr="00860B7E">
        <w:rPr>
          <w:b/>
          <w:bCs/>
          <w:color w:val="5B9BD5" w:themeColor="accent5"/>
        </w:rPr>
        <w:lastRenderedPageBreak/>
        <w:t>Area 2: Grant Thornton Corporate Governance Maturity Model</w:t>
      </w:r>
    </w:p>
    <w:p w14:paraId="4BAF5205" w14:textId="77777777" w:rsidR="0042415F" w:rsidRPr="006B0DF2" w:rsidRDefault="0042415F" w:rsidP="0042415F">
      <w:pPr>
        <w:pStyle w:val="ListParagraph"/>
        <w:numPr>
          <w:ilvl w:val="0"/>
          <w:numId w:val="27"/>
        </w:numPr>
        <w:spacing w:line="278" w:lineRule="auto"/>
        <w:jc w:val="both"/>
      </w:pPr>
      <w:r w:rsidRPr="006B0DF2">
        <w:t xml:space="preserve">Assess </w:t>
      </w:r>
      <w:r>
        <w:t xml:space="preserve">an organization's current Corporate Governance Maturity level using the “GTA </w:t>
      </w:r>
      <w:proofErr w:type="spellStart"/>
      <w:r>
        <w:t>CoGo</w:t>
      </w:r>
      <w:proofErr w:type="spellEnd"/>
      <w:r>
        <w:t xml:space="preserve"> Maturity Model.”</w:t>
      </w:r>
    </w:p>
    <w:p w14:paraId="1FEA683A" w14:textId="77777777" w:rsidR="0042415F" w:rsidRPr="006B0DF2" w:rsidRDefault="0042415F" w:rsidP="0042415F">
      <w:pPr>
        <w:pStyle w:val="ListParagraph"/>
        <w:numPr>
          <w:ilvl w:val="0"/>
          <w:numId w:val="27"/>
        </w:numPr>
        <w:spacing w:line="278" w:lineRule="auto"/>
        <w:jc w:val="both"/>
      </w:pPr>
      <w:r w:rsidRPr="006B0DF2">
        <w:t>Formulate a development journey plan “Beyond the Code” to elevate the Corporate Governance Maturity level of the organization.</w:t>
      </w:r>
    </w:p>
    <w:p w14:paraId="7EAD4DD0" w14:textId="77777777" w:rsidR="0042415F" w:rsidRPr="006B0DF2" w:rsidRDefault="0042415F" w:rsidP="0042415F">
      <w:pPr>
        <w:pStyle w:val="ListParagraph"/>
        <w:numPr>
          <w:ilvl w:val="0"/>
          <w:numId w:val="27"/>
        </w:numPr>
        <w:spacing w:line="278" w:lineRule="auto"/>
        <w:jc w:val="both"/>
      </w:pPr>
      <w:r w:rsidRPr="006B0DF2">
        <w:t xml:space="preserve">Implement Positive Change Management to support this development journey. </w:t>
      </w:r>
    </w:p>
    <w:p w14:paraId="598F0F1C" w14:textId="77777777" w:rsidR="0042415F" w:rsidRPr="00860B7E" w:rsidRDefault="0042415F" w:rsidP="0042415F">
      <w:pPr>
        <w:rPr>
          <w:b/>
          <w:bCs/>
          <w:color w:val="5B9BD5" w:themeColor="accent5"/>
        </w:rPr>
      </w:pPr>
      <w:r w:rsidRPr="00860B7E">
        <w:rPr>
          <w:b/>
          <w:bCs/>
          <w:color w:val="5B9BD5" w:themeColor="accent5"/>
        </w:rPr>
        <w:t>Area 3: Support organizations with the formulation of regulations, policies, and procedures in line with the Corporate Governance laws and regulations</w:t>
      </w:r>
    </w:p>
    <w:p w14:paraId="60438A66" w14:textId="77777777" w:rsidR="0042415F" w:rsidRPr="006B0DF2" w:rsidRDefault="0042415F" w:rsidP="0042415F">
      <w:r w:rsidRPr="006B0DF2">
        <w:t>We can support organizations with the formulation of, among others, these governance documents:</w:t>
      </w:r>
    </w:p>
    <w:p w14:paraId="1A21541B" w14:textId="77777777" w:rsidR="0042415F" w:rsidRPr="006B0DF2" w:rsidRDefault="0042415F" w:rsidP="0042415F">
      <w:pPr>
        <w:pStyle w:val="ListParagraph"/>
        <w:numPr>
          <w:ilvl w:val="0"/>
          <w:numId w:val="24"/>
        </w:numPr>
        <w:spacing w:line="278" w:lineRule="auto"/>
        <w:ind w:left="720"/>
      </w:pPr>
      <w:r w:rsidRPr="006B0DF2">
        <w:t xml:space="preserve">Conflict of Interest Regulations </w:t>
      </w:r>
    </w:p>
    <w:p w14:paraId="0BA45C9D" w14:textId="77777777" w:rsidR="0042415F" w:rsidRPr="006B0DF2" w:rsidRDefault="0042415F" w:rsidP="0042415F">
      <w:pPr>
        <w:pStyle w:val="ListParagraph"/>
        <w:numPr>
          <w:ilvl w:val="0"/>
          <w:numId w:val="24"/>
        </w:numPr>
        <w:spacing w:line="278" w:lineRule="auto"/>
        <w:ind w:left="720"/>
      </w:pPr>
      <w:r w:rsidRPr="006B0DF2">
        <w:t xml:space="preserve">Selection and Appointment Procedures for Directors and Supervisory Board Members </w:t>
      </w:r>
    </w:p>
    <w:p w14:paraId="3B81AD7B" w14:textId="77777777" w:rsidR="0042415F" w:rsidRPr="006B0DF2" w:rsidRDefault="0042415F" w:rsidP="0042415F">
      <w:pPr>
        <w:pStyle w:val="ListParagraph"/>
        <w:numPr>
          <w:ilvl w:val="0"/>
          <w:numId w:val="24"/>
        </w:numPr>
        <w:spacing w:line="278" w:lineRule="auto"/>
        <w:ind w:left="720"/>
      </w:pPr>
      <w:r w:rsidRPr="006B0DF2">
        <w:t xml:space="preserve">Preparation of a Succession Plan for Directors and Supervisory Board Members </w:t>
      </w:r>
    </w:p>
    <w:p w14:paraId="78E9153B" w14:textId="77777777" w:rsidR="0042415F" w:rsidRPr="006B0DF2" w:rsidRDefault="0042415F" w:rsidP="0042415F">
      <w:pPr>
        <w:pStyle w:val="ListParagraph"/>
        <w:numPr>
          <w:ilvl w:val="0"/>
          <w:numId w:val="24"/>
        </w:numPr>
        <w:spacing w:line="278" w:lineRule="auto"/>
        <w:ind w:left="720"/>
      </w:pPr>
      <w:r w:rsidRPr="006B0DF2">
        <w:t xml:space="preserve">Development of Training and Education Program for Supervisory Board Members </w:t>
      </w:r>
    </w:p>
    <w:p w14:paraId="20E07890" w14:textId="77777777" w:rsidR="0042415F" w:rsidRPr="006B0DF2" w:rsidRDefault="0042415F" w:rsidP="0042415F">
      <w:pPr>
        <w:pStyle w:val="ListParagraph"/>
        <w:numPr>
          <w:ilvl w:val="0"/>
          <w:numId w:val="24"/>
        </w:numPr>
        <w:spacing w:line="278" w:lineRule="auto"/>
        <w:ind w:left="720"/>
      </w:pPr>
      <w:r w:rsidRPr="006B0DF2">
        <w:t xml:space="preserve">Development of an Introduction Program for Supervisory Board Members </w:t>
      </w:r>
    </w:p>
    <w:p w14:paraId="5E7DF72A" w14:textId="77777777" w:rsidR="0042415F" w:rsidRPr="006B0DF2" w:rsidRDefault="0042415F" w:rsidP="0042415F">
      <w:pPr>
        <w:pStyle w:val="ListParagraph"/>
        <w:numPr>
          <w:ilvl w:val="0"/>
          <w:numId w:val="24"/>
        </w:numPr>
        <w:spacing w:line="278" w:lineRule="auto"/>
        <w:ind w:left="720"/>
      </w:pPr>
      <w:r w:rsidRPr="006B0DF2">
        <w:t xml:space="preserve">Preparation of Plan for Appointment and Reappointment of Supervisory Board Members and Succession Plan </w:t>
      </w:r>
    </w:p>
    <w:p w14:paraId="217FF1B5" w14:textId="77777777" w:rsidR="0042415F" w:rsidRPr="006B0DF2" w:rsidRDefault="0042415F" w:rsidP="0042415F">
      <w:pPr>
        <w:pStyle w:val="ListParagraph"/>
        <w:numPr>
          <w:ilvl w:val="0"/>
          <w:numId w:val="24"/>
        </w:numPr>
        <w:spacing w:line="278" w:lineRule="auto"/>
        <w:ind w:left="720"/>
      </w:pPr>
      <w:r w:rsidRPr="006B0DF2">
        <w:t xml:space="preserve">Preparation of Regulations for Task Distribution and Working Methods of the Supervisory Board </w:t>
      </w:r>
    </w:p>
    <w:p w14:paraId="4468725D" w14:textId="77777777" w:rsidR="0042415F" w:rsidRPr="006B0DF2" w:rsidRDefault="0042415F" w:rsidP="0042415F">
      <w:pPr>
        <w:pStyle w:val="ListParagraph"/>
        <w:numPr>
          <w:ilvl w:val="0"/>
          <w:numId w:val="24"/>
        </w:numPr>
        <w:spacing w:line="278" w:lineRule="auto"/>
        <w:ind w:left="720"/>
      </w:pPr>
      <w:r w:rsidRPr="006B0DF2">
        <w:t xml:space="preserve">Internal Procedures for Financial Information </w:t>
      </w:r>
    </w:p>
    <w:p w14:paraId="75F829CE" w14:textId="77777777" w:rsidR="0042415F" w:rsidRPr="006B0DF2" w:rsidRDefault="0042415F" w:rsidP="0042415F">
      <w:pPr>
        <w:pStyle w:val="ListParagraph"/>
        <w:numPr>
          <w:ilvl w:val="0"/>
          <w:numId w:val="24"/>
        </w:numPr>
        <w:spacing w:line="278" w:lineRule="auto"/>
        <w:ind w:left="720"/>
      </w:pPr>
      <w:r w:rsidRPr="006B0DF2">
        <w:t xml:space="preserve">Preparation of Management Report (Long-term Vision and Strategy, ESG Strategy, Risk Assessment, Risk Management and Control, Organizational Culture, and Long-term Value Creation, Compliance with Code of Conduct) </w:t>
      </w:r>
    </w:p>
    <w:p w14:paraId="4C68C3BD" w14:textId="77777777" w:rsidR="0042415F" w:rsidRPr="006B0DF2" w:rsidRDefault="0042415F" w:rsidP="0042415F">
      <w:pPr>
        <w:pStyle w:val="ListParagraph"/>
        <w:numPr>
          <w:ilvl w:val="0"/>
          <w:numId w:val="24"/>
        </w:numPr>
        <w:spacing w:line="278" w:lineRule="auto"/>
        <w:ind w:left="720"/>
      </w:pPr>
      <w:r w:rsidRPr="006B0DF2">
        <w:t xml:space="preserve">Work Plan for Internal Audit Function </w:t>
      </w:r>
    </w:p>
    <w:p w14:paraId="6A2A05E5" w14:textId="77777777" w:rsidR="0042415F" w:rsidRPr="006B0DF2" w:rsidRDefault="0042415F" w:rsidP="0042415F">
      <w:pPr>
        <w:pStyle w:val="ListParagraph"/>
        <w:numPr>
          <w:ilvl w:val="0"/>
          <w:numId w:val="24"/>
        </w:numPr>
        <w:spacing w:line="278" w:lineRule="auto"/>
        <w:ind w:left="720"/>
      </w:pPr>
      <w:r w:rsidRPr="006B0DF2">
        <w:t xml:space="preserve">Design of Internal Risk Management and Control Systems </w:t>
      </w:r>
    </w:p>
    <w:p w14:paraId="69311308" w14:textId="77777777" w:rsidR="0042415F" w:rsidRPr="006B0DF2" w:rsidRDefault="0042415F" w:rsidP="0042415F">
      <w:pPr>
        <w:pStyle w:val="ListParagraph"/>
        <w:numPr>
          <w:ilvl w:val="0"/>
          <w:numId w:val="24"/>
        </w:numPr>
        <w:spacing w:line="278" w:lineRule="auto"/>
        <w:ind w:left="720"/>
      </w:pPr>
      <w:r w:rsidRPr="006B0DF2">
        <w:t xml:space="preserve">Design of Multi-Year Business Plan </w:t>
      </w:r>
    </w:p>
    <w:p w14:paraId="1AB408E1" w14:textId="77777777" w:rsidR="0042415F" w:rsidRPr="006B0DF2" w:rsidRDefault="0042415F" w:rsidP="0042415F">
      <w:pPr>
        <w:pStyle w:val="ListParagraph"/>
        <w:numPr>
          <w:ilvl w:val="0"/>
          <w:numId w:val="24"/>
        </w:numPr>
        <w:spacing w:line="278" w:lineRule="auto"/>
        <w:ind w:left="720"/>
      </w:pPr>
      <w:r w:rsidRPr="006B0DF2">
        <w:t>Formulate job profiles for Directors and Supervisory Board Members</w:t>
      </w:r>
    </w:p>
    <w:p w14:paraId="07C55398" w14:textId="77777777" w:rsidR="0042415F" w:rsidRPr="006B0DF2" w:rsidRDefault="0042415F" w:rsidP="0042415F">
      <w:pPr>
        <w:pStyle w:val="ListParagraph"/>
        <w:numPr>
          <w:ilvl w:val="0"/>
          <w:numId w:val="24"/>
        </w:numPr>
        <w:spacing w:line="278" w:lineRule="auto"/>
        <w:ind w:left="720"/>
      </w:pPr>
      <w:r w:rsidRPr="006B0DF2">
        <w:t>Formulate Code of Conduct</w:t>
      </w:r>
    </w:p>
    <w:p w14:paraId="38249602" w14:textId="77777777" w:rsidR="0042415F" w:rsidRPr="006B0DF2" w:rsidRDefault="0042415F" w:rsidP="0042415F">
      <w:pPr>
        <w:pStyle w:val="ListParagraph"/>
        <w:numPr>
          <w:ilvl w:val="0"/>
          <w:numId w:val="24"/>
        </w:numPr>
        <w:spacing w:line="278" w:lineRule="auto"/>
        <w:ind w:left="720"/>
      </w:pPr>
      <w:r w:rsidRPr="006B0DF2">
        <w:t>Formulate Corporate Governance Charter</w:t>
      </w:r>
    </w:p>
    <w:p w14:paraId="6E9B8F82" w14:textId="77777777" w:rsidR="0042415F" w:rsidRPr="00860B7E" w:rsidRDefault="0042415F" w:rsidP="0042415F">
      <w:pPr>
        <w:rPr>
          <w:b/>
          <w:bCs/>
          <w:color w:val="5B9BD5" w:themeColor="accent5"/>
        </w:rPr>
      </w:pPr>
      <w:r w:rsidRPr="00860B7E">
        <w:rPr>
          <w:b/>
          <w:bCs/>
          <w:color w:val="5B9BD5" w:themeColor="accent5"/>
        </w:rPr>
        <w:t>Area 4: Provide training and workshops</w:t>
      </w:r>
    </w:p>
    <w:p w14:paraId="60DD64B0" w14:textId="77777777" w:rsidR="0042415F" w:rsidRPr="006B0DF2" w:rsidRDefault="0042415F" w:rsidP="0042415F">
      <w:r w:rsidRPr="006B0DF2">
        <w:t>Grant Thornton Aruba provides training on:</w:t>
      </w:r>
    </w:p>
    <w:p w14:paraId="286C9486" w14:textId="77777777" w:rsidR="0042415F" w:rsidRPr="006B0DF2" w:rsidRDefault="0042415F" w:rsidP="0042415F">
      <w:pPr>
        <w:pStyle w:val="ListParagraph"/>
        <w:numPr>
          <w:ilvl w:val="0"/>
          <w:numId w:val="26"/>
        </w:numPr>
        <w:spacing w:line="278" w:lineRule="auto"/>
      </w:pPr>
      <w:r w:rsidRPr="006B0DF2">
        <w:t>The fundamentals of Corporate Governance</w:t>
      </w:r>
    </w:p>
    <w:p w14:paraId="688A9153" w14:textId="77777777" w:rsidR="0042415F" w:rsidRPr="006B0DF2" w:rsidRDefault="0042415F" w:rsidP="0042415F">
      <w:pPr>
        <w:pStyle w:val="ListParagraph"/>
        <w:numPr>
          <w:ilvl w:val="0"/>
          <w:numId w:val="26"/>
        </w:numPr>
        <w:spacing w:line="278" w:lineRule="auto"/>
      </w:pPr>
      <w:r w:rsidRPr="006B0DF2">
        <w:t>Roles and responsibilities of Directors</w:t>
      </w:r>
    </w:p>
    <w:p w14:paraId="26F60348" w14:textId="77777777" w:rsidR="0042415F" w:rsidRPr="006B0DF2" w:rsidRDefault="0042415F" w:rsidP="0042415F">
      <w:pPr>
        <w:pStyle w:val="ListParagraph"/>
        <w:numPr>
          <w:ilvl w:val="0"/>
          <w:numId w:val="26"/>
        </w:numPr>
        <w:spacing w:line="278" w:lineRule="auto"/>
      </w:pPr>
      <w:r w:rsidRPr="006B0DF2">
        <w:t>Roles and responsibilities of Supervisory Board Members</w:t>
      </w:r>
    </w:p>
    <w:p w14:paraId="46E8AABC" w14:textId="77777777" w:rsidR="0042415F" w:rsidRPr="006B0DF2" w:rsidRDefault="0042415F" w:rsidP="0042415F">
      <w:pPr>
        <w:pStyle w:val="ListParagraph"/>
        <w:numPr>
          <w:ilvl w:val="0"/>
          <w:numId w:val="26"/>
        </w:numPr>
        <w:spacing w:line="278" w:lineRule="auto"/>
      </w:pPr>
      <w:r w:rsidRPr="006B0DF2">
        <w:t>Roles and responsibilities of the Internal Audit Function</w:t>
      </w:r>
    </w:p>
    <w:p w14:paraId="66EAD65F" w14:textId="77777777" w:rsidR="0042415F" w:rsidRPr="006B0DF2" w:rsidRDefault="0042415F" w:rsidP="0042415F">
      <w:pPr>
        <w:pStyle w:val="ListParagraph"/>
        <w:numPr>
          <w:ilvl w:val="0"/>
          <w:numId w:val="26"/>
        </w:numPr>
        <w:spacing w:line="278" w:lineRule="auto"/>
      </w:pPr>
      <w:r w:rsidRPr="006B0DF2">
        <w:t>Positive Change Management</w:t>
      </w:r>
    </w:p>
    <w:p w14:paraId="5A2EDFD0" w14:textId="77777777" w:rsidR="0042415F" w:rsidRPr="00860B7E" w:rsidRDefault="0042415F" w:rsidP="0042415F">
      <w:pPr>
        <w:rPr>
          <w:b/>
          <w:bCs/>
          <w:color w:val="5B9BD5" w:themeColor="accent5"/>
        </w:rPr>
      </w:pPr>
      <w:r w:rsidRPr="00860B7E">
        <w:rPr>
          <w:b/>
          <w:bCs/>
          <w:color w:val="5B9BD5" w:themeColor="accent5"/>
        </w:rPr>
        <w:t>Area 5: Other support</w:t>
      </w:r>
    </w:p>
    <w:p w14:paraId="534D1E94" w14:textId="77777777" w:rsidR="0042415F" w:rsidRPr="006B0DF2" w:rsidRDefault="0042415F" w:rsidP="0042415F">
      <w:pPr>
        <w:pStyle w:val="ListParagraph"/>
        <w:numPr>
          <w:ilvl w:val="0"/>
          <w:numId w:val="25"/>
        </w:numPr>
        <w:spacing w:line="278" w:lineRule="auto"/>
      </w:pPr>
      <w:r w:rsidRPr="006B0DF2">
        <w:lastRenderedPageBreak/>
        <w:t>Support organizations with Board self-assessment for the Board of Directors and Supervisory Board members.</w:t>
      </w:r>
    </w:p>
    <w:p w14:paraId="509B02CF" w14:textId="77777777" w:rsidR="0042415F" w:rsidRPr="00024D1B" w:rsidRDefault="0042415F" w:rsidP="00024D1B">
      <w:pPr>
        <w:pStyle w:val="Heading3"/>
        <w:pPrChange w:id="41" w:author="Mairon Croes" w:date="2025-01-30T16:06:00Z" w16du:dateUtc="2025-01-30T20:06:00Z">
          <w:pPr>
            <w:pStyle w:val="Heading2"/>
          </w:pPr>
        </w:pPrChange>
      </w:pPr>
      <w:r w:rsidRPr="006B0DF2">
        <w:t xml:space="preserve">Multidisciplinary Grant Thornton Team </w:t>
      </w:r>
    </w:p>
    <w:p w14:paraId="65C7A061" w14:textId="77777777" w:rsidR="0042415F" w:rsidRPr="006B0DF2" w:rsidRDefault="0042415F" w:rsidP="0042415F">
      <w:pPr>
        <w:jc w:val="both"/>
      </w:pPr>
      <w:r w:rsidRPr="006B0DF2">
        <w:t>At our firm, we pride ourselves on offering a comprehensive suite of corporate governance services designed to meet the unique needs of entities across industries. Together, our team provides a holistic approach to corporate governance. We are committed to delivering high-quality services that not only meet regulatory requirements but also support your strategic goals. By partnering with us, you gain access to a multidisciplinary team dedicated to supporting your organization’s success.</w:t>
      </w:r>
    </w:p>
    <w:p w14:paraId="366099A2" w14:textId="77777777" w:rsidR="0042415F" w:rsidRPr="0036169E" w:rsidRDefault="0042415F" w:rsidP="00024D1B">
      <w:pPr>
        <w:pStyle w:val="Heading3"/>
        <w:pPrChange w:id="42" w:author="Mairon Croes" w:date="2025-01-30T16:06:00Z" w16du:dateUtc="2025-01-30T20:06:00Z">
          <w:pPr>
            <w:pStyle w:val="Heading2"/>
          </w:pPr>
        </w:pPrChange>
      </w:pPr>
      <w:r w:rsidRPr="0036169E">
        <w:t>Interested in how we can support your Corporate Governance needs?</w:t>
      </w:r>
    </w:p>
    <w:p w14:paraId="32F2A103" w14:textId="77777777" w:rsidR="0042415F" w:rsidRPr="00860B7E" w:rsidRDefault="0042415F" w:rsidP="0042415F">
      <w:pPr>
        <w:rPr>
          <w:b/>
          <w:bCs/>
          <w:color w:val="5B9BD5" w:themeColor="accent5"/>
        </w:rPr>
      </w:pPr>
      <w:r w:rsidRPr="00860B7E">
        <w:rPr>
          <w:b/>
          <w:bCs/>
          <w:color w:val="5B9BD5" w:themeColor="accent5"/>
        </w:rPr>
        <w:t>Contact information:</w:t>
      </w:r>
    </w:p>
    <w:p w14:paraId="2117BCAB" w14:textId="77777777" w:rsidR="0042415F" w:rsidRPr="00503AC7" w:rsidRDefault="0042415F" w:rsidP="0042415F">
      <w:pPr>
        <w:jc w:val="both"/>
        <w:rPr>
          <w:b/>
          <w:bCs/>
        </w:rPr>
      </w:pPr>
      <w:r w:rsidRPr="00503AC7">
        <w:rPr>
          <w:b/>
          <w:bCs/>
        </w:rPr>
        <w:t>Hans Ruiter – Partner Tax</w:t>
      </w:r>
    </w:p>
    <w:p w14:paraId="26ADB806" w14:textId="77777777" w:rsidR="0042415F" w:rsidRPr="00503AC7" w:rsidRDefault="0042415F" w:rsidP="0042415F">
      <w:pPr>
        <w:jc w:val="both"/>
        <w:rPr>
          <w:lang w:val="pt-BR"/>
        </w:rPr>
      </w:pPr>
      <w:r w:rsidRPr="00503AC7">
        <w:rPr>
          <w:b/>
          <w:bCs/>
          <w:lang w:val="pt-BR"/>
        </w:rPr>
        <w:t xml:space="preserve">D </w:t>
      </w:r>
      <w:r w:rsidRPr="00503AC7">
        <w:rPr>
          <w:lang w:val="pt-BR"/>
        </w:rPr>
        <w:t>+297 522 1630</w:t>
      </w:r>
    </w:p>
    <w:p w14:paraId="71799817" w14:textId="77777777" w:rsidR="0042415F" w:rsidRPr="00503AC7" w:rsidRDefault="0042415F" w:rsidP="0042415F">
      <w:pPr>
        <w:jc w:val="both"/>
        <w:rPr>
          <w:lang w:val="pt-BR"/>
        </w:rPr>
      </w:pPr>
      <w:r w:rsidRPr="00503AC7">
        <w:rPr>
          <w:b/>
          <w:bCs/>
          <w:lang w:val="pt-BR"/>
        </w:rPr>
        <w:t>M</w:t>
      </w:r>
      <w:r w:rsidRPr="00503AC7">
        <w:rPr>
          <w:lang w:val="pt-BR"/>
        </w:rPr>
        <w:t xml:space="preserve"> +297 594 1647</w:t>
      </w:r>
    </w:p>
    <w:p w14:paraId="6B7EC3F3" w14:textId="5763F219" w:rsidR="005D4CEB" w:rsidRPr="005D4CEB" w:rsidRDefault="0042415F" w:rsidP="00D5429A">
      <w:pPr>
        <w:jc w:val="both"/>
        <w:rPr>
          <w:ins w:id="43" w:author="Mairon Croes" w:date="2025-01-30T13:37:00Z" w16du:dateUtc="2025-01-30T17:37:00Z"/>
          <w:lang w:val="pt-BR"/>
        </w:rPr>
      </w:pPr>
      <w:r w:rsidRPr="00503AC7">
        <w:rPr>
          <w:b/>
          <w:bCs/>
          <w:lang w:val="pt-BR"/>
        </w:rPr>
        <w:t>E </w:t>
      </w:r>
      <w:ins w:id="44" w:author="Mairon Croes" w:date="2025-01-30T13:37:00Z" w16du:dateUtc="2025-01-30T17:37:00Z">
        <w:r w:rsidR="00D5429A">
          <w:rPr>
            <w:b/>
            <w:bCs/>
            <w:lang w:val="pt-BR"/>
          </w:rPr>
          <w:t>[</w:t>
        </w:r>
        <w:r w:rsidR="00D5429A">
          <w:rPr>
            <w:lang w:val="pt-BR"/>
          </w:rPr>
          <w:fldChar w:fldCharType="begin"/>
        </w:r>
        <w:r w:rsidR="00D5429A">
          <w:rPr>
            <w:lang w:val="pt-BR"/>
          </w:rPr>
          <w:instrText>HYPERLINK "mailto:</w:instrText>
        </w:r>
        <w:r w:rsidR="00D5429A" w:rsidRPr="00F03A6F">
          <w:rPr>
            <w:lang w:val="pt-BR"/>
            <w:rPrChange w:id="45" w:author="Mairon Croes" w:date="2025-01-30T15:53:00Z" w16du:dateUtc="2025-01-30T19:53:00Z">
              <w:rPr>
                <w:rStyle w:val="Hyperlink"/>
                <w:lang w:val="pt-BR"/>
              </w:rPr>
            </w:rPrChange>
          </w:rPr>
          <w:instrText>hans.ruiter@aw.gt.com</w:instrText>
        </w:r>
        <w:r w:rsidR="00D5429A">
          <w:rPr>
            <w:lang w:val="pt-BR"/>
          </w:rPr>
          <w:instrText>"</w:instrText>
        </w:r>
        <w:r w:rsidR="00D5429A">
          <w:rPr>
            <w:lang w:val="pt-BR"/>
          </w:rPr>
        </w:r>
        <w:r w:rsidR="00D5429A">
          <w:rPr>
            <w:lang w:val="pt-BR"/>
          </w:rPr>
          <w:fldChar w:fldCharType="separate"/>
        </w:r>
        <w:r w:rsidR="00D5429A" w:rsidRPr="00D5429A">
          <w:rPr>
            <w:rStyle w:val="Hyperlink"/>
            <w:lang w:val="pt-BR"/>
          </w:rPr>
          <w:t>hans.ruiter@aw.gt.com</w:t>
        </w:r>
        <w:r w:rsidR="00D5429A">
          <w:rPr>
            <w:lang w:val="pt-BR"/>
          </w:rPr>
          <w:fldChar w:fldCharType="end"/>
        </w:r>
        <w:r w:rsidR="00D5429A" w:rsidRPr="00D5429A">
          <w:rPr>
            <w:lang w:val="pt-BR"/>
            <w:rPrChange w:id="46" w:author="Mairon Croes" w:date="2025-01-30T13:37:00Z" w16du:dateUtc="2025-01-30T17:37:00Z">
              <w:rPr/>
            </w:rPrChange>
          </w:rPr>
          <w:t>]</w:t>
        </w:r>
        <w:r w:rsidR="00D5429A">
          <w:rPr>
            <w:lang w:val="pt-BR"/>
          </w:rPr>
          <w:t>(</w:t>
        </w:r>
        <w:r w:rsidR="00D5429A">
          <w:rPr>
            <w:lang w:val="pt-BR"/>
          </w:rPr>
          <w:fldChar w:fldCharType="begin"/>
        </w:r>
        <w:r w:rsidR="00D5429A">
          <w:rPr>
            <w:lang w:val="pt-BR"/>
          </w:rPr>
          <w:instrText>HYPERLINK "mailto:</w:instrText>
        </w:r>
        <w:r w:rsidR="00D5429A" w:rsidRPr="00F03A6F">
          <w:rPr>
            <w:lang w:val="pt-BR"/>
            <w:rPrChange w:id="47" w:author="Mairon Croes" w:date="2025-01-30T15:53:00Z" w16du:dateUtc="2025-01-30T19:53:00Z">
              <w:rPr>
                <w:rStyle w:val="Hyperlink"/>
                <w:lang w:val="pt-BR"/>
              </w:rPr>
            </w:rPrChange>
          </w:rPr>
          <w:instrText>hans.ruiter@aw.gt.com</w:instrText>
        </w:r>
        <w:r w:rsidR="00D5429A">
          <w:rPr>
            <w:lang w:val="pt-BR"/>
          </w:rPr>
          <w:instrText>"</w:instrText>
        </w:r>
        <w:r w:rsidR="00D5429A">
          <w:rPr>
            <w:lang w:val="pt-BR"/>
          </w:rPr>
        </w:r>
        <w:r w:rsidR="00D5429A">
          <w:rPr>
            <w:lang w:val="pt-BR"/>
          </w:rPr>
          <w:fldChar w:fldCharType="separate"/>
        </w:r>
        <w:r w:rsidR="00D5429A" w:rsidRPr="00D5429A">
          <w:rPr>
            <w:rStyle w:val="Hyperlink"/>
            <w:lang w:val="pt-BR"/>
          </w:rPr>
          <w:t>hans.ruiter@aw.gt.com</w:t>
        </w:r>
        <w:r w:rsidR="00D5429A">
          <w:rPr>
            <w:lang w:val="pt-BR"/>
          </w:rPr>
          <w:fldChar w:fldCharType="end"/>
        </w:r>
        <w:r w:rsidR="00D5429A">
          <w:rPr>
            <w:lang w:val="pt-BR"/>
          </w:rPr>
          <w:t>)</w:t>
        </w:r>
      </w:ins>
    </w:p>
    <w:p w14:paraId="60CCA95B" w14:textId="79304380" w:rsidR="0042415F" w:rsidRPr="00503AC7" w:rsidDel="005D4CEB" w:rsidRDefault="0042415F" w:rsidP="0042415F">
      <w:pPr>
        <w:jc w:val="both"/>
        <w:rPr>
          <w:del w:id="48" w:author="Mairon Croes" w:date="2025-01-30T13:37:00Z" w16du:dateUtc="2025-01-30T17:37:00Z"/>
          <w:lang w:val="pt-BR"/>
        </w:rPr>
      </w:pPr>
      <w:del w:id="49" w:author="Mairon Croes" w:date="2025-01-30T13:37:00Z" w16du:dateUtc="2025-01-30T17:37:00Z">
        <w:r w:rsidDel="005D4CEB">
          <w:fldChar w:fldCharType="begin"/>
        </w:r>
        <w:r w:rsidRPr="005D4CEB" w:rsidDel="005D4CEB">
          <w:rPr>
            <w:lang w:val="pt-BR"/>
            <w:rPrChange w:id="50" w:author="Mairon Croes" w:date="2025-01-30T13:37:00Z" w16du:dateUtc="2025-01-30T17:37:00Z">
              <w:rPr/>
            </w:rPrChange>
          </w:rPr>
          <w:delInstrText>HYPERLINK "mailto:hans.ruiter@aw.gt.com"</w:delInstrText>
        </w:r>
        <w:r w:rsidDel="005D4CEB">
          <w:fldChar w:fldCharType="separate"/>
        </w:r>
        <w:r w:rsidRPr="00503AC7" w:rsidDel="005D4CEB">
          <w:rPr>
            <w:rStyle w:val="Hyperlink"/>
            <w:lang w:val="pt-BR"/>
          </w:rPr>
          <w:delText>hans.ruiter@aw.gt.com</w:delText>
        </w:r>
        <w:r w:rsidDel="005D4CEB">
          <w:fldChar w:fldCharType="end"/>
        </w:r>
        <w:r w:rsidRPr="00503AC7" w:rsidDel="005D4CEB">
          <w:rPr>
            <w:lang w:val="pt-BR"/>
          </w:rPr>
          <w:delText xml:space="preserve"> </w:delText>
        </w:r>
      </w:del>
    </w:p>
    <w:p w14:paraId="268A03C4" w14:textId="77777777" w:rsidR="0042415F" w:rsidRPr="005D4CEB" w:rsidRDefault="0042415F" w:rsidP="0042415F">
      <w:pPr>
        <w:jc w:val="both"/>
        <w:rPr>
          <w:b/>
          <w:bCs/>
          <w:lang w:val="pt-BR"/>
          <w:rPrChange w:id="51" w:author="Mairon Croes" w:date="2025-01-30T13:37:00Z" w16du:dateUtc="2025-01-30T17:37:00Z">
            <w:rPr>
              <w:b/>
              <w:bCs/>
            </w:rPr>
          </w:rPrChange>
        </w:rPr>
      </w:pPr>
    </w:p>
    <w:p w14:paraId="17BF4BC6" w14:textId="77777777" w:rsidR="0042415F" w:rsidRPr="00503AC7" w:rsidRDefault="0042415F" w:rsidP="0042415F">
      <w:pPr>
        <w:jc w:val="both"/>
        <w:rPr>
          <w:b/>
          <w:bCs/>
        </w:rPr>
      </w:pPr>
      <w:r w:rsidRPr="00503AC7">
        <w:rPr>
          <w:b/>
          <w:bCs/>
        </w:rPr>
        <w:t>Shelby Maduro – Director Advisory</w:t>
      </w:r>
    </w:p>
    <w:p w14:paraId="20CAAF0B" w14:textId="77777777" w:rsidR="0042415F" w:rsidRPr="00503AC7" w:rsidRDefault="0042415F" w:rsidP="0042415F">
      <w:pPr>
        <w:jc w:val="both"/>
        <w:rPr>
          <w:lang w:val="pt-BR"/>
        </w:rPr>
      </w:pPr>
      <w:r w:rsidRPr="00503AC7">
        <w:rPr>
          <w:b/>
          <w:bCs/>
          <w:lang w:val="pt-BR"/>
        </w:rPr>
        <w:t xml:space="preserve">D </w:t>
      </w:r>
      <w:r w:rsidRPr="00503AC7">
        <w:rPr>
          <w:lang w:val="pt-BR"/>
        </w:rPr>
        <w:t>+297 522 16</w:t>
      </w:r>
      <w:r>
        <w:rPr>
          <w:lang w:val="pt-BR"/>
        </w:rPr>
        <w:t>20</w:t>
      </w:r>
    </w:p>
    <w:p w14:paraId="1AA9F0BF" w14:textId="77777777" w:rsidR="0042415F" w:rsidRPr="00503AC7" w:rsidRDefault="0042415F" w:rsidP="0042415F">
      <w:pPr>
        <w:jc w:val="both"/>
        <w:rPr>
          <w:lang w:val="pt-BR"/>
        </w:rPr>
      </w:pPr>
      <w:r w:rsidRPr="00503AC7">
        <w:rPr>
          <w:b/>
          <w:bCs/>
          <w:lang w:val="pt-BR"/>
        </w:rPr>
        <w:t>M</w:t>
      </w:r>
      <w:r w:rsidRPr="00503AC7">
        <w:rPr>
          <w:lang w:val="pt-BR"/>
        </w:rPr>
        <w:t xml:space="preserve"> +297 </w:t>
      </w:r>
      <w:r>
        <w:rPr>
          <w:lang w:val="pt-BR"/>
        </w:rPr>
        <w:t>593 3185</w:t>
      </w:r>
    </w:p>
    <w:p w14:paraId="04858843" w14:textId="2D81F433" w:rsidR="0042415F" w:rsidRPr="0036169E" w:rsidRDefault="0042415F" w:rsidP="0042415F">
      <w:pPr>
        <w:jc w:val="both"/>
        <w:rPr>
          <w:lang w:val="pt-BR"/>
        </w:rPr>
      </w:pPr>
      <w:r w:rsidRPr="00503AC7">
        <w:rPr>
          <w:b/>
          <w:bCs/>
          <w:lang w:val="pt-BR"/>
        </w:rPr>
        <w:t>E</w:t>
      </w:r>
      <w:r w:rsidRPr="002B0A5E">
        <w:rPr>
          <w:lang w:val="es-ES"/>
        </w:rPr>
        <w:t xml:space="preserve">: </w:t>
      </w:r>
      <w:ins w:id="52" w:author="Mairon Croes" w:date="2025-01-30T13:37:00Z" w16du:dateUtc="2025-01-30T17:37:00Z">
        <w:r w:rsidR="00D5429A">
          <w:rPr>
            <w:lang w:val="es-ES"/>
          </w:rPr>
          <w:t>[</w:t>
        </w:r>
        <w:r w:rsidR="00D5429A">
          <w:rPr>
            <w:lang w:val="es-ES"/>
          </w:rPr>
          <w:fldChar w:fldCharType="begin"/>
        </w:r>
        <w:r w:rsidR="00D5429A">
          <w:rPr>
            <w:lang w:val="es-ES"/>
          </w:rPr>
          <w:instrText>HYPERLINK "mailto:</w:instrText>
        </w:r>
        <w:r w:rsidR="00D5429A" w:rsidRPr="00D5429A">
          <w:rPr>
            <w:rPrChange w:id="53" w:author="Mairon Croes" w:date="2025-01-30T13:37:00Z" w16du:dateUtc="2025-01-30T17:37:00Z">
              <w:rPr>
                <w:rStyle w:val="Hyperlink"/>
                <w:lang w:val="es-ES"/>
              </w:rPr>
            </w:rPrChange>
          </w:rPr>
          <w:instrText>shelby.maduro@aw.gt.com</w:instrText>
        </w:r>
        <w:r w:rsidR="00D5429A">
          <w:rPr>
            <w:lang w:val="es-ES"/>
          </w:rPr>
          <w:instrText>"</w:instrText>
        </w:r>
        <w:r w:rsidR="00D5429A">
          <w:rPr>
            <w:lang w:val="es-ES"/>
          </w:rPr>
        </w:r>
        <w:r w:rsidR="00D5429A">
          <w:rPr>
            <w:lang w:val="es-ES"/>
          </w:rPr>
          <w:fldChar w:fldCharType="separate"/>
        </w:r>
        <w:r w:rsidR="00D5429A" w:rsidRPr="00D5429A">
          <w:rPr>
            <w:rStyle w:val="Hyperlink"/>
            <w:lang w:val="es-ES"/>
          </w:rPr>
          <w:t>shelby.maduro@aw.gt.com</w:t>
        </w:r>
        <w:r w:rsidR="00D5429A">
          <w:rPr>
            <w:lang w:val="es-ES"/>
          </w:rPr>
          <w:fldChar w:fldCharType="end"/>
        </w:r>
        <w:r w:rsidR="00D5429A">
          <w:t>](</w:t>
        </w:r>
      </w:ins>
      <w:del w:id="54" w:author="Mairon Croes" w:date="2025-01-30T13:37:00Z" w16du:dateUtc="2025-01-30T17:37:00Z">
        <w:r w:rsidDel="00D5429A">
          <w:fldChar w:fldCharType="begin"/>
        </w:r>
        <w:r w:rsidDel="00D5429A">
          <w:delInstrText>HYPERLINK "mailto:shelby.maduro@aw.gt.com"</w:delInstrText>
        </w:r>
        <w:r w:rsidDel="00D5429A">
          <w:fldChar w:fldCharType="separate"/>
        </w:r>
        <w:r w:rsidRPr="00D5429A" w:rsidDel="00D5429A">
          <w:rPr>
            <w:rPrChange w:id="55" w:author="Mairon Croes" w:date="2025-01-30T13:37:00Z" w16du:dateUtc="2025-01-30T17:37:00Z">
              <w:rPr>
                <w:rStyle w:val="Hyperlink"/>
                <w:lang w:val="es-ES"/>
              </w:rPr>
            </w:rPrChange>
          </w:rPr>
          <w:delText>shelby.maduro@aw.gt.com</w:delText>
        </w:r>
        <w:r w:rsidDel="00D5429A">
          <w:fldChar w:fldCharType="end"/>
        </w:r>
      </w:del>
      <w:ins w:id="56" w:author="Mairon Croes" w:date="2025-01-30T13:37:00Z" w16du:dateUtc="2025-01-30T17:37:00Z">
        <w:r w:rsidR="00D5429A" w:rsidRPr="00D5429A">
          <w:rPr>
            <w:rPrChange w:id="57" w:author="Mairon Croes" w:date="2025-01-30T13:37:00Z" w16du:dateUtc="2025-01-30T17:37:00Z">
              <w:rPr>
                <w:rStyle w:val="Hyperlink"/>
                <w:lang w:val="es-ES"/>
              </w:rPr>
            </w:rPrChange>
          </w:rPr>
          <w:t>shelby.maduro@aw.gt.com</w:t>
        </w:r>
        <w:r w:rsidR="00D5429A">
          <w:rPr>
            <w:lang w:val="es-ES"/>
          </w:rPr>
          <w:t>)</w:t>
        </w:r>
      </w:ins>
    </w:p>
    <w:p w14:paraId="11C920A6" w14:textId="77777777" w:rsidR="0042415F" w:rsidRPr="002B0A5E" w:rsidRDefault="0042415F" w:rsidP="0042415F">
      <w:pPr>
        <w:pStyle w:val="Heading2"/>
        <w:rPr>
          <w:sz w:val="28"/>
          <w:szCs w:val="28"/>
          <w:lang w:val="es-ES"/>
        </w:rPr>
      </w:pPr>
    </w:p>
    <w:p w14:paraId="60A30084" w14:textId="17113EF6" w:rsidR="0042415F" w:rsidRDefault="602FA7B8" w:rsidP="0042415F">
      <w:r>
        <w:t>T</w:t>
      </w:r>
      <w:r w:rsidR="0042415F">
        <w:t>ogether, we’ll bridge the gap between theory and practice, empowering you to implement robust governance frameworks in your organization.</w:t>
      </w:r>
    </w:p>
    <w:p w14:paraId="6857A2B0" w14:textId="096D13A3" w:rsidR="0042415F" w:rsidRPr="002B0A5E" w:rsidRDefault="0042415F" w:rsidP="0042415F">
      <w:pPr>
        <w:rPr>
          <w:lang w:val="nl-NL"/>
        </w:rPr>
      </w:pPr>
      <w:r w:rsidRPr="002B0A5E">
        <w:rPr>
          <w:lang w:val="nl-NL"/>
        </w:rPr>
        <w:t xml:space="preserve">Website: </w:t>
      </w:r>
      <w:ins w:id="58" w:author="Mairon Croes" w:date="2025-01-30T13:38:00Z" w16du:dateUtc="2025-01-30T17:38:00Z">
        <w:r w:rsidR="00242A0D">
          <w:rPr>
            <w:lang w:val="nl-NL"/>
          </w:rPr>
          <w:t>[</w:t>
        </w:r>
        <w:r w:rsidR="00242A0D">
          <w:rPr>
            <w:lang w:val="nl-NL"/>
          </w:rPr>
          <w:fldChar w:fldCharType="begin"/>
        </w:r>
        <w:r w:rsidR="00242A0D">
          <w:rPr>
            <w:lang w:val="nl-NL"/>
          </w:rPr>
          <w:instrText>HYPERLINK "</w:instrText>
        </w:r>
        <w:r w:rsidR="00242A0D" w:rsidRPr="00F03A6F">
          <w:rPr>
            <w:lang w:val="nl-NL"/>
            <w:rPrChange w:id="59" w:author="Mairon Croes" w:date="2025-01-30T15:53:00Z" w16du:dateUtc="2025-01-30T19:53:00Z">
              <w:rPr>
                <w:rStyle w:val="Hyperlink"/>
                <w:lang w:val="nl-NL"/>
              </w:rPr>
            </w:rPrChange>
          </w:rPr>
          <w:instrText>https://www.grantthornton.aw/events/corporate-governanCE/</w:instrText>
        </w:r>
        <w:r w:rsidR="00242A0D">
          <w:rPr>
            <w:lang w:val="nl-NL"/>
          </w:rPr>
          <w:instrText>"</w:instrText>
        </w:r>
        <w:r w:rsidR="00242A0D">
          <w:rPr>
            <w:lang w:val="nl-NL"/>
          </w:rPr>
        </w:r>
        <w:r w:rsidR="00242A0D">
          <w:rPr>
            <w:lang w:val="nl-NL"/>
          </w:rPr>
          <w:fldChar w:fldCharType="separate"/>
        </w:r>
        <w:r w:rsidR="00242A0D" w:rsidRPr="00242A0D">
          <w:rPr>
            <w:rStyle w:val="Hyperlink"/>
            <w:lang w:val="nl-NL"/>
          </w:rPr>
          <w:t>https://www.grantthornton.aw/events/corporate-governanCE/</w:t>
        </w:r>
        <w:r w:rsidR="00242A0D">
          <w:rPr>
            <w:lang w:val="nl-NL"/>
          </w:rPr>
          <w:fldChar w:fldCharType="end"/>
        </w:r>
        <w:r w:rsidR="00242A0D" w:rsidRPr="00242A0D">
          <w:rPr>
            <w:lang w:val="nl-NL"/>
            <w:rPrChange w:id="60" w:author="Mairon Croes" w:date="2025-01-30T13:38:00Z" w16du:dateUtc="2025-01-30T17:38:00Z">
              <w:rPr/>
            </w:rPrChange>
          </w:rPr>
          <w:t>](</w:t>
        </w:r>
      </w:ins>
      <w:del w:id="61" w:author="Mairon Croes" w:date="2025-01-30T13:38:00Z" w16du:dateUtc="2025-01-30T17:38:00Z">
        <w:r w:rsidDel="00D5429A">
          <w:fldChar w:fldCharType="begin"/>
        </w:r>
        <w:r w:rsidRPr="002D1C1A" w:rsidDel="00D5429A">
          <w:rPr>
            <w:lang w:val="nl-NL"/>
            <w:rPrChange w:id="62" w:author="Mairon Croes" w:date="2025-01-16T11:26:00Z" w16du:dateUtc="2025-01-16T15:26:00Z">
              <w:rPr/>
            </w:rPrChange>
          </w:rPr>
          <w:delInstrText>HYPERLINK "https://www.grantthornton.aw/events/corporate-governanCE/"</w:delInstrText>
        </w:r>
        <w:r w:rsidDel="00D5429A">
          <w:fldChar w:fldCharType="separate"/>
        </w:r>
        <w:r w:rsidRPr="00F03A6F" w:rsidDel="00D5429A">
          <w:rPr>
            <w:lang w:val="nl-NL"/>
            <w:rPrChange w:id="63" w:author="Mairon Croes" w:date="2025-01-30T15:53:00Z" w16du:dateUtc="2025-01-30T19:53:00Z">
              <w:rPr>
                <w:rStyle w:val="Hyperlink"/>
                <w:lang w:val="nl-NL"/>
              </w:rPr>
            </w:rPrChange>
          </w:rPr>
          <w:delText>https://www.grantthornton.aw/events/</w:delText>
        </w:r>
      </w:del>
      <w:ins w:id="64" w:author="Mairon Croes" w:date="2025-01-30T13:38:00Z" w16du:dateUtc="2025-01-30T17:38:00Z">
        <w:r w:rsidR="00242A0D">
          <w:rPr>
            <w:rStyle w:val="Hyperlink"/>
            <w:lang w:val="nl-NL"/>
          </w:rPr>
          <w:t>[</w:t>
        </w:r>
      </w:ins>
      <w:del w:id="65" w:author="Mairon Croes" w:date="2025-01-30T13:38:00Z" w16du:dateUtc="2025-01-30T17:38:00Z">
        <w:r w:rsidRPr="00F03A6F" w:rsidDel="00D5429A">
          <w:rPr>
            <w:lang w:val="nl-NL"/>
            <w:rPrChange w:id="66" w:author="Mairon Croes" w:date="2025-01-30T15:53:00Z" w16du:dateUtc="2025-01-30T19:53:00Z">
              <w:rPr>
                <w:rStyle w:val="Hyperlink"/>
                <w:lang w:val="nl-NL"/>
              </w:rPr>
            </w:rPrChange>
          </w:rPr>
          <w:delText>corporate-governanCE/</w:delText>
        </w:r>
        <w:r w:rsidDel="00D5429A">
          <w:fldChar w:fldCharType="end"/>
        </w:r>
      </w:del>
      <w:ins w:id="67" w:author="Mairon Croes" w:date="2025-01-30T13:38:00Z" w16du:dateUtc="2025-01-30T17:38:00Z">
        <w:r w:rsidR="00D5429A" w:rsidRPr="00F03A6F">
          <w:rPr>
            <w:lang w:val="nl-NL"/>
            <w:rPrChange w:id="68" w:author="Mairon Croes" w:date="2025-01-30T15:53:00Z" w16du:dateUtc="2025-01-30T19:53:00Z">
              <w:rPr>
                <w:rStyle w:val="Hyperlink"/>
                <w:lang w:val="nl-NL"/>
              </w:rPr>
            </w:rPrChange>
          </w:rPr>
          <w:t>https://www.grantthornton.aw/events/corporate-governanCE/</w:t>
        </w:r>
        <w:r w:rsidR="00242A0D">
          <w:rPr>
            <w:lang w:val="nl-NL"/>
          </w:rPr>
          <w:t>)</w:t>
        </w:r>
      </w:ins>
    </w:p>
    <w:p w14:paraId="050938DF" w14:textId="77777777" w:rsidR="0042415F" w:rsidRPr="0042415F" w:rsidRDefault="0042415F" w:rsidP="0042415F">
      <w:pPr>
        <w:pStyle w:val="Heading2"/>
        <w:rPr>
          <w:sz w:val="28"/>
          <w:szCs w:val="28"/>
          <w:lang w:val="nl-NL"/>
        </w:rPr>
      </w:pPr>
    </w:p>
    <w:p w14:paraId="4DD76AF3" w14:textId="77777777" w:rsidR="0042415F" w:rsidRDefault="0042415F" w:rsidP="00024D1B">
      <w:pPr>
        <w:pStyle w:val="Heading3"/>
        <w:pPrChange w:id="69" w:author="Mairon Croes" w:date="2025-01-30T16:07:00Z" w16du:dateUtc="2025-01-30T20:07:00Z">
          <w:pPr>
            <w:pStyle w:val="Heading2"/>
          </w:pPr>
        </w:pPrChange>
      </w:pPr>
      <w:r w:rsidRPr="10107891">
        <w:t>Follow us on social media</w:t>
      </w:r>
    </w:p>
    <w:p w14:paraId="08622ADC" w14:textId="4F005262" w:rsidR="0042415F" w:rsidRPr="00851EBA" w:rsidRDefault="0042415F" w:rsidP="0042415F">
      <w:pPr>
        <w:rPr>
          <w:lang w:val="nl-NL"/>
          <w:rPrChange w:id="70" w:author="Mairon Croes" w:date="2025-01-30T13:39:00Z" w16du:dateUtc="2025-01-30T17:39:00Z">
            <w:rPr/>
          </w:rPrChange>
        </w:rPr>
      </w:pPr>
      <w:r w:rsidRPr="00851EBA">
        <w:rPr>
          <w:lang w:val="nl-NL"/>
          <w:rPrChange w:id="71" w:author="Mairon Croes" w:date="2025-01-30T13:39:00Z" w16du:dateUtc="2025-01-30T17:39:00Z">
            <w:rPr/>
          </w:rPrChange>
        </w:rPr>
        <w:t xml:space="preserve">Website: </w:t>
      </w:r>
      <w:ins w:id="72" w:author="Mairon Croes" w:date="2025-01-30T13:39:00Z" w16du:dateUtc="2025-01-30T17:39:00Z">
        <w:r w:rsidR="00E33FD7">
          <w:rPr>
            <w:lang w:val="nl-NL"/>
          </w:rPr>
          <w:t>[</w:t>
        </w:r>
      </w:ins>
      <w:proofErr w:type="gramStart"/>
      <w:ins w:id="73" w:author="Mairon Croes" w:date="2025-01-30T13:40:00Z" w16du:dateUtc="2025-01-30T17:40:00Z">
        <w:r w:rsidR="00E33FD7" w:rsidRPr="00E33FD7">
          <w:rPr>
            <w:lang w:val="nl-NL"/>
          </w:rPr>
          <w:t>https://www.grantthornton.aw/service/advisory2/corporate-governance/</w:t>
        </w:r>
        <w:r w:rsidR="00E33FD7">
          <w:rPr>
            <w:lang w:val="nl-NL"/>
          </w:rPr>
          <w:t>](</w:t>
        </w:r>
        <w:proofErr w:type="gramEnd"/>
        <w:r w:rsidR="00E33FD7">
          <w:rPr>
            <w:lang w:val="nl-NL"/>
          </w:rPr>
          <w:fldChar w:fldCharType="begin"/>
        </w:r>
        <w:r w:rsidR="00E33FD7">
          <w:rPr>
            <w:lang w:val="nl-NL"/>
          </w:rPr>
          <w:instrText>HYPERLINK "</w:instrText>
        </w:r>
      </w:ins>
      <w:ins w:id="74" w:author="Mairon Croes" w:date="2025-01-30T13:39:00Z" w16du:dateUtc="2025-01-30T17:39:00Z">
        <w:r w:rsidR="00E33FD7" w:rsidRPr="00E33FD7">
          <w:rPr>
            <w:lang w:val="nl-NL"/>
            <w:rPrChange w:id="75" w:author="Mairon Croes" w:date="2025-01-30T13:40:00Z" w16du:dateUtc="2025-01-30T17:40:00Z">
              <w:rPr>
                <w:rStyle w:val="Hyperlink"/>
              </w:rPr>
            </w:rPrChange>
          </w:rPr>
          <w:instrText>https://www.grantthornton.aw/service/advisory2/corporate-governance/</w:instrText>
        </w:r>
      </w:ins>
      <w:ins w:id="76" w:author="Mairon Croes" w:date="2025-01-30T13:40:00Z" w16du:dateUtc="2025-01-30T17:40:00Z">
        <w:r w:rsidR="00E33FD7">
          <w:rPr>
            <w:lang w:val="nl-NL"/>
          </w:rPr>
          <w:instrText>"</w:instrText>
        </w:r>
        <w:r w:rsidR="00E33FD7">
          <w:rPr>
            <w:lang w:val="nl-NL"/>
          </w:rPr>
        </w:r>
        <w:r w:rsidR="00E33FD7">
          <w:rPr>
            <w:lang w:val="nl-NL"/>
          </w:rPr>
          <w:fldChar w:fldCharType="separate"/>
        </w:r>
      </w:ins>
      <w:del w:id="77" w:author="Mairon Croes" w:date="2025-01-30T13:39:00Z" w16du:dateUtc="2025-01-30T17:39:00Z">
        <w:r w:rsidR="00E33FD7" w:rsidRPr="00C23451" w:rsidDel="00851EBA">
          <w:rPr>
            <w:rStyle w:val="Hyperlink"/>
            <w:lang w:val="nl-NL"/>
            <w:rPrChange w:id="78" w:author="Mairon Croes" w:date="2025-01-30T13:40:00Z" w16du:dateUtc="2025-01-30T17:40:00Z">
              <w:rPr>
                <w:rStyle w:val="Hyperlink"/>
              </w:rPr>
            </w:rPrChange>
          </w:rPr>
          <w:delText>Grant Thornton Aruba - Corporate Governance</w:delText>
        </w:r>
      </w:del>
      <w:ins w:id="79" w:author="Mairon Croes" w:date="2025-01-30T13:39:00Z" w16du:dateUtc="2025-01-30T17:39:00Z">
        <w:r w:rsidR="00E33FD7" w:rsidRPr="00C23451">
          <w:rPr>
            <w:rStyle w:val="Hyperlink"/>
            <w:lang w:val="nl-NL"/>
            <w:rPrChange w:id="80" w:author="Mairon Croes" w:date="2025-01-30T13:40:00Z" w16du:dateUtc="2025-01-30T17:40:00Z">
              <w:rPr>
                <w:rStyle w:val="Hyperlink"/>
              </w:rPr>
            </w:rPrChange>
          </w:rPr>
          <w:t>https://www.grantthornton.aw/service/advisory2/corporate-governance/</w:t>
        </w:r>
      </w:ins>
      <w:ins w:id="81" w:author="Mairon Croes" w:date="2025-01-30T13:40:00Z" w16du:dateUtc="2025-01-30T17:40:00Z">
        <w:r w:rsidR="00E33FD7">
          <w:rPr>
            <w:lang w:val="nl-NL"/>
          </w:rPr>
          <w:fldChar w:fldCharType="end"/>
        </w:r>
        <w:r w:rsidR="00E33FD7">
          <w:rPr>
            <w:lang w:val="nl-NL"/>
          </w:rPr>
          <w:t>)</w:t>
        </w:r>
      </w:ins>
    </w:p>
    <w:p w14:paraId="3912F4D1" w14:textId="16C468A3" w:rsidR="0042415F" w:rsidRDefault="0042415F" w:rsidP="0042415F">
      <w:r>
        <w:t xml:space="preserve">Facebook: </w:t>
      </w:r>
      <w:ins w:id="82" w:author="Mairon Croes" w:date="2025-01-30T13:40:00Z" w16du:dateUtc="2025-01-30T17:40:00Z">
        <w:r w:rsidR="00CC3995">
          <w:t>[</w:t>
        </w:r>
        <w:r w:rsidR="00CC3995">
          <w:fldChar w:fldCharType="begin"/>
        </w:r>
        <w:r w:rsidR="00CC3995">
          <w:instrText>HYPERLINK "</w:instrText>
        </w:r>
        <w:r w:rsidR="00CC3995" w:rsidRPr="00CC3995">
          <w:rPr>
            <w:rPrChange w:id="83" w:author="Mairon Croes" w:date="2025-01-30T13:40:00Z" w16du:dateUtc="2025-01-30T17:40:00Z">
              <w:rPr>
                <w:rStyle w:val="Hyperlink"/>
              </w:rPr>
            </w:rPrChange>
          </w:rPr>
          <w:instrText>https://www.facebook.com/GrantThorntonAruba</w:instrText>
        </w:r>
        <w:r w:rsidR="00CC3995">
          <w:instrText>"</w:instrText>
        </w:r>
        <w:r w:rsidR="00CC3995">
          <w:fldChar w:fldCharType="separate"/>
        </w:r>
        <w:r w:rsidR="00CC3995" w:rsidRPr="00CC3995">
          <w:rPr>
            <w:rStyle w:val="Hyperlink"/>
          </w:rPr>
          <w:t>https://www.facebook.com/GrantThorntonAruba</w:t>
        </w:r>
        <w:r w:rsidR="00CC3995">
          <w:fldChar w:fldCharType="end"/>
        </w:r>
        <w:r w:rsidR="00CC3995">
          <w:t>](</w:t>
        </w:r>
      </w:ins>
      <w:del w:id="84" w:author="Mairon Croes" w:date="2025-01-30T13:40:00Z" w16du:dateUtc="2025-01-30T17:40:00Z">
        <w:r w:rsidDel="00E33FD7">
          <w:fldChar w:fldCharType="begin"/>
        </w:r>
        <w:r w:rsidDel="00E33FD7">
          <w:delInstrText>HYPERLINK "https://www.facebook.com/GrantThorntonAruba"</w:delInstrText>
        </w:r>
        <w:r w:rsidDel="00E33FD7">
          <w:fldChar w:fldCharType="separate"/>
        </w:r>
        <w:r w:rsidRPr="00E33FD7" w:rsidDel="00E33FD7">
          <w:rPr>
            <w:rPrChange w:id="85" w:author="Mairon Croes" w:date="2025-01-30T13:40:00Z" w16du:dateUtc="2025-01-30T17:40:00Z">
              <w:rPr>
                <w:rStyle w:val="Hyperlink"/>
              </w:rPr>
            </w:rPrChange>
          </w:rPr>
          <w:delText>https://www.facebook.com/GrantThorntonAruba</w:delText>
        </w:r>
        <w:r w:rsidDel="00E33FD7">
          <w:fldChar w:fldCharType="end"/>
        </w:r>
      </w:del>
      <w:ins w:id="86" w:author="Mairon Croes" w:date="2025-01-30T13:40:00Z" w16du:dateUtc="2025-01-30T17:40:00Z">
        <w:r w:rsidR="00E33FD7" w:rsidRPr="00E33FD7">
          <w:rPr>
            <w:rPrChange w:id="87" w:author="Mairon Croes" w:date="2025-01-30T13:40:00Z" w16du:dateUtc="2025-01-30T17:40:00Z">
              <w:rPr>
                <w:rStyle w:val="Hyperlink"/>
              </w:rPr>
            </w:rPrChange>
          </w:rPr>
          <w:t>https://www.facebook.com/GrantThorntonAruba</w:t>
        </w:r>
        <w:r w:rsidR="00CC3995">
          <w:t>)</w:t>
        </w:r>
      </w:ins>
    </w:p>
    <w:p w14:paraId="2746C6ED" w14:textId="1C58885A" w:rsidR="0042415F" w:rsidRPr="002B0A5E" w:rsidRDefault="0042415F" w:rsidP="0042415F">
      <w:pPr>
        <w:rPr>
          <w:lang w:val="nl-NL"/>
        </w:rPr>
      </w:pPr>
      <w:r w:rsidRPr="002B0A5E">
        <w:rPr>
          <w:lang w:val="nl-NL"/>
        </w:rPr>
        <w:t xml:space="preserve">LinkedIn: </w:t>
      </w:r>
      <w:ins w:id="88" w:author="Mairon Croes" w:date="2025-01-30T13:41:00Z" w16du:dateUtc="2025-01-30T17:41:00Z">
        <w:r w:rsidR="00CC3995">
          <w:rPr>
            <w:lang w:val="nl-NL"/>
          </w:rPr>
          <w:t>[</w:t>
        </w:r>
        <w:r w:rsidR="00CC3995">
          <w:rPr>
            <w:lang w:val="nl-NL"/>
          </w:rPr>
          <w:fldChar w:fldCharType="begin"/>
        </w:r>
        <w:r w:rsidR="00CC3995">
          <w:rPr>
            <w:lang w:val="nl-NL"/>
          </w:rPr>
          <w:instrText>HYPERLINK "</w:instrText>
        </w:r>
        <w:r w:rsidR="00CC3995" w:rsidRPr="00F03A6F">
          <w:rPr>
            <w:lang w:val="nl-NL"/>
            <w:rPrChange w:id="89" w:author="Mairon Croes" w:date="2025-01-30T15:53:00Z" w16du:dateUtc="2025-01-30T19:53:00Z">
              <w:rPr>
                <w:rStyle w:val="Hyperlink"/>
                <w:lang w:val="nl-NL"/>
              </w:rPr>
            </w:rPrChange>
          </w:rPr>
          <w:instrText>https://www.linkedin.com/company/grant-thornton-aruba/</w:instrText>
        </w:r>
        <w:r w:rsidR="00CC3995">
          <w:rPr>
            <w:lang w:val="nl-NL"/>
          </w:rPr>
          <w:instrText>"</w:instrText>
        </w:r>
        <w:r w:rsidR="00CC3995">
          <w:rPr>
            <w:lang w:val="nl-NL"/>
          </w:rPr>
        </w:r>
        <w:r w:rsidR="00CC3995">
          <w:rPr>
            <w:lang w:val="nl-NL"/>
          </w:rPr>
          <w:fldChar w:fldCharType="separate"/>
        </w:r>
        <w:r w:rsidR="00CC3995" w:rsidRPr="00CC3995">
          <w:rPr>
            <w:rStyle w:val="Hyperlink"/>
            <w:lang w:val="nl-NL"/>
          </w:rPr>
          <w:t>https://www.linkedin.com/company/grant-thornton-aruba/</w:t>
        </w:r>
        <w:r w:rsidR="00CC3995">
          <w:rPr>
            <w:lang w:val="nl-NL"/>
          </w:rPr>
          <w:fldChar w:fldCharType="end"/>
        </w:r>
        <w:r w:rsidR="00CC3995" w:rsidRPr="00CC3995">
          <w:rPr>
            <w:lang w:val="nl-NL"/>
            <w:rPrChange w:id="90" w:author="Mairon Croes" w:date="2025-01-30T13:41:00Z" w16du:dateUtc="2025-01-30T17:41:00Z">
              <w:rPr/>
            </w:rPrChange>
          </w:rPr>
          <w:t>](</w:t>
        </w:r>
      </w:ins>
      <w:del w:id="91" w:author="Mairon Croes" w:date="2025-01-30T13:40:00Z" w16du:dateUtc="2025-01-30T17:40:00Z">
        <w:r w:rsidDel="00CC3995">
          <w:fldChar w:fldCharType="begin"/>
        </w:r>
        <w:r w:rsidRPr="002D1C1A" w:rsidDel="00CC3995">
          <w:rPr>
            <w:lang w:val="nl-NL"/>
            <w:rPrChange w:id="92" w:author="Mairon Croes" w:date="2025-01-16T11:26:00Z" w16du:dateUtc="2025-01-16T15:26:00Z">
              <w:rPr/>
            </w:rPrChange>
          </w:rPr>
          <w:delInstrText>HYPERLINK "https://www.linkedin.com/company/grant-thornton-aruba/"</w:delInstrText>
        </w:r>
        <w:r w:rsidDel="00CC3995">
          <w:fldChar w:fldCharType="separate"/>
        </w:r>
        <w:r w:rsidRPr="00F03A6F" w:rsidDel="00CC3995">
          <w:rPr>
            <w:lang w:val="nl-NL"/>
            <w:rPrChange w:id="93" w:author="Mairon Croes" w:date="2025-01-30T15:53:00Z" w16du:dateUtc="2025-01-30T19:53:00Z">
              <w:rPr>
                <w:rStyle w:val="Hyperlink"/>
                <w:lang w:val="nl-NL"/>
              </w:rPr>
            </w:rPrChange>
          </w:rPr>
          <w:delText>https://www.linkedin.com/company/grant-thornton-aruba/</w:delText>
        </w:r>
        <w:r w:rsidDel="00CC3995">
          <w:fldChar w:fldCharType="end"/>
        </w:r>
      </w:del>
      <w:ins w:id="94" w:author="Mairon Croes" w:date="2025-01-30T13:40:00Z" w16du:dateUtc="2025-01-30T17:40:00Z">
        <w:r w:rsidR="00CC3995" w:rsidRPr="00F03A6F">
          <w:rPr>
            <w:lang w:val="nl-NL"/>
            <w:rPrChange w:id="95" w:author="Mairon Croes" w:date="2025-01-30T15:53:00Z" w16du:dateUtc="2025-01-30T19:53:00Z">
              <w:rPr>
                <w:rStyle w:val="Hyperlink"/>
                <w:lang w:val="nl-NL"/>
              </w:rPr>
            </w:rPrChange>
          </w:rPr>
          <w:t>https://www.linkedin.com/company/grant-thornton-aruba/</w:t>
        </w:r>
      </w:ins>
      <w:ins w:id="96" w:author="Mairon Croes" w:date="2025-01-30T13:41:00Z" w16du:dateUtc="2025-01-30T17:41:00Z">
        <w:r w:rsidR="00CC3995">
          <w:rPr>
            <w:lang w:val="nl-NL"/>
          </w:rPr>
          <w:t>)</w:t>
        </w:r>
      </w:ins>
    </w:p>
    <w:p w14:paraId="614A3322" w14:textId="5B958973" w:rsidR="0042415F" w:rsidRPr="002B0A5E" w:rsidRDefault="0042415F" w:rsidP="0042415F">
      <w:pPr>
        <w:rPr>
          <w:lang w:val="nl-NL"/>
        </w:rPr>
      </w:pPr>
      <w:r w:rsidRPr="002B0A5E">
        <w:rPr>
          <w:lang w:val="nl-NL"/>
        </w:rPr>
        <w:lastRenderedPageBreak/>
        <w:t xml:space="preserve">Instagram: </w:t>
      </w:r>
      <w:ins w:id="97" w:author="Mairon Croes" w:date="2025-01-30T13:41:00Z" w16du:dateUtc="2025-01-30T17:41:00Z">
        <w:r w:rsidR="00CC3995">
          <w:rPr>
            <w:lang w:val="nl-NL"/>
          </w:rPr>
          <w:t>[</w:t>
        </w:r>
        <w:r w:rsidR="00CC3995">
          <w:rPr>
            <w:lang w:val="nl-NL"/>
          </w:rPr>
          <w:fldChar w:fldCharType="begin"/>
        </w:r>
        <w:r w:rsidR="00CC3995">
          <w:rPr>
            <w:lang w:val="nl-NL"/>
          </w:rPr>
          <w:instrText>HYPERLINK "</w:instrText>
        </w:r>
        <w:r w:rsidR="00CC3995" w:rsidRPr="00F03A6F">
          <w:rPr>
            <w:lang w:val="nl-NL"/>
            <w:rPrChange w:id="98" w:author="Mairon Croes" w:date="2025-01-30T15:53:00Z" w16du:dateUtc="2025-01-30T19:53:00Z">
              <w:rPr>
                <w:rStyle w:val="Hyperlink"/>
                <w:lang w:val="nl-NL"/>
              </w:rPr>
            </w:rPrChange>
          </w:rPr>
          <w:instrText>https://www.instagram.com/grantthorntonaw/</w:instrText>
        </w:r>
        <w:r w:rsidR="00CC3995">
          <w:rPr>
            <w:lang w:val="nl-NL"/>
          </w:rPr>
          <w:instrText>"</w:instrText>
        </w:r>
        <w:r w:rsidR="00CC3995">
          <w:rPr>
            <w:lang w:val="nl-NL"/>
          </w:rPr>
        </w:r>
        <w:r w:rsidR="00CC3995">
          <w:rPr>
            <w:lang w:val="nl-NL"/>
          </w:rPr>
          <w:fldChar w:fldCharType="separate"/>
        </w:r>
        <w:r w:rsidR="00CC3995" w:rsidRPr="00CC3995">
          <w:rPr>
            <w:rStyle w:val="Hyperlink"/>
            <w:lang w:val="nl-NL"/>
          </w:rPr>
          <w:t>https://www.instagram.com/grantthorntonaw/</w:t>
        </w:r>
        <w:r w:rsidR="00CC3995">
          <w:rPr>
            <w:lang w:val="nl-NL"/>
          </w:rPr>
          <w:fldChar w:fldCharType="end"/>
        </w:r>
        <w:r w:rsidR="00CC3995" w:rsidRPr="00CC3995">
          <w:rPr>
            <w:lang w:val="nl-NL"/>
            <w:rPrChange w:id="99" w:author="Mairon Croes" w:date="2025-01-30T13:41:00Z" w16du:dateUtc="2025-01-30T17:41:00Z">
              <w:rPr/>
            </w:rPrChange>
          </w:rPr>
          <w:t>](</w:t>
        </w:r>
      </w:ins>
      <w:del w:id="100" w:author="Mairon Croes" w:date="2025-01-30T13:41:00Z" w16du:dateUtc="2025-01-30T17:41:00Z">
        <w:r w:rsidDel="00CC3995">
          <w:fldChar w:fldCharType="begin"/>
        </w:r>
        <w:r w:rsidRPr="002D1C1A" w:rsidDel="00CC3995">
          <w:rPr>
            <w:lang w:val="nl-NL"/>
            <w:rPrChange w:id="101" w:author="Mairon Croes" w:date="2025-01-16T11:26:00Z" w16du:dateUtc="2025-01-16T15:26:00Z">
              <w:rPr/>
            </w:rPrChange>
          </w:rPr>
          <w:delInstrText>HYPERLINK "https://www.instagram.com/grantthorntonaw/"</w:delInstrText>
        </w:r>
        <w:r w:rsidDel="00CC3995">
          <w:fldChar w:fldCharType="separate"/>
        </w:r>
        <w:r w:rsidRPr="00F03A6F" w:rsidDel="00CC3995">
          <w:rPr>
            <w:lang w:val="nl-NL"/>
            <w:rPrChange w:id="102" w:author="Mairon Croes" w:date="2025-01-30T15:53:00Z" w16du:dateUtc="2025-01-30T19:53:00Z">
              <w:rPr>
                <w:rStyle w:val="Hyperlink"/>
                <w:lang w:val="nl-NL"/>
              </w:rPr>
            </w:rPrChange>
          </w:rPr>
          <w:delText>https://www.instagram.com/grantthorntonaw/</w:delText>
        </w:r>
        <w:r w:rsidDel="00CC3995">
          <w:fldChar w:fldCharType="end"/>
        </w:r>
      </w:del>
      <w:ins w:id="103" w:author="Mairon Croes" w:date="2025-01-30T13:41:00Z" w16du:dateUtc="2025-01-30T17:41:00Z">
        <w:r w:rsidR="00CC3995" w:rsidRPr="00F03A6F">
          <w:rPr>
            <w:lang w:val="nl-NL"/>
            <w:rPrChange w:id="104" w:author="Mairon Croes" w:date="2025-01-30T15:53:00Z" w16du:dateUtc="2025-01-30T19:53:00Z">
              <w:rPr>
                <w:rStyle w:val="Hyperlink"/>
                <w:lang w:val="nl-NL"/>
              </w:rPr>
            </w:rPrChange>
          </w:rPr>
          <w:t>https://www.instagram.com/grantthorntonaw/</w:t>
        </w:r>
        <w:r w:rsidR="00CC3995">
          <w:rPr>
            <w:lang w:val="nl-NL"/>
          </w:rPr>
          <w:t>)</w:t>
        </w:r>
      </w:ins>
    </w:p>
    <w:p w14:paraId="5B188452" w14:textId="293C58F1" w:rsidR="0042415F" w:rsidRDefault="00FC27D3" w:rsidP="10107891">
      <w:pPr>
        <w:rPr>
          <w:lang w:val="nl-NL"/>
        </w:rPr>
      </w:pPr>
      <w:r w:rsidRPr="10107891">
        <w:rPr>
          <w:lang w:val="nl-NL"/>
        </w:rPr>
        <w:t>ENDYMIO</w:t>
      </w:r>
      <w:r w:rsidR="000637B3" w:rsidRPr="10107891">
        <w:rPr>
          <w:lang w:val="nl-NL"/>
        </w:rPr>
        <w:t>N ACADEMY</w:t>
      </w:r>
    </w:p>
    <w:p w14:paraId="59A00F3C" w14:textId="0D67D4FD" w:rsidR="10107891" w:rsidRDefault="10107891" w:rsidP="10107891">
      <w:pPr>
        <w:rPr>
          <w:b/>
          <w:bCs/>
          <w:lang w:val="nl-NL"/>
        </w:rPr>
      </w:pPr>
    </w:p>
    <w:p w14:paraId="6A777D62" w14:textId="29C5CEB7" w:rsidR="2B08DDBD" w:rsidRDefault="2B08DDBD" w:rsidP="10107891">
      <w:pPr>
        <w:rPr>
          <w:color w:val="ED0000"/>
          <w:sz w:val="24"/>
          <w:szCs w:val="24"/>
          <w:lang w:val="nl-NL"/>
        </w:rPr>
      </w:pPr>
      <w:r>
        <w:rPr>
          <w:noProof/>
        </w:rPr>
        <w:drawing>
          <wp:inline distT="0" distB="0" distL="0" distR="0" wp14:anchorId="14731D25" wp14:editId="42396014">
            <wp:extent cx="2400746" cy="1085850"/>
            <wp:effectExtent l="0" t="0" r="0" b="0"/>
            <wp:docPr id="868322377" name="Picture 1" descr="Afbeelding met Lettertype, logo, Graphic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00746" cy="1085850"/>
                    </a:xfrm>
                    <a:prstGeom prst="rect">
                      <a:avLst/>
                    </a:prstGeom>
                  </pic:spPr>
                </pic:pic>
              </a:graphicData>
            </a:graphic>
          </wp:inline>
        </w:drawing>
      </w:r>
    </w:p>
    <w:p w14:paraId="203B9FF7" w14:textId="2DD21038" w:rsidR="0042415F" w:rsidRPr="004777F3" w:rsidRDefault="0042415F" w:rsidP="10107891">
      <w:pPr>
        <w:spacing w:after="0" w:line="240" w:lineRule="auto"/>
        <w:rPr>
          <w:b/>
          <w:bCs/>
          <w:lang w:val="nl-NL"/>
        </w:rPr>
      </w:pPr>
      <w:r w:rsidRPr="10107891">
        <w:rPr>
          <w:b/>
          <w:bCs/>
          <w:lang w:val="nl-NL"/>
        </w:rPr>
        <w:t xml:space="preserve">Het </w:t>
      </w:r>
      <w:proofErr w:type="spellStart"/>
      <w:r w:rsidRPr="10107891">
        <w:rPr>
          <w:b/>
          <w:bCs/>
          <w:lang w:val="nl-NL"/>
        </w:rPr>
        <w:t>Endymion</w:t>
      </w:r>
      <w:proofErr w:type="spellEnd"/>
      <w:r w:rsidRPr="10107891">
        <w:rPr>
          <w:b/>
          <w:bCs/>
          <w:lang w:val="nl-NL"/>
        </w:rPr>
        <w:t xml:space="preserve"> Academy Board Programma</w:t>
      </w:r>
    </w:p>
    <w:p w14:paraId="2A749149" w14:textId="77777777" w:rsidR="0042415F" w:rsidRDefault="0042415F" w:rsidP="0042415F">
      <w:pPr>
        <w:spacing w:after="0" w:line="240" w:lineRule="auto"/>
        <w:rPr>
          <w:lang w:val="nl-NL"/>
        </w:rPr>
      </w:pPr>
      <w:r w:rsidRPr="00D06A1D">
        <w:rPr>
          <w:lang w:val="nl-NL"/>
        </w:rPr>
        <w:t>ENDYMION Academy, onderdeel van een netw</w:t>
      </w:r>
      <w:r>
        <w:rPr>
          <w:lang w:val="nl-NL"/>
        </w:rPr>
        <w:t>e</w:t>
      </w:r>
      <w:r w:rsidRPr="00D06A1D">
        <w:rPr>
          <w:lang w:val="nl-NL"/>
        </w:rPr>
        <w:t xml:space="preserve">rk van specialisten op het gebied van </w:t>
      </w:r>
      <w:proofErr w:type="spellStart"/>
      <w:r w:rsidRPr="00D06A1D">
        <w:rPr>
          <w:lang w:val="nl-NL"/>
        </w:rPr>
        <w:t>Governance</w:t>
      </w:r>
      <w:proofErr w:type="spellEnd"/>
      <w:r w:rsidRPr="00D06A1D">
        <w:rPr>
          <w:lang w:val="nl-NL"/>
        </w:rPr>
        <w:t>, Risk en Compliance (GRC), heeft een prog</w:t>
      </w:r>
      <w:r>
        <w:rPr>
          <w:lang w:val="nl-NL"/>
        </w:rPr>
        <w:t>r</w:t>
      </w:r>
      <w:r w:rsidRPr="00D06A1D">
        <w:rPr>
          <w:lang w:val="nl-NL"/>
        </w:rPr>
        <w:t>amma on</w:t>
      </w:r>
      <w:r>
        <w:rPr>
          <w:lang w:val="nl-NL"/>
        </w:rPr>
        <w:t>t</w:t>
      </w:r>
      <w:r w:rsidRPr="00D06A1D">
        <w:rPr>
          <w:lang w:val="nl-NL"/>
        </w:rPr>
        <w:t xml:space="preserve">wikkeld dat specifiek is gericht op het ondersteunen van bestuurders (RvB), commissarissen (RvC) en toezichthouders (RvT). Het programma is breed ingericht, en focust daarnaast specifiek op commissarissen die zitting hebben in het Audit </w:t>
      </w:r>
      <w:proofErr w:type="spellStart"/>
      <w:r w:rsidRPr="00D06A1D">
        <w:rPr>
          <w:lang w:val="nl-NL"/>
        </w:rPr>
        <w:t>Committee</w:t>
      </w:r>
      <w:proofErr w:type="spellEnd"/>
      <w:r w:rsidRPr="00D06A1D">
        <w:rPr>
          <w:lang w:val="nl-NL"/>
        </w:rPr>
        <w:t xml:space="preserve">, Risk </w:t>
      </w:r>
      <w:proofErr w:type="spellStart"/>
      <w:r w:rsidRPr="00D06A1D">
        <w:rPr>
          <w:lang w:val="nl-NL"/>
        </w:rPr>
        <w:t>Committee</w:t>
      </w:r>
      <w:proofErr w:type="spellEnd"/>
      <w:r w:rsidRPr="00D06A1D">
        <w:rPr>
          <w:lang w:val="nl-NL"/>
        </w:rPr>
        <w:t xml:space="preserve">, of in beide </w:t>
      </w:r>
      <w:proofErr w:type="spellStart"/>
      <w:r w:rsidRPr="00D06A1D">
        <w:rPr>
          <w:lang w:val="nl-NL"/>
        </w:rPr>
        <w:t>Committees</w:t>
      </w:r>
      <w:proofErr w:type="spellEnd"/>
      <w:r w:rsidRPr="00D06A1D">
        <w:rPr>
          <w:lang w:val="nl-NL"/>
        </w:rPr>
        <w:t xml:space="preserve">. Het programma biedt ook </w:t>
      </w:r>
      <w:r>
        <w:rPr>
          <w:lang w:val="nl-NL"/>
        </w:rPr>
        <w:t>een solide basis voor de tweedelijnsorganisatie (</w:t>
      </w:r>
      <w:proofErr w:type="gramStart"/>
      <w:r>
        <w:rPr>
          <w:lang w:val="nl-NL"/>
        </w:rPr>
        <w:t>risk management</w:t>
      </w:r>
      <w:proofErr w:type="gramEnd"/>
      <w:r>
        <w:rPr>
          <w:lang w:val="nl-NL"/>
        </w:rPr>
        <w:t xml:space="preserve"> en compliance) en voor </w:t>
      </w:r>
      <w:r w:rsidRPr="00D06A1D">
        <w:rPr>
          <w:lang w:val="nl-NL"/>
        </w:rPr>
        <w:t xml:space="preserve">interne- en externe accountants die betrokken zijn bij de (gedelegeerde) verantwoordelijkheden </w:t>
      </w:r>
      <w:r>
        <w:rPr>
          <w:lang w:val="nl-NL"/>
        </w:rPr>
        <w:t xml:space="preserve">met betrekking tot de activiteiten op het gebied van </w:t>
      </w:r>
      <w:proofErr w:type="spellStart"/>
      <w:r w:rsidRPr="00D06A1D">
        <w:rPr>
          <w:lang w:val="nl-NL"/>
        </w:rPr>
        <w:t>van</w:t>
      </w:r>
      <w:proofErr w:type="spellEnd"/>
      <w:r>
        <w:rPr>
          <w:lang w:val="nl-NL"/>
        </w:rPr>
        <w:t xml:space="preserve"> het </w:t>
      </w:r>
      <w:r w:rsidRPr="00D06A1D">
        <w:rPr>
          <w:lang w:val="nl-NL"/>
        </w:rPr>
        <w:t xml:space="preserve">Audit </w:t>
      </w:r>
      <w:proofErr w:type="spellStart"/>
      <w:r w:rsidRPr="00D06A1D">
        <w:rPr>
          <w:lang w:val="nl-NL"/>
        </w:rPr>
        <w:t>Committee</w:t>
      </w:r>
      <w:proofErr w:type="spellEnd"/>
      <w:r>
        <w:rPr>
          <w:lang w:val="nl-NL"/>
        </w:rPr>
        <w:t xml:space="preserve"> en het</w:t>
      </w:r>
      <w:r w:rsidRPr="00D06A1D">
        <w:rPr>
          <w:lang w:val="nl-NL"/>
        </w:rPr>
        <w:t xml:space="preserve"> Risk </w:t>
      </w:r>
      <w:proofErr w:type="spellStart"/>
      <w:r w:rsidRPr="00D06A1D">
        <w:rPr>
          <w:lang w:val="nl-NL"/>
        </w:rPr>
        <w:t>Committee</w:t>
      </w:r>
      <w:proofErr w:type="spellEnd"/>
      <w:r>
        <w:rPr>
          <w:lang w:val="nl-NL"/>
        </w:rPr>
        <w:t>.</w:t>
      </w:r>
    </w:p>
    <w:p w14:paraId="54F66D18" w14:textId="77777777" w:rsidR="0042415F" w:rsidRDefault="0042415F" w:rsidP="0042415F">
      <w:pPr>
        <w:spacing w:after="0" w:line="240" w:lineRule="auto"/>
        <w:rPr>
          <w:lang w:val="nl-NL"/>
        </w:rPr>
      </w:pPr>
    </w:p>
    <w:p w14:paraId="0CC407D1" w14:textId="77777777" w:rsidR="0042415F" w:rsidRDefault="0042415F" w:rsidP="0042415F">
      <w:pPr>
        <w:spacing w:after="0" w:line="240" w:lineRule="auto"/>
        <w:rPr>
          <w:lang w:val="nl-NL"/>
        </w:rPr>
      </w:pPr>
    </w:p>
    <w:p w14:paraId="576C8516" w14:textId="77777777" w:rsidR="0042415F" w:rsidRPr="004777F3" w:rsidRDefault="0042415F" w:rsidP="0042415F">
      <w:pPr>
        <w:spacing w:after="0" w:line="240" w:lineRule="auto"/>
        <w:rPr>
          <w:b/>
          <w:bCs/>
          <w:lang w:val="nl-NL"/>
        </w:rPr>
      </w:pPr>
      <w:r w:rsidRPr="004777F3">
        <w:rPr>
          <w:b/>
          <w:bCs/>
          <w:lang w:val="nl-NL"/>
        </w:rPr>
        <w:t>Doel van het board programma</w:t>
      </w:r>
    </w:p>
    <w:p w14:paraId="793A849D" w14:textId="77777777" w:rsidR="0042415F" w:rsidRDefault="0042415F" w:rsidP="0042415F">
      <w:pPr>
        <w:spacing w:after="0" w:line="240" w:lineRule="auto"/>
        <w:rPr>
          <w:lang w:val="nl-NL"/>
        </w:rPr>
      </w:pPr>
      <w:r w:rsidRPr="00D06A1D">
        <w:rPr>
          <w:lang w:val="nl-NL"/>
        </w:rPr>
        <w:t>Het doel van de trainingen is het ontwikkelen van kennis</w:t>
      </w:r>
      <w:r>
        <w:rPr>
          <w:lang w:val="nl-NL"/>
        </w:rPr>
        <w:t xml:space="preserve"> en</w:t>
      </w:r>
      <w:r w:rsidRPr="00D06A1D">
        <w:rPr>
          <w:lang w:val="nl-NL"/>
        </w:rPr>
        <w:t xml:space="preserve"> vaardigheden</w:t>
      </w:r>
      <w:r>
        <w:rPr>
          <w:lang w:val="nl-NL"/>
        </w:rPr>
        <w:t xml:space="preserve"> </w:t>
      </w:r>
      <w:r w:rsidRPr="00D06A1D">
        <w:rPr>
          <w:lang w:val="nl-NL"/>
        </w:rPr>
        <w:t xml:space="preserve">ten aanzien van de van toepassing zijnde Corporate </w:t>
      </w:r>
      <w:proofErr w:type="spellStart"/>
      <w:r w:rsidRPr="00D06A1D">
        <w:rPr>
          <w:lang w:val="nl-NL"/>
        </w:rPr>
        <w:t>Governance</w:t>
      </w:r>
      <w:proofErr w:type="spellEnd"/>
      <w:r w:rsidRPr="00D06A1D">
        <w:rPr>
          <w:lang w:val="nl-NL"/>
        </w:rPr>
        <w:t xml:space="preserve"> Code.</w:t>
      </w:r>
      <w:r>
        <w:rPr>
          <w:lang w:val="nl-NL"/>
        </w:rPr>
        <w:t xml:space="preserve"> De focus ligt hierbij op een materieel inhoudelijke aanpak, gericht op de praktische toepassing en invulling van de relevante bepalingen van de Code. </w:t>
      </w:r>
    </w:p>
    <w:p w14:paraId="54FE8341" w14:textId="77777777" w:rsidR="0042415F" w:rsidRDefault="0042415F" w:rsidP="0042415F">
      <w:pPr>
        <w:spacing w:after="0" w:line="240" w:lineRule="auto"/>
        <w:rPr>
          <w:lang w:val="nl-NL"/>
        </w:rPr>
      </w:pPr>
    </w:p>
    <w:p w14:paraId="42FE3725" w14:textId="77777777" w:rsidR="0042415F" w:rsidRPr="001B28E5" w:rsidRDefault="0042415F" w:rsidP="10107891">
      <w:pPr>
        <w:spacing w:after="0" w:line="240" w:lineRule="auto"/>
        <w:rPr>
          <w:lang w:val="nl-NL"/>
        </w:rPr>
      </w:pPr>
      <w:r w:rsidRPr="001B28E5">
        <w:rPr>
          <w:lang w:val="nl-NL"/>
        </w:rPr>
        <w:t>Een belangrijk element in het programma is daarnaast het verder versterken van houding en gedrag in de context van de rol als bestuurder en/of toezichthouder. Het belang hiervan is de laatste jaren gegroeid, en zal voorlopig een prominent punt van aandacht blijven. Het belang voor de organisatie is hierbij een optimale samenwerking tussen de executieve functie (bestuur) en de toezichthoudende functie (RvC/RvT), waarbij ieder vanuit haar of zijn eigen verantwoordelijkheid opereert, zonder hierbij “op de stoel van de ander te gaan zitten”. Voorbeelden van vragen en onderwerpen die in het programma aan de orde komen kunt u hieronder vinden in de sectie “</w:t>
      </w:r>
      <w:r w:rsidRPr="001B28E5">
        <w:rPr>
          <w:b/>
          <w:bCs/>
          <w:lang w:val="nl-NL"/>
        </w:rPr>
        <w:t>Onderwerpen</w:t>
      </w:r>
      <w:r w:rsidRPr="001B28E5">
        <w:rPr>
          <w:lang w:val="nl-NL"/>
        </w:rPr>
        <w:t>”.</w:t>
      </w:r>
    </w:p>
    <w:p w14:paraId="2D965AD0" w14:textId="77777777" w:rsidR="0042415F" w:rsidRDefault="0042415F" w:rsidP="0042415F">
      <w:pPr>
        <w:spacing w:after="0" w:line="240" w:lineRule="auto"/>
        <w:rPr>
          <w:lang w:val="nl-NL"/>
        </w:rPr>
      </w:pPr>
    </w:p>
    <w:p w14:paraId="7C26A544" w14:textId="77777777" w:rsidR="0042415F" w:rsidRPr="004777F3" w:rsidRDefault="0042415F" w:rsidP="0042415F">
      <w:pPr>
        <w:spacing w:after="0" w:line="240" w:lineRule="auto"/>
        <w:rPr>
          <w:b/>
          <w:bCs/>
          <w:lang w:val="nl-NL"/>
        </w:rPr>
      </w:pPr>
      <w:r w:rsidRPr="004777F3">
        <w:rPr>
          <w:b/>
          <w:bCs/>
          <w:lang w:val="nl-NL"/>
        </w:rPr>
        <w:t>Trainer</w:t>
      </w:r>
    </w:p>
    <w:p w14:paraId="719F1B62" w14:textId="77777777" w:rsidR="0042415F" w:rsidRPr="00D06A1D" w:rsidRDefault="0042415F" w:rsidP="0042415F">
      <w:pPr>
        <w:spacing w:after="0" w:line="240" w:lineRule="auto"/>
        <w:rPr>
          <w:lang w:val="nl-NL"/>
        </w:rPr>
      </w:pPr>
      <w:r w:rsidRPr="00D06A1D">
        <w:rPr>
          <w:lang w:val="nl-NL"/>
        </w:rPr>
        <w:t>De training staat onder leiding van E.M. (</w:t>
      </w:r>
      <w:proofErr w:type="spellStart"/>
      <w:r w:rsidRPr="00D06A1D">
        <w:rPr>
          <w:lang w:val="nl-NL"/>
        </w:rPr>
        <w:t>Endymion</w:t>
      </w:r>
      <w:proofErr w:type="spellEnd"/>
      <w:r w:rsidRPr="00D06A1D">
        <w:rPr>
          <w:lang w:val="nl-NL"/>
        </w:rPr>
        <w:t xml:space="preserve">) </w:t>
      </w:r>
      <w:proofErr w:type="spellStart"/>
      <w:r w:rsidRPr="00D06A1D">
        <w:rPr>
          <w:lang w:val="nl-NL"/>
        </w:rPr>
        <w:t>Struijs</w:t>
      </w:r>
      <w:proofErr w:type="spellEnd"/>
      <w:r w:rsidRPr="00D06A1D">
        <w:rPr>
          <w:lang w:val="nl-NL"/>
        </w:rPr>
        <w:t xml:space="preserve"> RA</w:t>
      </w:r>
      <w:r>
        <w:rPr>
          <w:lang w:val="nl-NL"/>
        </w:rPr>
        <w:t>, i</w:t>
      </w:r>
      <w:r w:rsidRPr="00D06A1D">
        <w:rPr>
          <w:lang w:val="nl-NL"/>
        </w:rPr>
        <w:t xml:space="preserve">n samenwerking met subject-matter expert docenten en onder voorzitterschap van een prominente deskundige op het gebied van Corporate </w:t>
      </w:r>
      <w:proofErr w:type="spellStart"/>
      <w:r w:rsidRPr="00D06A1D">
        <w:rPr>
          <w:lang w:val="nl-NL"/>
        </w:rPr>
        <w:t>Governance</w:t>
      </w:r>
      <w:proofErr w:type="spellEnd"/>
      <w:r w:rsidRPr="00D06A1D">
        <w:rPr>
          <w:lang w:val="nl-NL"/>
        </w:rPr>
        <w:t>.</w:t>
      </w:r>
    </w:p>
    <w:p w14:paraId="7FEA7E33" w14:textId="77777777" w:rsidR="0042415F" w:rsidRDefault="0042415F" w:rsidP="0042415F">
      <w:pPr>
        <w:spacing w:after="0" w:line="240" w:lineRule="auto"/>
        <w:rPr>
          <w:lang w:val="nl-NL"/>
        </w:rPr>
      </w:pPr>
    </w:p>
    <w:p w14:paraId="61F8779E" w14:textId="77777777" w:rsidR="0042415F" w:rsidRPr="00C8659D" w:rsidRDefault="0042415F" w:rsidP="0042415F">
      <w:pPr>
        <w:spacing w:after="0" w:line="240" w:lineRule="auto"/>
        <w:rPr>
          <w:b/>
          <w:bCs/>
          <w:lang w:val="nl-NL"/>
        </w:rPr>
      </w:pPr>
      <w:r w:rsidRPr="00C8659D">
        <w:rPr>
          <w:b/>
          <w:bCs/>
          <w:lang w:val="nl-NL"/>
        </w:rPr>
        <w:t>Onderwerpen</w:t>
      </w:r>
    </w:p>
    <w:p w14:paraId="1411C370" w14:textId="77777777" w:rsidR="0042415F" w:rsidRDefault="0042415F" w:rsidP="0042415F">
      <w:pPr>
        <w:spacing w:after="0" w:line="240" w:lineRule="auto"/>
        <w:rPr>
          <w:lang w:val="nl-NL"/>
        </w:rPr>
      </w:pPr>
      <w:r>
        <w:rPr>
          <w:lang w:val="nl-NL"/>
        </w:rPr>
        <w:t>Tijdens het board programma komen onder andere de volgende onderwerpen aan de orde:</w:t>
      </w:r>
    </w:p>
    <w:p w14:paraId="08836DC4" w14:textId="77777777" w:rsidR="0042415F" w:rsidRPr="00C8659D" w:rsidRDefault="0042415F" w:rsidP="0042415F">
      <w:pPr>
        <w:spacing w:after="0" w:line="240" w:lineRule="auto"/>
        <w:rPr>
          <w:lang w:val="nl-NL"/>
        </w:rPr>
      </w:pPr>
    </w:p>
    <w:p w14:paraId="3516B605" w14:textId="77777777" w:rsidR="0042415F" w:rsidRDefault="0042415F" w:rsidP="0042415F">
      <w:pPr>
        <w:pStyle w:val="ListParagraph"/>
        <w:numPr>
          <w:ilvl w:val="0"/>
          <w:numId w:val="29"/>
        </w:numPr>
        <w:spacing w:after="0" w:line="240" w:lineRule="auto"/>
        <w:rPr>
          <w:lang w:val="nl-NL"/>
        </w:rPr>
      </w:pPr>
      <w:r>
        <w:rPr>
          <w:lang w:val="nl-NL"/>
        </w:rPr>
        <w:t>Visie en strategie</w:t>
      </w:r>
    </w:p>
    <w:p w14:paraId="4351B209" w14:textId="77777777" w:rsidR="0042415F" w:rsidRDefault="0042415F" w:rsidP="0042415F">
      <w:pPr>
        <w:spacing w:after="0" w:line="240" w:lineRule="auto"/>
        <w:rPr>
          <w:lang w:val="nl-NL"/>
        </w:rPr>
      </w:pPr>
      <w:r>
        <w:rPr>
          <w:lang w:val="nl-NL"/>
        </w:rPr>
        <w:t xml:space="preserve">Het startpunt van het besturen van een organisatie, en een belangrijk kader voor het houden van toezicht daarop, is de doelstelling van de organisatie, in samenhang met de toekomstvisie en de op deze </w:t>
      </w:r>
      <w:r>
        <w:rPr>
          <w:lang w:val="nl-NL"/>
        </w:rPr>
        <w:lastRenderedPageBreak/>
        <w:t xml:space="preserve">beide elementen afgestemde strategie. Relevante elementen hierin zijn het toetsen van de wenselijkheid van de strategische keuzes, de haalbaarheid ervan, of visie en strategie voldoende in overeenstemming zijn, en de rol van de organisatie in maatschappelijke context. </w:t>
      </w:r>
      <w:proofErr w:type="gramStart"/>
      <w:r>
        <w:rPr>
          <w:lang w:val="nl-NL"/>
        </w:rPr>
        <w:t>Tevens</w:t>
      </w:r>
      <w:proofErr w:type="gramEnd"/>
      <w:r>
        <w:rPr>
          <w:lang w:val="nl-NL"/>
        </w:rPr>
        <w:t xml:space="preserve"> zal aandacht worden besteed aan de gewenste en vereiste wijze waarop de strategie wordt geformaliseerd en welke mate van documentatie hierbij verwacht mag worden.</w:t>
      </w:r>
    </w:p>
    <w:p w14:paraId="3027E367" w14:textId="77777777" w:rsidR="0042415F" w:rsidRDefault="0042415F" w:rsidP="0042415F">
      <w:pPr>
        <w:spacing w:after="0" w:line="240" w:lineRule="auto"/>
        <w:rPr>
          <w:lang w:val="nl-NL"/>
        </w:rPr>
      </w:pPr>
    </w:p>
    <w:p w14:paraId="054BC1FC" w14:textId="77777777" w:rsidR="0042415F" w:rsidRDefault="0042415F" w:rsidP="0042415F">
      <w:pPr>
        <w:spacing w:after="0" w:line="240" w:lineRule="auto"/>
        <w:rPr>
          <w:lang w:val="nl-NL"/>
        </w:rPr>
      </w:pPr>
      <w:r>
        <w:rPr>
          <w:lang w:val="nl-NL"/>
        </w:rPr>
        <w:t>Een belangrijk aandachtspunt bij dit onderwerp is daarnaast de ESG-visie en strategie van de organisatie. Hierbij gaat het om de doelstellingen op het gebied van milieu en omgeving (</w:t>
      </w:r>
      <w:proofErr w:type="spellStart"/>
      <w:r>
        <w:rPr>
          <w:lang w:val="nl-NL"/>
        </w:rPr>
        <w:t>Environmental</w:t>
      </w:r>
      <w:proofErr w:type="spellEnd"/>
      <w:r>
        <w:rPr>
          <w:lang w:val="nl-NL"/>
        </w:rPr>
        <w:t>), op het gebied van maatschappelijke rol en verantwoordelijkheid (</w:t>
      </w:r>
      <w:proofErr w:type="spellStart"/>
      <w:r>
        <w:rPr>
          <w:lang w:val="nl-NL"/>
        </w:rPr>
        <w:t>Social</w:t>
      </w:r>
      <w:proofErr w:type="spellEnd"/>
      <w:r>
        <w:rPr>
          <w:lang w:val="nl-NL"/>
        </w:rPr>
        <w:t>), en op het gebied van behoorlijk bestuur (</w:t>
      </w:r>
      <w:proofErr w:type="spellStart"/>
      <w:r>
        <w:rPr>
          <w:lang w:val="nl-NL"/>
        </w:rPr>
        <w:t>Governance</w:t>
      </w:r>
      <w:proofErr w:type="spellEnd"/>
      <w:r>
        <w:rPr>
          <w:lang w:val="nl-NL"/>
        </w:rPr>
        <w:t xml:space="preserve">). </w:t>
      </w:r>
    </w:p>
    <w:p w14:paraId="465D92AD" w14:textId="77777777" w:rsidR="0042415F" w:rsidRDefault="0042415F" w:rsidP="0042415F">
      <w:pPr>
        <w:spacing w:after="0" w:line="240" w:lineRule="auto"/>
        <w:rPr>
          <w:lang w:val="nl-NL"/>
        </w:rPr>
      </w:pPr>
    </w:p>
    <w:p w14:paraId="0ED0BE2F" w14:textId="77777777" w:rsidR="0042415F" w:rsidRDefault="0042415F" w:rsidP="0042415F">
      <w:pPr>
        <w:pStyle w:val="ListParagraph"/>
        <w:numPr>
          <w:ilvl w:val="0"/>
          <w:numId w:val="29"/>
        </w:numPr>
        <w:spacing w:after="0" w:line="240" w:lineRule="auto"/>
        <w:rPr>
          <w:lang w:val="nl-NL"/>
        </w:rPr>
      </w:pPr>
      <w:r>
        <w:rPr>
          <w:lang w:val="nl-NL"/>
        </w:rPr>
        <w:t>B</w:t>
      </w:r>
      <w:r w:rsidRPr="00C8659D">
        <w:rPr>
          <w:lang w:val="nl-NL"/>
        </w:rPr>
        <w:t>edrijfsplan</w:t>
      </w:r>
      <w:r>
        <w:rPr>
          <w:lang w:val="nl-NL"/>
        </w:rPr>
        <w:t xml:space="preserve"> en continuïteit</w:t>
      </w:r>
    </w:p>
    <w:p w14:paraId="791CC18D" w14:textId="77777777" w:rsidR="0042415F" w:rsidRDefault="0042415F" w:rsidP="0042415F">
      <w:pPr>
        <w:spacing w:after="0" w:line="240" w:lineRule="auto"/>
        <w:rPr>
          <w:lang w:val="nl-NL"/>
        </w:rPr>
      </w:pPr>
      <w:r>
        <w:rPr>
          <w:lang w:val="nl-NL"/>
        </w:rPr>
        <w:t xml:space="preserve">De gekozen strategie dient vertaald te worden in een realistisch bedrijfsplan, waarbij de doelstellingen worden vertaald naar meer concrete en granulaire plannen voor de korte en middellange termijn. Belangrijke aspecten die hierbij aan de orde komen zijn de mate van aansluiting tussen het jaarplan, de middellange termijnplanning (3-5 jaar) en de gekozen strategie. Tussentijdse evaluatie van de planning, </w:t>
      </w:r>
      <w:proofErr w:type="gramStart"/>
      <w:r>
        <w:rPr>
          <w:lang w:val="nl-NL"/>
        </w:rPr>
        <w:t>alsmede</w:t>
      </w:r>
      <w:proofErr w:type="gramEnd"/>
      <w:r>
        <w:rPr>
          <w:lang w:val="nl-NL"/>
        </w:rPr>
        <w:t xml:space="preserve"> de vraag op welke momenten dit het beste kan plaatsvinden (i.e. de frequentie), zijn vragen die hierbij worden behandeld. </w:t>
      </w:r>
    </w:p>
    <w:p w14:paraId="5F3A2C11" w14:textId="77777777" w:rsidR="0042415F" w:rsidRDefault="0042415F" w:rsidP="0042415F">
      <w:pPr>
        <w:spacing w:after="0" w:line="240" w:lineRule="auto"/>
        <w:rPr>
          <w:lang w:val="nl-NL"/>
        </w:rPr>
      </w:pPr>
    </w:p>
    <w:p w14:paraId="55B96D1A" w14:textId="77777777" w:rsidR="0042415F" w:rsidRDefault="0042415F" w:rsidP="0042415F">
      <w:pPr>
        <w:spacing w:after="0" w:line="240" w:lineRule="auto"/>
        <w:rPr>
          <w:lang w:val="nl-NL"/>
        </w:rPr>
      </w:pPr>
      <w:r>
        <w:rPr>
          <w:lang w:val="nl-NL"/>
        </w:rPr>
        <w:t xml:space="preserve">Een essentieel element in de context van het bedrijfsplan en de continuïteit van de organisatie, is de wijze van financiering. De aard van de organisatie en van de bedrijfsactiviteiten zijn hierin belangrijke factoren. Tijdens het programma zullen handreikingen worden gegeven voor bestuur en toezichthouders welke vragen en prioriteiten hierbij aan de orde dienen te komen. </w:t>
      </w:r>
    </w:p>
    <w:p w14:paraId="459B71FC" w14:textId="77777777" w:rsidR="0042415F" w:rsidRPr="00D06A1D" w:rsidRDefault="0042415F" w:rsidP="0042415F">
      <w:pPr>
        <w:spacing w:after="0" w:line="240" w:lineRule="auto"/>
        <w:rPr>
          <w:lang w:val="nl-NL"/>
        </w:rPr>
      </w:pPr>
    </w:p>
    <w:p w14:paraId="7770ADD4" w14:textId="77777777" w:rsidR="0042415F" w:rsidRPr="00D06A1D" w:rsidRDefault="0042415F" w:rsidP="0042415F">
      <w:pPr>
        <w:pStyle w:val="ListParagraph"/>
        <w:numPr>
          <w:ilvl w:val="0"/>
          <w:numId w:val="29"/>
        </w:numPr>
        <w:spacing w:after="0" w:line="240" w:lineRule="auto"/>
        <w:rPr>
          <w:lang w:val="nl-NL"/>
        </w:rPr>
      </w:pPr>
      <w:r w:rsidRPr="00D06A1D">
        <w:rPr>
          <w:lang w:val="nl-NL"/>
        </w:rPr>
        <w:t>Inrichting van de informatievoorziening</w:t>
      </w:r>
    </w:p>
    <w:p w14:paraId="38C9A3B0" w14:textId="77777777" w:rsidR="0042415F" w:rsidRPr="00D06A1D" w:rsidRDefault="0042415F" w:rsidP="0042415F">
      <w:pPr>
        <w:spacing w:after="0" w:line="240" w:lineRule="auto"/>
        <w:rPr>
          <w:lang w:val="nl-NL"/>
        </w:rPr>
      </w:pPr>
      <w:r>
        <w:rPr>
          <w:lang w:val="nl-NL"/>
        </w:rPr>
        <w:t xml:space="preserve">Voor het bestuur en interne toezichthoudende functies, is tijdige en kwalitatieve informatie onmisbaar voor de vervulling van hun taken en verantwoordelijkheden. Vragen als de wijze van rapportage (dashboards, gedetailleerde rapportages), de gewenste en noodzakelijke mate van detail, </w:t>
      </w:r>
      <w:proofErr w:type="gramStart"/>
      <w:r>
        <w:rPr>
          <w:lang w:val="nl-NL"/>
        </w:rPr>
        <w:t>alsmede</w:t>
      </w:r>
      <w:proofErr w:type="gramEnd"/>
      <w:r>
        <w:rPr>
          <w:lang w:val="nl-NL"/>
        </w:rPr>
        <w:t xml:space="preserve"> de frequentie van deze rapportages zijn elementen die medebepalend kunnen zijn voor het succesvol vervullen van bestuurlijke of toezichthoudende rollen. Tijdens het programma zal worden stilgestaan bij de diverse vormen van informatievoorziening, zowel intern als extern, en zowel financieel als niet-financieel. </w:t>
      </w:r>
    </w:p>
    <w:p w14:paraId="2A997294" w14:textId="77777777" w:rsidR="0042415F" w:rsidRPr="00D06A1D" w:rsidRDefault="0042415F" w:rsidP="0042415F">
      <w:pPr>
        <w:spacing w:after="0" w:line="240" w:lineRule="auto"/>
        <w:rPr>
          <w:lang w:val="nl-NL"/>
        </w:rPr>
      </w:pPr>
    </w:p>
    <w:p w14:paraId="5BCD50DC" w14:textId="77777777" w:rsidR="0042415F" w:rsidRPr="00D06A1D" w:rsidRDefault="0042415F" w:rsidP="0042415F">
      <w:pPr>
        <w:pStyle w:val="ListParagraph"/>
        <w:numPr>
          <w:ilvl w:val="0"/>
          <w:numId w:val="29"/>
        </w:numPr>
        <w:spacing w:after="0" w:line="240" w:lineRule="auto"/>
        <w:rPr>
          <w:lang w:val="nl-NL"/>
        </w:rPr>
      </w:pPr>
      <w:r>
        <w:rPr>
          <w:lang w:val="nl-NL"/>
        </w:rPr>
        <w:t>F</w:t>
      </w:r>
      <w:r w:rsidRPr="00D06A1D">
        <w:rPr>
          <w:lang w:val="nl-NL"/>
        </w:rPr>
        <w:t>inanciële verslaggeving (</w:t>
      </w:r>
      <w:proofErr w:type="spellStart"/>
      <w:r w:rsidRPr="00D06A1D">
        <w:rPr>
          <w:lang w:val="nl-NL"/>
        </w:rPr>
        <w:t>bestuursverslag</w:t>
      </w:r>
      <w:proofErr w:type="spellEnd"/>
      <w:r w:rsidRPr="00D06A1D">
        <w:rPr>
          <w:lang w:val="nl-NL"/>
        </w:rPr>
        <w:t xml:space="preserve"> en jaarrekening)</w:t>
      </w:r>
    </w:p>
    <w:p w14:paraId="6EA3F17E" w14:textId="77777777" w:rsidR="0042415F" w:rsidRDefault="0042415F" w:rsidP="0042415F">
      <w:pPr>
        <w:spacing w:after="0" w:line="240" w:lineRule="auto"/>
        <w:rPr>
          <w:lang w:val="nl-NL"/>
        </w:rPr>
      </w:pPr>
      <w:r>
        <w:rPr>
          <w:lang w:val="nl-NL"/>
        </w:rPr>
        <w:t xml:space="preserve">Voortbouwend op de inrichting van de informatievoorziening worden </w:t>
      </w:r>
      <w:proofErr w:type="gramStart"/>
      <w:r>
        <w:rPr>
          <w:lang w:val="nl-NL"/>
        </w:rPr>
        <w:t>tevens</w:t>
      </w:r>
      <w:proofErr w:type="gramEnd"/>
      <w:r>
        <w:rPr>
          <w:lang w:val="nl-NL"/>
        </w:rPr>
        <w:t xml:space="preserve"> handreikingen gegeven voor de vereisten ten aanzien van de financiële verslaggeving, waaronder de verantwoordelijkheden en wettelijke vereisten ten aanzien van het </w:t>
      </w:r>
      <w:proofErr w:type="spellStart"/>
      <w:r>
        <w:rPr>
          <w:lang w:val="nl-NL"/>
        </w:rPr>
        <w:t>bestuursverslag</w:t>
      </w:r>
      <w:proofErr w:type="spellEnd"/>
      <w:r>
        <w:rPr>
          <w:lang w:val="nl-NL"/>
        </w:rPr>
        <w:t xml:space="preserve"> en jaarrekening. Tijdens het programma wordt </w:t>
      </w:r>
      <w:proofErr w:type="gramStart"/>
      <w:r>
        <w:rPr>
          <w:lang w:val="nl-NL"/>
        </w:rPr>
        <w:t>tevens</w:t>
      </w:r>
      <w:proofErr w:type="gramEnd"/>
      <w:r>
        <w:rPr>
          <w:lang w:val="nl-NL"/>
        </w:rPr>
        <w:t xml:space="preserve"> ingegaan op relevante ontwikkelingen op het gebied van duurzaamheidsverslaggeving en de huidige en toekomstige wettelijke eisen die hierbij van toepassing (zullen) zijn. </w:t>
      </w:r>
      <w:proofErr w:type="gramStart"/>
      <w:r>
        <w:rPr>
          <w:lang w:val="nl-NL"/>
        </w:rPr>
        <w:t>Tevens</w:t>
      </w:r>
      <w:proofErr w:type="gramEnd"/>
      <w:r>
        <w:rPr>
          <w:lang w:val="nl-NL"/>
        </w:rPr>
        <w:t xml:space="preserve"> zal aandacht worden besteed aan mogelijke complexiteiten op het gebied van deze verslaggeving, en op de dialoog tussen bestuur en toezichthouders die hierbij verwacht mag worden. </w:t>
      </w:r>
    </w:p>
    <w:p w14:paraId="22746C5B" w14:textId="77777777" w:rsidR="0042415F" w:rsidRDefault="0042415F" w:rsidP="0042415F">
      <w:pPr>
        <w:spacing w:after="0" w:line="240" w:lineRule="auto"/>
        <w:rPr>
          <w:lang w:val="nl-NL"/>
        </w:rPr>
      </w:pPr>
    </w:p>
    <w:p w14:paraId="676DA304" w14:textId="77777777" w:rsidR="0042415F" w:rsidRPr="00D06A1D" w:rsidRDefault="0042415F" w:rsidP="0042415F">
      <w:pPr>
        <w:pStyle w:val="ListParagraph"/>
        <w:numPr>
          <w:ilvl w:val="0"/>
          <w:numId w:val="29"/>
        </w:numPr>
        <w:spacing w:after="0" w:line="240" w:lineRule="auto"/>
        <w:rPr>
          <w:lang w:val="nl-NL"/>
        </w:rPr>
      </w:pPr>
      <w:r w:rsidRPr="00D06A1D">
        <w:rPr>
          <w:lang w:val="nl-NL"/>
        </w:rPr>
        <w:t>Inrichting van risicobeheersing (inclusief organisatiecultuur en cyber security)</w:t>
      </w:r>
    </w:p>
    <w:p w14:paraId="7413C6FD" w14:textId="77777777" w:rsidR="0042415F" w:rsidRDefault="0042415F" w:rsidP="0042415F">
      <w:pPr>
        <w:spacing w:after="0" w:line="240" w:lineRule="auto"/>
        <w:rPr>
          <w:lang w:val="nl-NL"/>
        </w:rPr>
      </w:pPr>
      <w:r>
        <w:rPr>
          <w:lang w:val="nl-NL"/>
        </w:rPr>
        <w:t xml:space="preserve">Een belangrijk onderdeel van het programma is geleden in het geven van inzicht in diverse modellen op het gebied van interne beheersing (risicobeheersing) en in de vraag hoe deze conceptueel ingerichte modellen op een praktische wijze vertaald kunnen worden naar een model dat past bij aard, omvang en complexiteit van de eigen organisatie. Een belangrijk onderwerp hierbij is de afstemming van het risicobeheersingsmodel op doelstelling en strategie van de organisatie. Daarnaast is ook de </w:t>
      </w:r>
      <w:r>
        <w:rPr>
          <w:lang w:val="nl-NL"/>
        </w:rPr>
        <w:lastRenderedPageBreak/>
        <w:t>informatievoorziening binnen de risicobeheersing van belang, en wordt aandacht besteed aan het waarborgen van de betrouwbaarheid hiervan. En dit alles binnen de context van de cultuur van de organisatie, oftewel de “</w:t>
      </w:r>
      <w:proofErr w:type="spellStart"/>
      <w:r>
        <w:rPr>
          <w:lang w:val="nl-NL"/>
        </w:rPr>
        <w:t>tone</w:t>
      </w:r>
      <w:proofErr w:type="spellEnd"/>
      <w:r>
        <w:rPr>
          <w:lang w:val="nl-NL"/>
        </w:rPr>
        <w:t xml:space="preserve"> at </w:t>
      </w:r>
      <w:proofErr w:type="spellStart"/>
      <w:r>
        <w:rPr>
          <w:lang w:val="nl-NL"/>
        </w:rPr>
        <w:t>the</w:t>
      </w:r>
      <w:proofErr w:type="spellEnd"/>
      <w:r>
        <w:rPr>
          <w:lang w:val="nl-NL"/>
        </w:rPr>
        <w:t xml:space="preserve"> top” (ook wel bekend als “goed voorbeeld doet goed volgen”). </w:t>
      </w:r>
    </w:p>
    <w:p w14:paraId="35C5BF63" w14:textId="77777777" w:rsidR="0042415F" w:rsidRDefault="0042415F" w:rsidP="0042415F">
      <w:pPr>
        <w:spacing w:after="0" w:line="240" w:lineRule="auto"/>
        <w:rPr>
          <w:lang w:val="nl-NL"/>
        </w:rPr>
      </w:pPr>
    </w:p>
    <w:p w14:paraId="7E4C0CF5" w14:textId="77777777" w:rsidR="0042415F" w:rsidRDefault="0042415F" w:rsidP="0042415F">
      <w:pPr>
        <w:spacing w:after="0" w:line="240" w:lineRule="auto"/>
        <w:rPr>
          <w:lang w:val="nl-NL"/>
        </w:rPr>
      </w:pPr>
      <w:r>
        <w:rPr>
          <w:lang w:val="nl-NL"/>
        </w:rPr>
        <w:t xml:space="preserve">Belangrijke specifieke onderwerpen als cybersecurity en de verantwoordelijkheid van bestuur en toezichthouders voor de beheersing hiervan, komen eveneens uitgebreid aan de orde. Inclusief actuele technische ontwikkelingen, </w:t>
      </w:r>
      <w:proofErr w:type="gramStart"/>
      <w:r>
        <w:rPr>
          <w:lang w:val="nl-NL"/>
        </w:rPr>
        <w:t>alsmede</w:t>
      </w:r>
      <w:proofErr w:type="gramEnd"/>
      <w:r>
        <w:rPr>
          <w:lang w:val="nl-NL"/>
        </w:rPr>
        <w:t xml:space="preserve"> ontwikkelingen op het gebied van wet- en regelgeving. </w:t>
      </w:r>
    </w:p>
    <w:p w14:paraId="469A0498" w14:textId="77777777" w:rsidR="0042415F" w:rsidRDefault="0042415F" w:rsidP="0042415F">
      <w:pPr>
        <w:spacing w:after="0" w:line="240" w:lineRule="auto"/>
        <w:rPr>
          <w:lang w:val="nl-NL"/>
        </w:rPr>
      </w:pPr>
    </w:p>
    <w:p w14:paraId="1DAF2326" w14:textId="77777777" w:rsidR="0042415F" w:rsidRPr="00D06A1D" w:rsidRDefault="0042415F" w:rsidP="0042415F">
      <w:pPr>
        <w:pStyle w:val="ListParagraph"/>
        <w:numPr>
          <w:ilvl w:val="0"/>
          <w:numId w:val="29"/>
        </w:numPr>
        <w:spacing w:after="0" w:line="240" w:lineRule="auto"/>
        <w:rPr>
          <w:lang w:val="nl-NL"/>
        </w:rPr>
      </w:pPr>
      <w:r w:rsidRPr="00D06A1D">
        <w:rPr>
          <w:lang w:val="nl-NL"/>
        </w:rPr>
        <w:t>Inrichting compliance activiteiten (naleving wet- en regelgeving)</w:t>
      </w:r>
    </w:p>
    <w:p w14:paraId="62E419CE" w14:textId="77777777" w:rsidR="0042415F" w:rsidRDefault="0042415F" w:rsidP="0042415F">
      <w:pPr>
        <w:spacing w:after="0" w:line="240" w:lineRule="auto"/>
        <w:rPr>
          <w:lang w:val="nl-NL"/>
        </w:rPr>
      </w:pPr>
      <w:r>
        <w:rPr>
          <w:lang w:val="nl-NL"/>
        </w:rPr>
        <w:t xml:space="preserve">Binnen het programma wordt ten aanzien van het onderwerp risicobeheersing (zie ook hierboven) separaat stilgestaan bij de taken en verantwoordelijkheden ten aanzien van de naleving van de van toepassing zijnde wet- en regelgeving, en hoe dit ingericht kan worden binnen de </w:t>
      </w:r>
      <w:proofErr w:type="spellStart"/>
      <w:r>
        <w:rPr>
          <w:lang w:val="nl-NL"/>
        </w:rPr>
        <w:t>governance</w:t>
      </w:r>
      <w:proofErr w:type="spellEnd"/>
      <w:r>
        <w:rPr>
          <w:lang w:val="nl-NL"/>
        </w:rPr>
        <w:t xml:space="preserve"> van de organisatie. Onderwerpen als het mandaat en een charter van de compliance functie, de rol van een interne en externe counsel, en het beoordelen van de kwaliteit en effectiviteit van de </w:t>
      </w:r>
      <w:proofErr w:type="spellStart"/>
      <w:r>
        <w:rPr>
          <w:lang w:val="nl-NL"/>
        </w:rPr>
        <w:t>legal</w:t>
      </w:r>
      <w:proofErr w:type="spellEnd"/>
      <w:r>
        <w:rPr>
          <w:lang w:val="nl-NL"/>
        </w:rPr>
        <w:t xml:space="preserve"> en compliance functie zijn zaken die aan de orde komen. </w:t>
      </w:r>
    </w:p>
    <w:p w14:paraId="63BEEC18" w14:textId="77777777" w:rsidR="0042415F" w:rsidRPr="00D06A1D" w:rsidRDefault="0042415F" w:rsidP="0042415F">
      <w:pPr>
        <w:spacing w:after="0" w:line="240" w:lineRule="auto"/>
        <w:rPr>
          <w:lang w:val="nl-NL"/>
        </w:rPr>
      </w:pPr>
    </w:p>
    <w:p w14:paraId="2E744304" w14:textId="77777777" w:rsidR="0042415F" w:rsidRPr="00D06A1D" w:rsidRDefault="0042415F" w:rsidP="0042415F">
      <w:pPr>
        <w:pStyle w:val="ListParagraph"/>
        <w:numPr>
          <w:ilvl w:val="0"/>
          <w:numId w:val="29"/>
        </w:numPr>
        <w:spacing w:after="0" w:line="240" w:lineRule="auto"/>
        <w:rPr>
          <w:lang w:val="nl-NL"/>
        </w:rPr>
      </w:pPr>
      <w:r w:rsidRPr="00D06A1D">
        <w:rPr>
          <w:lang w:val="nl-NL"/>
        </w:rPr>
        <w:t>Inrichting van de interne auditfunctie</w:t>
      </w:r>
    </w:p>
    <w:p w14:paraId="3D3BB251" w14:textId="77777777" w:rsidR="0042415F" w:rsidRDefault="0042415F" w:rsidP="0042415F">
      <w:pPr>
        <w:spacing w:after="0" w:line="240" w:lineRule="auto"/>
        <w:rPr>
          <w:lang w:val="nl-NL"/>
        </w:rPr>
      </w:pPr>
      <w:r>
        <w:rPr>
          <w:lang w:val="nl-NL"/>
        </w:rPr>
        <w:t xml:space="preserve">Tijdens het programma wordt stilgestaan bij het 3 Lines of </w:t>
      </w:r>
      <w:proofErr w:type="spellStart"/>
      <w:r>
        <w:rPr>
          <w:lang w:val="nl-NL"/>
        </w:rPr>
        <w:t>Defense</w:t>
      </w:r>
      <w:proofErr w:type="spellEnd"/>
      <w:r>
        <w:rPr>
          <w:lang w:val="nl-NL"/>
        </w:rPr>
        <w:t xml:space="preserve"> model, waarbij de interne auditfunctie de zogenoemde 3</w:t>
      </w:r>
      <w:r w:rsidRPr="008C7FF1">
        <w:rPr>
          <w:vertAlign w:val="superscript"/>
          <w:lang w:val="nl-NL"/>
        </w:rPr>
        <w:t>e</w:t>
      </w:r>
      <w:r>
        <w:rPr>
          <w:lang w:val="nl-NL"/>
        </w:rPr>
        <w:t xml:space="preserve"> </w:t>
      </w:r>
      <w:proofErr w:type="spellStart"/>
      <w:r>
        <w:rPr>
          <w:lang w:val="nl-NL"/>
        </w:rPr>
        <w:t>lijnsfunctie</w:t>
      </w:r>
      <w:proofErr w:type="spellEnd"/>
      <w:r>
        <w:rPr>
          <w:lang w:val="nl-NL"/>
        </w:rPr>
        <w:t xml:space="preserve"> vervult. De rol van de interne auditfunctie zal worden toegelicht, evenals de aanbevolen wijze waarop de onafhankelijkheid van de functie gewaarborgd kan worden binnen de </w:t>
      </w:r>
      <w:proofErr w:type="spellStart"/>
      <w:r>
        <w:rPr>
          <w:lang w:val="nl-NL"/>
        </w:rPr>
        <w:t>governance</w:t>
      </w:r>
      <w:proofErr w:type="spellEnd"/>
      <w:r>
        <w:rPr>
          <w:lang w:val="nl-NL"/>
        </w:rPr>
        <w:t xml:space="preserve"> van de organisatie. En er zal </w:t>
      </w:r>
      <w:proofErr w:type="gramStart"/>
      <w:r>
        <w:rPr>
          <w:lang w:val="nl-NL"/>
        </w:rPr>
        <w:t>tevens</w:t>
      </w:r>
      <w:proofErr w:type="gramEnd"/>
      <w:r>
        <w:rPr>
          <w:lang w:val="nl-NL"/>
        </w:rPr>
        <w:t xml:space="preserve"> worden ingegaan op de randvoorwaarden of maatregelen die nodig zijn indien deze gewenste situatie om diverse redenen niet haalbaar is. Tijdens het programma zal ook worden stilgestaan bij de praktische implicaties en aandachtspunten </w:t>
      </w:r>
      <w:proofErr w:type="gramStart"/>
      <w:r>
        <w:rPr>
          <w:lang w:val="nl-NL"/>
        </w:rPr>
        <w:t>indien</w:t>
      </w:r>
      <w:proofErr w:type="gramEnd"/>
      <w:r>
        <w:rPr>
          <w:lang w:val="nl-NL"/>
        </w:rPr>
        <w:t xml:space="preserve"> de interne auditfunctie via in-</w:t>
      </w:r>
      <w:proofErr w:type="spellStart"/>
      <w:r>
        <w:rPr>
          <w:lang w:val="nl-NL"/>
        </w:rPr>
        <w:t>sourcing</w:t>
      </w:r>
      <w:proofErr w:type="spellEnd"/>
      <w:r>
        <w:rPr>
          <w:lang w:val="nl-NL"/>
        </w:rPr>
        <w:t xml:space="preserve"> wordt vervuld. En tot slot zal worden stilgestaan bij de relatie en interactie tussen de interne en de externe accountant (zie ook hieronder)</w:t>
      </w:r>
    </w:p>
    <w:p w14:paraId="36349A4E" w14:textId="77777777" w:rsidR="0042415F" w:rsidRPr="00D06A1D" w:rsidRDefault="0042415F" w:rsidP="0042415F">
      <w:pPr>
        <w:spacing w:after="0" w:line="240" w:lineRule="auto"/>
        <w:rPr>
          <w:lang w:val="nl-NL"/>
        </w:rPr>
      </w:pPr>
    </w:p>
    <w:p w14:paraId="1B1063C0" w14:textId="77777777" w:rsidR="0042415F" w:rsidRPr="00D06A1D" w:rsidRDefault="0042415F" w:rsidP="0042415F">
      <w:pPr>
        <w:pStyle w:val="ListParagraph"/>
        <w:numPr>
          <w:ilvl w:val="0"/>
          <w:numId w:val="29"/>
        </w:numPr>
        <w:spacing w:after="0" w:line="240" w:lineRule="auto"/>
        <w:rPr>
          <w:lang w:val="nl-NL"/>
        </w:rPr>
      </w:pPr>
      <w:r w:rsidRPr="00D06A1D">
        <w:rPr>
          <w:lang w:val="nl-NL"/>
        </w:rPr>
        <w:t>Inrichting van de rol van de externe accountant</w:t>
      </w:r>
    </w:p>
    <w:p w14:paraId="5ECF862E" w14:textId="77777777" w:rsidR="0042415F" w:rsidRDefault="0042415F" w:rsidP="0042415F">
      <w:pPr>
        <w:spacing w:after="0" w:line="240" w:lineRule="auto"/>
        <w:rPr>
          <w:lang w:val="nl-NL"/>
        </w:rPr>
      </w:pPr>
      <w:r>
        <w:rPr>
          <w:lang w:val="nl-NL"/>
        </w:rPr>
        <w:t xml:space="preserve">De externe accountant heeft een specifieke rol in de context van corporate </w:t>
      </w:r>
      <w:proofErr w:type="spellStart"/>
      <w:r>
        <w:rPr>
          <w:lang w:val="nl-NL"/>
        </w:rPr>
        <w:t>governance</w:t>
      </w:r>
      <w:proofErr w:type="spellEnd"/>
      <w:r>
        <w:rPr>
          <w:lang w:val="nl-NL"/>
        </w:rPr>
        <w:t>, met name in de gevallen waarin een externe accountantscontrole vanuit wet- of regelgeving (of vanuit bijvoorbeeld een subsidie- of financieringsmandaat) verplicht is. De rol van de externe accountant zal tijdens het programma worden toegelicht. Daarnaast zal worden stilgestaan bij manieren om de interactie tussen bestuur, toezichthouders en de externe accountant zo optimaal mogelijk in te richten.</w:t>
      </w:r>
    </w:p>
    <w:p w14:paraId="5A5B6CD9" w14:textId="77777777" w:rsidR="0042415F" w:rsidRPr="00D06A1D" w:rsidRDefault="0042415F" w:rsidP="0042415F">
      <w:pPr>
        <w:spacing w:after="0" w:line="240" w:lineRule="auto"/>
        <w:rPr>
          <w:lang w:val="nl-NL"/>
        </w:rPr>
      </w:pPr>
    </w:p>
    <w:p w14:paraId="006BAE62" w14:textId="77777777" w:rsidR="0042415F" w:rsidRPr="00D06A1D" w:rsidRDefault="0042415F" w:rsidP="0042415F">
      <w:pPr>
        <w:pStyle w:val="ListParagraph"/>
        <w:numPr>
          <w:ilvl w:val="0"/>
          <w:numId w:val="29"/>
        </w:numPr>
        <w:spacing w:after="0" w:line="240" w:lineRule="auto"/>
        <w:rPr>
          <w:lang w:val="nl-NL"/>
        </w:rPr>
      </w:pPr>
      <w:r w:rsidRPr="00D06A1D">
        <w:rPr>
          <w:lang w:val="nl-NL"/>
        </w:rPr>
        <w:t>Inrichting (zelf) evaluatie bestuur en raad van commissarissen</w:t>
      </w:r>
    </w:p>
    <w:p w14:paraId="3E0D8825" w14:textId="77777777" w:rsidR="0042415F" w:rsidRDefault="0042415F" w:rsidP="0042415F">
      <w:pPr>
        <w:spacing w:after="0" w:line="240" w:lineRule="auto"/>
        <w:rPr>
          <w:lang w:val="nl-NL"/>
        </w:rPr>
      </w:pPr>
      <w:r>
        <w:rPr>
          <w:lang w:val="nl-NL"/>
        </w:rPr>
        <w:t xml:space="preserve">Een essentieel uitgangspunt in de </w:t>
      </w:r>
      <w:proofErr w:type="spellStart"/>
      <w:r>
        <w:rPr>
          <w:lang w:val="nl-NL"/>
        </w:rPr>
        <w:t>governance</w:t>
      </w:r>
      <w:proofErr w:type="spellEnd"/>
      <w:r>
        <w:rPr>
          <w:lang w:val="nl-NL"/>
        </w:rPr>
        <w:t xml:space="preserve"> van een organisatie, evenals in een goed functionerend risicobeheersingsmodel, is de evaluatie van het functioneren. Dit om eventuele tekortkomingen tijdig te identificeren en te adresseren. Deze evaluatie vindt voornamelijk plaats in de vorm van zelf-evaluatie, waarbij bestuur en toezichthouders met een open blik hun functioneren beoordelen. In aanvulling daarop vereist effectieve </w:t>
      </w:r>
      <w:proofErr w:type="spellStart"/>
      <w:r>
        <w:rPr>
          <w:lang w:val="nl-NL"/>
        </w:rPr>
        <w:t>governance</w:t>
      </w:r>
      <w:proofErr w:type="spellEnd"/>
      <w:r>
        <w:rPr>
          <w:lang w:val="nl-NL"/>
        </w:rPr>
        <w:t xml:space="preserve"> eveneens een evaluatie door de toezichthoudende rol van het functioneren van het bestuur. Tijdens het programma wordt stilgestaan bij het opzetten en invullen van een dergelijke (zelf)evaluatie en bij de gewenste frequentie ervan (minimaal jaarlijks). Daarnaast zal worden gesproken over formele aspecten als vastlegging van de uitkomsten en van eventuele aandachtspunten, inclusief het belang van het tijdig en gedocumenteerd opvolgen daarvan. </w:t>
      </w:r>
    </w:p>
    <w:p w14:paraId="282CC32B" w14:textId="77777777" w:rsidR="0042415F" w:rsidRPr="00D06A1D" w:rsidRDefault="0042415F" w:rsidP="0042415F">
      <w:pPr>
        <w:spacing w:after="0" w:line="240" w:lineRule="auto"/>
        <w:rPr>
          <w:lang w:val="nl-NL"/>
        </w:rPr>
      </w:pPr>
    </w:p>
    <w:p w14:paraId="584811C0" w14:textId="77777777" w:rsidR="0042415F" w:rsidRPr="004C0F37" w:rsidRDefault="0042415F" w:rsidP="0042415F">
      <w:pPr>
        <w:pStyle w:val="ListParagraph"/>
        <w:numPr>
          <w:ilvl w:val="0"/>
          <w:numId w:val="29"/>
        </w:numPr>
        <w:spacing w:after="0" w:line="240" w:lineRule="auto"/>
        <w:rPr>
          <w:lang w:val="nl-NL"/>
        </w:rPr>
      </w:pPr>
      <w:r w:rsidRPr="00D06A1D">
        <w:rPr>
          <w:lang w:val="nl-NL"/>
        </w:rPr>
        <w:t xml:space="preserve">Inrichting (vaktechnisch) leer- en ontwikkelplan bestuur en </w:t>
      </w:r>
      <w:r>
        <w:rPr>
          <w:lang w:val="nl-NL"/>
        </w:rPr>
        <w:t>toezichthouders</w:t>
      </w:r>
    </w:p>
    <w:p w14:paraId="5FDDD761" w14:textId="77777777" w:rsidR="0042415F" w:rsidRPr="000A516A" w:rsidRDefault="0042415F" w:rsidP="0042415F">
      <w:pPr>
        <w:spacing w:after="0" w:line="240" w:lineRule="auto"/>
        <w:rPr>
          <w:lang w:val="nl-NL"/>
        </w:rPr>
      </w:pPr>
      <w:r w:rsidRPr="000A516A">
        <w:rPr>
          <w:lang w:val="nl-NL"/>
        </w:rPr>
        <w:t xml:space="preserve">Het board-programma van </w:t>
      </w:r>
      <w:proofErr w:type="spellStart"/>
      <w:r w:rsidRPr="000A516A">
        <w:rPr>
          <w:lang w:val="nl-NL"/>
        </w:rPr>
        <w:t>Endymion</w:t>
      </w:r>
      <w:proofErr w:type="spellEnd"/>
      <w:r w:rsidRPr="000A516A">
        <w:rPr>
          <w:lang w:val="nl-NL"/>
        </w:rPr>
        <w:t xml:space="preserve"> Academy is een belangrijk fundament van een leer- en ontwikkelplan voor bestuurders en toezichthouders. In de huidige omgeving, waar ontwikkeling</w:t>
      </w:r>
      <w:r>
        <w:rPr>
          <w:lang w:val="nl-NL"/>
        </w:rPr>
        <w:t>en</w:t>
      </w:r>
      <w:r w:rsidRPr="000A516A">
        <w:rPr>
          <w:lang w:val="nl-NL"/>
        </w:rPr>
        <w:t xml:space="preserve"> op technisch en maatschappelijk gebied, en </w:t>
      </w:r>
      <w:r>
        <w:rPr>
          <w:lang w:val="nl-NL"/>
        </w:rPr>
        <w:t xml:space="preserve">overigens ook op vele andere gebieden, elkaar in hoog tempo </w:t>
      </w:r>
      <w:r>
        <w:rPr>
          <w:lang w:val="nl-NL"/>
        </w:rPr>
        <w:lastRenderedPageBreak/>
        <w:t>opvolgen. Elke laag van de organisatie zal kennis dienen te hebben van mogelijkheden en beperkingen, en zeker ook van mogelijke bedreigingen (risico’s). Dit geldt zeker ook voor bestuur en toezichthouders, het is zelfs een voorwaarde om effectief te kunnen besturen of toezicht te kunnen houden. Het programma heeft als uitgangspunt dat gedetailleerde vakkennis op elk mogelijk gebied niet noodzakelijk is om effectief te functioneren als bestuurder of toezichthouder. Dit dient vooral binnen de organisatie belegd te worden. Wel is het nodig om het functioneren van de professionals binnen de organisatie, in de context van deze volatiele omgeving, te kunnen beoordelen en evalueren. En om daartoe in staat te zijn en te blijven, dienen bestuurders en toezichthouders de juiste vragen te stellen. En minstens zo belangrijk: de gegeven antwoorden (en daarbij verstrekte informatie en rapportages) op hun merites te kunnen beoordelen. Tijdens het programma zullen handreikingen worden gedaan voor vervolgcursussen en -opleidingen die relevant zijn voor bestuurders en toezichthouders.</w:t>
      </w:r>
    </w:p>
    <w:p w14:paraId="5C9C7BE7" w14:textId="77777777" w:rsidR="0042415F" w:rsidRPr="000A516A" w:rsidRDefault="0042415F" w:rsidP="0042415F">
      <w:pPr>
        <w:spacing w:after="0" w:line="240" w:lineRule="auto"/>
        <w:rPr>
          <w:lang w:val="nl-NL"/>
        </w:rPr>
      </w:pPr>
    </w:p>
    <w:p w14:paraId="7A4A3AAF" w14:textId="77777777" w:rsidR="0042415F" w:rsidRDefault="0042415F" w:rsidP="0042415F">
      <w:pPr>
        <w:spacing w:after="0" w:line="240" w:lineRule="auto"/>
        <w:rPr>
          <w:lang w:val="nl-NL"/>
        </w:rPr>
      </w:pPr>
      <w:r>
        <w:rPr>
          <w:lang w:val="nl-NL"/>
        </w:rPr>
        <w:t>Overige dienstverlening en maatschappelijke/culturele activiteiten van ENDYMION</w:t>
      </w:r>
    </w:p>
    <w:p w14:paraId="0CBA4FC0" w14:textId="77777777" w:rsidR="0042415F" w:rsidRPr="001B28E5" w:rsidRDefault="0042415F" w:rsidP="10107891">
      <w:pPr>
        <w:spacing w:after="0" w:line="240" w:lineRule="auto"/>
        <w:rPr>
          <w:lang w:val="nl-NL"/>
        </w:rPr>
      </w:pPr>
      <w:r w:rsidRPr="001B28E5">
        <w:rPr>
          <w:lang w:val="nl-NL"/>
        </w:rPr>
        <w:t xml:space="preserve">Naast het ontwikkelde board programma binnen </w:t>
      </w:r>
      <w:proofErr w:type="spellStart"/>
      <w:r w:rsidRPr="001B28E5">
        <w:rPr>
          <w:lang w:val="nl-NL"/>
        </w:rPr>
        <w:t>Endymion</w:t>
      </w:r>
      <w:proofErr w:type="spellEnd"/>
      <w:r w:rsidRPr="001B28E5">
        <w:rPr>
          <w:lang w:val="nl-NL"/>
        </w:rPr>
        <w:t xml:space="preserve"> Academy, verleent de organisatie </w:t>
      </w:r>
      <w:proofErr w:type="spellStart"/>
      <w:r w:rsidRPr="001B28E5">
        <w:rPr>
          <w:lang w:val="nl-NL"/>
        </w:rPr>
        <w:t>Endymion</w:t>
      </w:r>
      <w:proofErr w:type="spellEnd"/>
      <w:r w:rsidRPr="001B28E5">
        <w:rPr>
          <w:lang w:val="nl-NL"/>
        </w:rPr>
        <w:t xml:space="preserve"> een breed scala aan professionele diensten. En daarnaast is zij betrokken bij diverse maatschappelijke en culturele initiatieven en instellingen. </w:t>
      </w:r>
      <w:proofErr w:type="spellStart"/>
      <w:r w:rsidRPr="001B28E5">
        <w:rPr>
          <w:lang w:val="nl-NL"/>
        </w:rPr>
        <w:t>Endymion</w:t>
      </w:r>
      <w:proofErr w:type="spellEnd"/>
      <w:r w:rsidRPr="001B28E5">
        <w:rPr>
          <w:lang w:val="nl-NL"/>
        </w:rPr>
        <w:t xml:space="preserve"> verleent o.a. diensten op het gebied van Consulting &amp; Business Services, Audit &amp; </w:t>
      </w:r>
      <w:proofErr w:type="spellStart"/>
      <w:r w:rsidRPr="001B28E5">
        <w:rPr>
          <w:lang w:val="nl-NL"/>
        </w:rPr>
        <w:t>Advisory</w:t>
      </w:r>
      <w:proofErr w:type="spellEnd"/>
      <w:r w:rsidRPr="001B28E5">
        <w:rPr>
          <w:lang w:val="nl-NL"/>
        </w:rPr>
        <w:t xml:space="preserve"> Services, en diensten op het gebied van Professional Development. De kernwaarden van het </w:t>
      </w:r>
      <w:proofErr w:type="spellStart"/>
      <w:r w:rsidRPr="001B28E5">
        <w:rPr>
          <w:lang w:val="nl-NL"/>
        </w:rPr>
        <w:t>Endymion</w:t>
      </w:r>
      <w:proofErr w:type="spellEnd"/>
      <w:r w:rsidRPr="001B28E5">
        <w:rPr>
          <w:lang w:val="nl-NL"/>
        </w:rPr>
        <w:t xml:space="preserve"> netwerk zijn “</w:t>
      </w:r>
      <w:proofErr w:type="spellStart"/>
      <w:r w:rsidRPr="001B28E5">
        <w:rPr>
          <w:lang w:val="nl-NL"/>
        </w:rPr>
        <w:t>Citizenship</w:t>
      </w:r>
      <w:proofErr w:type="spellEnd"/>
      <w:r w:rsidRPr="001B28E5">
        <w:rPr>
          <w:lang w:val="nl-NL"/>
        </w:rPr>
        <w:t>”, “</w:t>
      </w:r>
      <w:proofErr w:type="spellStart"/>
      <w:r w:rsidRPr="001B28E5">
        <w:rPr>
          <w:lang w:val="nl-NL"/>
        </w:rPr>
        <w:t>Professionalism</w:t>
      </w:r>
      <w:proofErr w:type="spellEnd"/>
      <w:r w:rsidRPr="001B28E5">
        <w:rPr>
          <w:lang w:val="nl-NL"/>
        </w:rPr>
        <w:t>” en “</w:t>
      </w:r>
      <w:proofErr w:type="spellStart"/>
      <w:r w:rsidRPr="001B28E5">
        <w:rPr>
          <w:lang w:val="nl-NL"/>
        </w:rPr>
        <w:t>Autonomy</w:t>
      </w:r>
      <w:proofErr w:type="spellEnd"/>
      <w:r w:rsidRPr="001B28E5">
        <w:rPr>
          <w:lang w:val="nl-NL"/>
        </w:rPr>
        <w:t xml:space="preserve">”. </w:t>
      </w:r>
    </w:p>
    <w:p w14:paraId="62923C1C" w14:textId="77777777" w:rsidR="0042415F" w:rsidRDefault="0042415F" w:rsidP="0042415F">
      <w:pPr>
        <w:spacing w:after="0" w:line="240" w:lineRule="auto"/>
        <w:rPr>
          <w:lang w:val="nl-NL"/>
        </w:rPr>
      </w:pPr>
    </w:p>
    <w:p w14:paraId="1F18E354" w14:textId="52F0E224" w:rsidR="0042415F" w:rsidRDefault="0042415F" w:rsidP="0042415F">
      <w:pPr>
        <w:spacing w:after="0" w:line="240" w:lineRule="auto"/>
        <w:rPr>
          <w:lang w:val="nl-NL"/>
        </w:rPr>
      </w:pPr>
      <w:r>
        <w:rPr>
          <w:lang w:val="nl-NL"/>
        </w:rPr>
        <w:t xml:space="preserve">Meer informatie over de kernwaarden, de dienstverlening, en de maatschappelijke en culturele activiteiten zijn te vinden op </w:t>
      </w:r>
      <w:ins w:id="105" w:author="Mairon Croes" w:date="2025-01-30T13:41:00Z" w16du:dateUtc="2025-01-30T17:41:00Z">
        <w:r w:rsidR="004507B3">
          <w:rPr>
            <w:lang w:val="nl-NL"/>
          </w:rPr>
          <w:t>[</w:t>
        </w:r>
        <w:r w:rsidR="004507B3">
          <w:rPr>
            <w:lang w:val="nl-NL"/>
          </w:rPr>
          <w:fldChar w:fldCharType="begin"/>
        </w:r>
        <w:r w:rsidR="004507B3">
          <w:rPr>
            <w:lang w:val="nl-NL"/>
          </w:rPr>
          <w:instrText>HYPERLINK "</w:instrText>
        </w:r>
        <w:r w:rsidR="004507B3" w:rsidRPr="00F03A6F">
          <w:rPr>
            <w:lang w:val="nl-NL"/>
            <w:rPrChange w:id="106" w:author="Mairon Croes" w:date="2025-01-30T15:53:00Z" w16du:dateUtc="2025-01-30T19:53:00Z">
              <w:rPr>
                <w:rStyle w:val="Hyperlink"/>
                <w:lang w:val="nl-NL"/>
              </w:rPr>
            </w:rPrChange>
          </w:rPr>
          <w:instrText>https://endymion.network/</w:instrText>
        </w:r>
        <w:r w:rsidR="004507B3">
          <w:rPr>
            <w:lang w:val="nl-NL"/>
          </w:rPr>
          <w:instrText>"</w:instrText>
        </w:r>
        <w:r w:rsidR="004507B3">
          <w:rPr>
            <w:lang w:val="nl-NL"/>
          </w:rPr>
        </w:r>
        <w:r w:rsidR="004507B3">
          <w:rPr>
            <w:lang w:val="nl-NL"/>
          </w:rPr>
          <w:fldChar w:fldCharType="separate"/>
        </w:r>
        <w:r w:rsidR="004507B3" w:rsidRPr="004507B3">
          <w:rPr>
            <w:rStyle w:val="Hyperlink"/>
            <w:lang w:val="nl-NL"/>
          </w:rPr>
          <w:t>https://endymion.network/</w:t>
        </w:r>
        <w:r w:rsidR="004507B3">
          <w:rPr>
            <w:lang w:val="nl-NL"/>
          </w:rPr>
          <w:fldChar w:fldCharType="end"/>
        </w:r>
        <w:r w:rsidR="004507B3" w:rsidRPr="004507B3">
          <w:rPr>
            <w:lang w:val="nl-NL"/>
            <w:rPrChange w:id="107" w:author="Mairon Croes" w:date="2025-01-30T13:41:00Z" w16du:dateUtc="2025-01-30T17:41:00Z">
              <w:rPr/>
            </w:rPrChange>
          </w:rPr>
          <w:t>](</w:t>
        </w:r>
      </w:ins>
      <w:del w:id="108" w:author="Mairon Croes" w:date="2025-01-30T13:41:00Z" w16du:dateUtc="2025-01-30T17:41:00Z">
        <w:r w:rsidDel="004507B3">
          <w:fldChar w:fldCharType="begin"/>
        </w:r>
        <w:r w:rsidRPr="002D1C1A" w:rsidDel="004507B3">
          <w:rPr>
            <w:lang w:val="nl-NL"/>
            <w:rPrChange w:id="109" w:author="Mairon Croes" w:date="2025-01-16T11:26:00Z" w16du:dateUtc="2025-01-16T15:26:00Z">
              <w:rPr/>
            </w:rPrChange>
          </w:rPr>
          <w:delInstrText>HYPERLINK "https://endymion.network/"</w:delInstrText>
        </w:r>
        <w:r w:rsidDel="004507B3">
          <w:fldChar w:fldCharType="separate"/>
        </w:r>
        <w:r w:rsidRPr="00F03A6F" w:rsidDel="004507B3">
          <w:rPr>
            <w:lang w:val="nl-NL"/>
            <w:rPrChange w:id="110" w:author="Mairon Croes" w:date="2025-01-30T15:53:00Z" w16du:dateUtc="2025-01-30T19:53:00Z">
              <w:rPr>
                <w:rStyle w:val="Hyperlink"/>
                <w:lang w:val="nl-NL"/>
              </w:rPr>
            </w:rPrChange>
          </w:rPr>
          <w:delText>https://endymion.network/</w:delText>
        </w:r>
        <w:r w:rsidDel="004507B3">
          <w:fldChar w:fldCharType="end"/>
        </w:r>
      </w:del>
      <w:ins w:id="111" w:author="Mairon Croes" w:date="2025-01-30T13:41:00Z" w16du:dateUtc="2025-01-30T17:41:00Z">
        <w:r w:rsidR="004507B3" w:rsidRPr="00F03A6F">
          <w:rPr>
            <w:lang w:val="nl-NL"/>
            <w:rPrChange w:id="112" w:author="Mairon Croes" w:date="2025-01-30T15:53:00Z" w16du:dateUtc="2025-01-30T19:53:00Z">
              <w:rPr>
                <w:rStyle w:val="Hyperlink"/>
                <w:lang w:val="nl-NL"/>
              </w:rPr>
            </w:rPrChange>
          </w:rPr>
          <w:t>https://endymion.network/</w:t>
        </w:r>
        <w:r w:rsidR="004507B3">
          <w:rPr>
            <w:lang w:val="nl-NL"/>
          </w:rPr>
          <w:t>)</w:t>
        </w:r>
      </w:ins>
      <w:r>
        <w:rPr>
          <w:lang w:val="nl-NL"/>
        </w:rPr>
        <w:t xml:space="preserve">. </w:t>
      </w:r>
    </w:p>
    <w:p w14:paraId="18D5C93C" w14:textId="77777777" w:rsidR="0042415F" w:rsidRPr="000A516A" w:rsidRDefault="0042415F" w:rsidP="0042415F">
      <w:pPr>
        <w:spacing w:after="0" w:line="240" w:lineRule="auto"/>
        <w:rPr>
          <w:lang w:val="nl-NL"/>
        </w:rPr>
      </w:pPr>
    </w:p>
    <w:p w14:paraId="5C95D3B8" w14:textId="77777777" w:rsidR="0042415F" w:rsidRDefault="0042415F" w:rsidP="0042415F">
      <w:pPr>
        <w:spacing w:after="0" w:line="240" w:lineRule="auto"/>
        <w:rPr>
          <w:color w:val="ED0000"/>
          <w:sz w:val="24"/>
          <w:szCs w:val="24"/>
          <w:lang w:val="nl-NL"/>
        </w:rPr>
      </w:pPr>
      <w:r>
        <w:rPr>
          <w:noProof/>
        </w:rPr>
        <w:drawing>
          <wp:inline distT="0" distB="0" distL="0" distR="0" wp14:anchorId="4112ACEF" wp14:editId="564BB3BE">
            <wp:extent cx="2400746" cy="1085850"/>
            <wp:effectExtent l="0" t="0" r="0" b="0"/>
            <wp:docPr id="1029334878" name="Picture 1" descr="Afbeelding met Lettertype, logo, Graphic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34878" name="Picture 1" descr="Afbeelding met Lettertype, logo, Graphics, wit&#10;&#10;Automatisch gegenereerde beschrijving"/>
                    <pic:cNvPicPr/>
                  </pic:nvPicPr>
                  <pic:blipFill>
                    <a:blip r:embed="rId14">
                      <a:clrChange>
                        <a:clrFrom>
                          <a:srgbClr val="F1F1F1"/>
                        </a:clrFrom>
                        <a:clrTo>
                          <a:srgbClr val="F1F1F1">
                            <a:alpha val="0"/>
                          </a:srgbClr>
                        </a:clrTo>
                      </a:clrChange>
                    </a:blip>
                    <a:stretch>
                      <a:fillRect/>
                    </a:stretch>
                  </pic:blipFill>
                  <pic:spPr>
                    <a:xfrm>
                      <a:off x="0" y="0"/>
                      <a:ext cx="2402820" cy="1086788"/>
                    </a:xfrm>
                    <a:prstGeom prst="rect">
                      <a:avLst/>
                    </a:prstGeom>
                  </pic:spPr>
                </pic:pic>
              </a:graphicData>
            </a:graphic>
          </wp:inline>
        </w:drawing>
      </w:r>
    </w:p>
    <w:p w14:paraId="7AE81A46" w14:textId="77777777" w:rsidR="0042415F" w:rsidRDefault="0042415F" w:rsidP="0042415F">
      <w:pPr>
        <w:spacing w:after="0" w:line="240" w:lineRule="auto"/>
        <w:rPr>
          <w:color w:val="ED0000"/>
          <w:sz w:val="24"/>
          <w:szCs w:val="24"/>
          <w:lang w:val="nl-NL"/>
        </w:rPr>
      </w:pPr>
    </w:p>
    <w:p w14:paraId="3544E6DE" w14:textId="77777777" w:rsidR="0042415F" w:rsidRDefault="0042415F" w:rsidP="0042415F">
      <w:pPr>
        <w:spacing w:after="0" w:line="240" w:lineRule="auto"/>
        <w:rPr>
          <w:color w:val="ED0000"/>
          <w:sz w:val="24"/>
          <w:szCs w:val="24"/>
          <w:lang w:val="nl-NL"/>
        </w:rPr>
      </w:pPr>
    </w:p>
    <w:p w14:paraId="2F599ACE" w14:textId="77777777" w:rsidR="0042415F" w:rsidRDefault="0042415F" w:rsidP="0042415F">
      <w:pPr>
        <w:rPr>
          <w:color w:val="ED0000"/>
          <w:sz w:val="24"/>
          <w:szCs w:val="24"/>
          <w:lang w:val="nl-NL"/>
        </w:rPr>
      </w:pPr>
      <w:r>
        <w:rPr>
          <w:color w:val="ED0000"/>
          <w:sz w:val="24"/>
          <w:szCs w:val="24"/>
          <w:lang w:val="nl-NL"/>
        </w:rPr>
        <w:br w:type="page"/>
      </w:r>
    </w:p>
    <w:p w14:paraId="1B94A79B" w14:textId="77777777" w:rsidR="0042415F" w:rsidRPr="00461E10" w:rsidRDefault="0042415F" w:rsidP="0042415F">
      <w:pPr>
        <w:spacing w:after="0" w:line="240" w:lineRule="auto"/>
        <w:rPr>
          <w:b/>
          <w:bCs/>
          <w:sz w:val="28"/>
          <w:szCs w:val="28"/>
        </w:rPr>
      </w:pPr>
      <w:r w:rsidRPr="00461E10">
        <w:rPr>
          <w:b/>
          <w:bCs/>
          <w:sz w:val="28"/>
          <w:szCs w:val="28"/>
        </w:rPr>
        <w:lastRenderedPageBreak/>
        <w:t>EN VERSION</w:t>
      </w:r>
    </w:p>
    <w:p w14:paraId="30EEA5D3" w14:textId="77777777" w:rsidR="0042415F" w:rsidRPr="00461E10" w:rsidRDefault="0042415F" w:rsidP="0042415F">
      <w:pPr>
        <w:spacing w:after="0" w:line="240" w:lineRule="auto"/>
        <w:rPr>
          <w:b/>
          <w:bCs/>
        </w:rPr>
      </w:pPr>
      <w:r w:rsidRPr="00461E10">
        <w:rPr>
          <w:b/>
          <w:bCs/>
        </w:rPr>
        <w:t>The Endymion Academy Board Program</w:t>
      </w:r>
    </w:p>
    <w:p w14:paraId="4E5C5230" w14:textId="77777777" w:rsidR="0042415F" w:rsidRPr="00461E10" w:rsidRDefault="0042415F" w:rsidP="0042415F">
      <w:pPr>
        <w:spacing w:after="0" w:line="240" w:lineRule="auto"/>
      </w:pPr>
      <w:r w:rsidRPr="00461E10">
        <w:t>ENDYMION Academy, part of a network of specialists in the field of Governance, Risk and Compliance (GRC), has developed a program that is specifically aimed at supporting directors (</w:t>
      </w:r>
      <w:proofErr w:type="spellStart"/>
      <w:r>
        <w:t>BoD</w:t>
      </w:r>
      <w:proofErr w:type="spellEnd"/>
      <w:r w:rsidRPr="00461E10">
        <w:t>)</w:t>
      </w:r>
      <w:r>
        <w:t xml:space="preserve"> and </w:t>
      </w:r>
      <w:r w:rsidRPr="00461E10">
        <w:t xml:space="preserve">supervisory </w:t>
      </w:r>
      <w:r>
        <w:t>officers (SB)</w:t>
      </w:r>
      <w:r w:rsidRPr="00461E10">
        <w:t>. The program is broadly structured and</w:t>
      </w:r>
      <w:r>
        <w:t xml:space="preserve"> includes elements that specifically</w:t>
      </w:r>
      <w:r w:rsidRPr="00461E10">
        <w:t xml:space="preserve"> focus on supervisory </w:t>
      </w:r>
      <w:r>
        <w:t xml:space="preserve">board members that are members of the </w:t>
      </w:r>
      <w:r w:rsidRPr="00461E10">
        <w:t>Audit Committee, Risk Committee, or both Committees. The program also offers a solid foundation for the second-line organization (risk management and compliance) and for internal and external a</w:t>
      </w:r>
      <w:r>
        <w:t>uditors</w:t>
      </w:r>
      <w:r w:rsidRPr="00461E10">
        <w:t xml:space="preserve"> who are involved in the (delegated) responsibilities regarding the activities in the field of the Audit Committee and the Risk Committee.</w:t>
      </w:r>
    </w:p>
    <w:p w14:paraId="46C9E0AA" w14:textId="77777777" w:rsidR="0042415F" w:rsidRPr="00461E10" w:rsidRDefault="0042415F" w:rsidP="0042415F">
      <w:pPr>
        <w:spacing w:after="0" w:line="240" w:lineRule="auto"/>
      </w:pPr>
    </w:p>
    <w:p w14:paraId="49BCC2CF" w14:textId="77777777" w:rsidR="0042415F" w:rsidRPr="00461E10" w:rsidRDefault="0042415F" w:rsidP="0042415F">
      <w:pPr>
        <w:spacing w:after="0" w:line="240" w:lineRule="auto"/>
        <w:rPr>
          <w:b/>
          <w:bCs/>
        </w:rPr>
      </w:pPr>
      <w:r w:rsidRPr="00461E10">
        <w:rPr>
          <w:b/>
          <w:bCs/>
        </w:rPr>
        <w:t>Objective of the board program</w:t>
      </w:r>
    </w:p>
    <w:p w14:paraId="698A4C00" w14:textId="77777777" w:rsidR="0042415F" w:rsidRPr="00461E10" w:rsidRDefault="0042415F" w:rsidP="0042415F">
      <w:pPr>
        <w:spacing w:after="0" w:line="240" w:lineRule="auto"/>
      </w:pPr>
      <w:r w:rsidRPr="00461E10">
        <w:t>The objective of the training is to develop knowledge and skills regarding the applicable Corporate Governance Code. The focus is on a material substantive approach, aimed at the practical application and implementation of the relevant provisions of the Code.</w:t>
      </w:r>
    </w:p>
    <w:p w14:paraId="79927CCE" w14:textId="77777777" w:rsidR="0042415F" w:rsidRPr="00461E10" w:rsidRDefault="0042415F" w:rsidP="0042415F">
      <w:pPr>
        <w:spacing w:after="0" w:line="240" w:lineRule="auto"/>
      </w:pPr>
    </w:p>
    <w:p w14:paraId="03CADEC1" w14:textId="77777777" w:rsidR="0042415F" w:rsidRPr="00461E10" w:rsidRDefault="0042415F" w:rsidP="0042415F">
      <w:pPr>
        <w:spacing w:after="0" w:line="240" w:lineRule="auto"/>
      </w:pPr>
      <w:r>
        <w:t>In addition, a</w:t>
      </w:r>
      <w:r w:rsidRPr="00461E10">
        <w:t xml:space="preserve">n important element in the program is strengthening </w:t>
      </w:r>
      <w:r>
        <w:t>mindset</w:t>
      </w:r>
      <w:r w:rsidRPr="00461E10">
        <w:t xml:space="preserve"> and behavior in the context of </w:t>
      </w:r>
      <w:r>
        <w:t>a</w:t>
      </w:r>
      <w:r w:rsidRPr="00461E10">
        <w:t xml:space="preserve"> role as director and/or supervisor. The importance of this has grown in recent years</w:t>
      </w:r>
      <w:r>
        <w:t xml:space="preserve"> and</w:t>
      </w:r>
      <w:r w:rsidRPr="00461E10">
        <w:t xml:space="preserve"> will remain a prominent</w:t>
      </w:r>
      <w:r>
        <w:t xml:space="preserve"> attention point</w:t>
      </w:r>
      <w:r w:rsidRPr="00461E10">
        <w:t xml:space="preserve"> for the time being. </w:t>
      </w:r>
      <w:r>
        <w:t xml:space="preserve">For an organization to properly function, it is important to achieve </w:t>
      </w:r>
      <w:r w:rsidRPr="00461E10">
        <w:t>optimal collaboration between the executive function (board) and the supervisory function (</w:t>
      </w:r>
      <w:r>
        <w:t>SB</w:t>
      </w:r>
      <w:r w:rsidRPr="00461E10">
        <w:t>), whereby each operates from his or her own responsibility, without "</w:t>
      </w:r>
      <w:r>
        <w:t>taking each other’s seat</w:t>
      </w:r>
      <w:r w:rsidRPr="00461E10">
        <w:t>". Examples of questions and topics that are discussed in the program can be found below in the section "Topics".</w:t>
      </w:r>
    </w:p>
    <w:p w14:paraId="18D04597" w14:textId="77777777" w:rsidR="0042415F" w:rsidRPr="00461E10" w:rsidRDefault="0042415F" w:rsidP="0042415F">
      <w:pPr>
        <w:spacing w:after="0" w:line="240" w:lineRule="auto"/>
      </w:pPr>
    </w:p>
    <w:p w14:paraId="090A8388" w14:textId="77777777" w:rsidR="0042415F" w:rsidRPr="00461E10" w:rsidRDefault="0042415F" w:rsidP="0042415F">
      <w:pPr>
        <w:spacing w:after="0" w:line="240" w:lineRule="auto"/>
        <w:rPr>
          <w:b/>
          <w:bCs/>
        </w:rPr>
      </w:pPr>
      <w:r w:rsidRPr="00461E10">
        <w:rPr>
          <w:b/>
          <w:bCs/>
        </w:rPr>
        <w:t>Trainer</w:t>
      </w:r>
    </w:p>
    <w:p w14:paraId="7364AB6E" w14:textId="77777777" w:rsidR="0042415F" w:rsidRPr="00461E10" w:rsidRDefault="0042415F" w:rsidP="0042415F">
      <w:pPr>
        <w:spacing w:after="0" w:line="240" w:lineRule="auto"/>
      </w:pPr>
      <w:r w:rsidRPr="00461E10">
        <w:t xml:space="preserve">The training is led by E.M. (Endymion) </w:t>
      </w:r>
      <w:proofErr w:type="spellStart"/>
      <w:r w:rsidRPr="00461E10">
        <w:t>Struijs</w:t>
      </w:r>
      <w:proofErr w:type="spellEnd"/>
      <w:r w:rsidRPr="00461E10">
        <w:t xml:space="preserve"> RA, in collaboration with subject-matter expert</w:t>
      </w:r>
      <w:r>
        <w:t>s</w:t>
      </w:r>
      <w:r w:rsidRPr="00461E10">
        <w:t xml:space="preserve"> and chaired by a prominent expert in the field of Corporate Governance.</w:t>
      </w:r>
    </w:p>
    <w:p w14:paraId="78118F8C" w14:textId="77777777" w:rsidR="0042415F" w:rsidRPr="00461E10" w:rsidRDefault="0042415F" w:rsidP="0042415F">
      <w:pPr>
        <w:spacing w:after="0" w:line="240" w:lineRule="auto"/>
      </w:pPr>
    </w:p>
    <w:p w14:paraId="54BCDFF9" w14:textId="77777777" w:rsidR="0042415F" w:rsidRPr="00461E10" w:rsidRDefault="0042415F" w:rsidP="0042415F">
      <w:pPr>
        <w:spacing w:after="0" w:line="240" w:lineRule="auto"/>
        <w:rPr>
          <w:b/>
          <w:bCs/>
        </w:rPr>
      </w:pPr>
      <w:r w:rsidRPr="00461E10">
        <w:rPr>
          <w:b/>
          <w:bCs/>
        </w:rPr>
        <w:t>Topics</w:t>
      </w:r>
    </w:p>
    <w:p w14:paraId="6CE945DF" w14:textId="77777777" w:rsidR="0042415F" w:rsidRPr="00461E10" w:rsidRDefault="0042415F" w:rsidP="0042415F">
      <w:pPr>
        <w:spacing w:after="0" w:line="240" w:lineRule="auto"/>
      </w:pPr>
      <w:r w:rsidRPr="00461E10">
        <w:t>The following topics will be discussed during the board program:</w:t>
      </w:r>
    </w:p>
    <w:p w14:paraId="4C2A63DD" w14:textId="77777777" w:rsidR="0042415F" w:rsidRPr="00461E10" w:rsidRDefault="0042415F" w:rsidP="0042415F">
      <w:pPr>
        <w:spacing w:after="0" w:line="240" w:lineRule="auto"/>
      </w:pPr>
    </w:p>
    <w:p w14:paraId="1145E5D6" w14:textId="77777777" w:rsidR="0042415F" w:rsidRPr="00461E10" w:rsidRDefault="0042415F" w:rsidP="0042415F">
      <w:pPr>
        <w:pStyle w:val="ListParagraph"/>
        <w:numPr>
          <w:ilvl w:val="0"/>
          <w:numId w:val="30"/>
        </w:numPr>
        <w:spacing w:after="0" w:line="240" w:lineRule="auto"/>
      </w:pPr>
      <w:r w:rsidRPr="00461E10">
        <w:t>Vision and strategy</w:t>
      </w:r>
    </w:p>
    <w:p w14:paraId="418F0055" w14:textId="77777777" w:rsidR="0042415F" w:rsidRPr="00461E10" w:rsidRDefault="0042415F" w:rsidP="0042415F">
      <w:pPr>
        <w:spacing w:after="0" w:line="240" w:lineRule="auto"/>
      </w:pPr>
      <w:r w:rsidRPr="00461E10">
        <w:t xml:space="preserve">The starting point for managing an organization, and an important framework for supervising </w:t>
      </w:r>
      <w:r>
        <w:t>it</w:t>
      </w:r>
      <w:r w:rsidRPr="00461E10">
        <w:t xml:space="preserve">, </w:t>
      </w:r>
      <w:r>
        <w:t>are</w:t>
      </w:r>
      <w:r w:rsidRPr="00461E10">
        <w:t xml:space="preserve"> the organization's objective</w:t>
      </w:r>
      <w:r>
        <w:t>s</w:t>
      </w:r>
      <w:r w:rsidRPr="00461E10">
        <w:t>, in conjunction with the vision for the future</w:t>
      </w:r>
      <w:r>
        <w:t>,</w:t>
      </w:r>
      <w:r w:rsidRPr="00461E10">
        <w:t xml:space="preserve"> and the strategy aligned with these two elements. Relevant </w:t>
      </w:r>
      <w:r>
        <w:t>topics in this context</w:t>
      </w:r>
      <w:r w:rsidRPr="00461E10">
        <w:t xml:space="preserve"> are the desirability of the strategic choices, their feasibility, whether the vision and strategy are sufficiently </w:t>
      </w:r>
      <w:r>
        <w:t>aligned</w:t>
      </w:r>
      <w:r w:rsidRPr="00461E10">
        <w:t xml:space="preserve">, and the role of the organization in </w:t>
      </w:r>
      <w:r>
        <w:t>society</w:t>
      </w:r>
      <w:r w:rsidRPr="00461E10">
        <w:t>. Attention will also be paid to the desired and required way the strategy is formalized</w:t>
      </w:r>
      <w:r>
        <w:t>,</w:t>
      </w:r>
      <w:r w:rsidRPr="00461E10">
        <w:t xml:space="preserve"> and the level of documentation that may be expected.</w:t>
      </w:r>
    </w:p>
    <w:p w14:paraId="260CA28F" w14:textId="77777777" w:rsidR="0042415F" w:rsidRPr="00461E10" w:rsidRDefault="0042415F" w:rsidP="0042415F">
      <w:pPr>
        <w:spacing w:after="0" w:line="240" w:lineRule="auto"/>
      </w:pPr>
    </w:p>
    <w:p w14:paraId="4DC50E15" w14:textId="77777777" w:rsidR="0042415F" w:rsidRPr="00461E10" w:rsidRDefault="0042415F" w:rsidP="0042415F">
      <w:pPr>
        <w:spacing w:after="0" w:line="240" w:lineRule="auto"/>
      </w:pPr>
      <w:r w:rsidRPr="00461E10">
        <w:t>An</w:t>
      </w:r>
      <w:r>
        <w:t>other</w:t>
      </w:r>
      <w:r w:rsidRPr="00461E10">
        <w:t xml:space="preserve"> important </w:t>
      </w:r>
      <w:r>
        <w:t>element</w:t>
      </w:r>
      <w:r w:rsidRPr="00461E10">
        <w:t xml:space="preserve"> in this topic is the organization's ESG vision and strategy. This concerns the objectives </w:t>
      </w:r>
      <w:proofErr w:type="gramStart"/>
      <w:r w:rsidRPr="00461E10">
        <w:t>in the area of</w:t>
      </w:r>
      <w:proofErr w:type="gramEnd"/>
      <w:r w:rsidRPr="00461E10">
        <w:t xml:space="preserve"> ​​the environment (Environmental), in the area of ​</w:t>
      </w:r>
      <w:r>
        <w:t xml:space="preserve">its </w:t>
      </w:r>
      <w:r w:rsidRPr="00461E10">
        <w:t>​social role and responsibility (Social), and in the area of ​​good governance (Governance).</w:t>
      </w:r>
    </w:p>
    <w:p w14:paraId="1BBA1612" w14:textId="77777777" w:rsidR="0042415F" w:rsidRPr="00461E10" w:rsidRDefault="0042415F" w:rsidP="0042415F">
      <w:pPr>
        <w:spacing w:after="0" w:line="240" w:lineRule="auto"/>
      </w:pPr>
    </w:p>
    <w:p w14:paraId="4CED6D3B" w14:textId="77777777" w:rsidR="0042415F" w:rsidRPr="00461E10" w:rsidRDefault="0042415F" w:rsidP="0042415F">
      <w:pPr>
        <w:pStyle w:val="ListParagraph"/>
        <w:numPr>
          <w:ilvl w:val="0"/>
          <w:numId w:val="30"/>
        </w:numPr>
        <w:spacing w:after="0" w:line="240" w:lineRule="auto"/>
      </w:pPr>
      <w:r w:rsidRPr="00461E10">
        <w:t>Business plan and continuity</w:t>
      </w:r>
    </w:p>
    <w:p w14:paraId="4B844F38" w14:textId="77777777" w:rsidR="0042415F" w:rsidRPr="00461E10" w:rsidRDefault="0042415F" w:rsidP="0042415F">
      <w:pPr>
        <w:spacing w:after="0" w:line="240" w:lineRule="auto"/>
      </w:pPr>
      <w:r w:rsidRPr="00461E10">
        <w:t xml:space="preserve">The chosen strategy must be translated into a realistic business plan, in which the objectives are translated into more concrete and granular plans for the short and medium term. Important aspects that are discussed here are the </w:t>
      </w:r>
      <w:r>
        <w:t xml:space="preserve">required alignment </w:t>
      </w:r>
      <w:r w:rsidRPr="00461E10">
        <w:t xml:space="preserve">between the annual plan, the medium-term planning (3-5 </w:t>
      </w:r>
      <w:r w:rsidRPr="00461E10">
        <w:lastRenderedPageBreak/>
        <w:t>years) and the chosen strategy. Interim evaluation of the plan</w:t>
      </w:r>
      <w:r>
        <w:t>s</w:t>
      </w:r>
      <w:r w:rsidRPr="00461E10">
        <w:t xml:space="preserve">, </w:t>
      </w:r>
      <w:r>
        <w:t xml:space="preserve">including </w:t>
      </w:r>
      <w:r w:rsidRPr="00461E10">
        <w:t>when this can best take place (i.e. the frequency), are questions that are addressed here.</w:t>
      </w:r>
    </w:p>
    <w:p w14:paraId="2DDFE891" w14:textId="77777777" w:rsidR="0042415F" w:rsidRPr="00461E10" w:rsidRDefault="0042415F" w:rsidP="0042415F">
      <w:pPr>
        <w:spacing w:after="0" w:line="240" w:lineRule="auto"/>
      </w:pPr>
    </w:p>
    <w:p w14:paraId="01E9D89F" w14:textId="77777777" w:rsidR="0042415F" w:rsidRPr="00461E10" w:rsidRDefault="0042415F" w:rsidP="0042415F">
      <w:pPr>
        <w:spacing w:after="0" w:line="240" w:lineRule="auto"/>
      </w:pPr>
      <w:r w:rsidRPr="00461E10">
        <w:t xml:space="preserve">An essential element in the context of the business plan and the continuity of the organization is the method of financing. The nature of the organization and the business activities are important factors in this. During the program, guidelines will be provided on which questions and priorities should be addressed </w:t>
      </w:r>
      <w:r>
        <w:t xml:space="preserve">by </w:t>
      </w:r>
      <w:r w:rsidRPr="00461E10">
        <w:t>the board and supervisors.</w:t>
      </w:r>
    </w:p>
    <w:p w14:paraId="03280C5B" w14:textId="77777777" w:rsidR="0042415F" w:rsidRPr="00461E10" w:rsidRDefault="0042415F" w:rsidP="0042415F">
      <w:pPr>
        <w:spacing w:after="0" w:line="240" w:lineRule="auto"/>
      </w:pPr>
    </w:p>
    <w:p w14:paraId="326EA234" w14:textId="77777777" w:rsidR="0042415F" w:rsidRPr="00461E10" w:rsidRDefault="0042415F" w:rsidP="0042415F">
      <w:pPr>
        <w:pStyle w:val="ListParagraph"/>
        <w:numPr>
          <w:ilvl w:val="0"/>
          <w:numId w:val="30"/>
        </w:numPr>
        <w:spacing w:after="0" w:line="240" w:lineRule="auto"/>
      </w:pPr>
      <w:r w:rsidRPr="00461E10">
        <w:t>Organization of the information provision</w:t>
      </w:r>
    </w:p>
    <w:p w14:paraId="595176A2" w14:textId="77777777" w:rsidR="0042415F" w:rsidRPr="00461E10" w:rsidRDefault="0042415F" w:rsidP="0042415F">
      <w:pPr>
        <w:spacing w:after="0" w:line="240" w:lineRule="auto"/>
      </w:pPr>
      <w:r w:rsidRPr="00461E10">
        <w:t>Timely and qualitative information is essential for the board and internal supervisory functions to fulfill their tasks and responsibilities. Questions such as the method of reporting (dashboards, detailed reports), the desired and necessary level of detail</w:t>
      </w:r>
      <w:r>
        <w:t xml:space="preserve"> and </w:t>
      </w:r>
      <w:r w:rsidRPr="00461E10">
        <w:t xml:space="preserve">the frequency of these reports are </w:t>
      </w:r>
      <w:r>
        <w:t xml:space="preserve">important elements </w:t>
      </w:r>
      <w:r w:rsidRPr="00461E10">
        <w:t xml:space="preserve">for the successful fulfillment of management or supervisory roles. During the program, attention will be paid to the various forms of information provision, </w:t>
      </w:r>
      <w:r>
        <w:t xml:space="preserve">including </w:t>
      </w:r>
      <w:r w:rsidRPr="00461E10">
        <w:t>internal and external</w:t>
      </w:r>
      <w:r>
        <w:t xml:space="preserve"> and </w:t>
      </w:r>
      <w:r w:rsidRPr="00461E10">
        <w:t>both financial and non-financial.</w:t>
      </w:r>
    </w:p>
    <w:p w14:paraId="2540FD92" w14:textId="77777777" w:rsidR="0042415F" w:rsidRPr="00461E10" w:rsidRDefault="0042415F" w:rsidP="0042415F">
      <w:pPr>
        <w:spacing w:after="0" w:line="240" w:lineRule="auto"/>
      </w:pPr>
    </w:p>
    <w:p w14:paraId="494C7FEA" w14:textId="77777777" w:rsidR="0042415F" w:rsidRPr="00461E10" w:rsidRDefault="0042415F" w:rsidP="0042415F">
      <w:pPr>
        <w:pStyle w:val="ListParagraph"/>
        <w:numPr>
          <w:ilvl w:val="0"/>
          <w:numId w:val="30"/>
        </w:numPr>
        <w:spacing w:after="0" w:line="240" w:lineRule="auto"/>
      </w:pPr>
      <w:r w:rsidRPr="00461E10">
        <w:t>Financial reporting (</w:t>
      </w:r>
      <w:r>
        <w:t>board</w:t>
      </w:r>
      <w:r w:rsidRPr="00461E10">
        <w:t xml:space="preserve"> report and annual accounts)</w:t>
      </w:r>
    </w:p>
    <w:p w14:paraId="16D3FE7D" w14:textId="77777777" w:rsidR="0042415F" w:rsidRPr="00461E10" w:rsidRDefault="0042415F" w:rsidP="0042415F">
      <w:pPr>
        <w:spacing w:after="0" w:line="240" w:lineRule="auto"/>
      </w:pPr>
      <w:r w:rsidRPr="00461E10">
        <w:t xml:space="preserve">Building on the design of the information provision, guidelines are provided for the requirements </w:t>
      </w:r>
      <w:proofErr w:type="gramStart"/>
      <w:r w:rsidRPr="00461E10">
        <w:t>with regard to</w:t>
      </w:r>
      <w:proofErr w:type="gramEnd"/>
      <w:r w:rsidRPr="00461E10">
        <w:t xml:space="preserve"> financial reporting, including the responsibilities and legal requirements with regard to the </w:t>
      </w:r>
      <w:r>
        <w:t>board</w:t>
      </w:r>
      <w:r w:rsidRPr="00461E10">
        <w:t xml:space="preserve"> report and annual accounts. The program will also discuss relevant developments in the field of sustainability reporting</w:t>
      </w:r>
      <w:r>
        <w:t>,</w:t>
      </w:r>
      <w:r w:rsidRPr="00461E10">
        <w:t xml:space="preserve"> and the current and future legal requirements that apply (or will apply). Attention will also be paid to possible complexities in th</w:t>
      </w:r>
      <w:r>
        <w:t>is area</w:t>
      </w:r>
      <w:r w:rsidRPr="00461E10">
        <w:t>, and to the dialogue between management and supervisors that may be expected in this regard.</w:t>
      </w:r>
    </w:p>
    <w:p w14:paraId="5DD6CA04" w14:textId="77777777" w:rsidR="0042415F" w:rsidRPr="00461E10" w:rsidRDefault="0042415F" w:rsidP="0042415F">
      <w:pPr>
        <w:spacing w:after="0" w:line="240" w:lineRule="auto"/>
      </w:pPr>
    </w:p>
    <w:p w14:paraId="1410D5AB" w14:textId="77777777" w:rsidR="0042415F" w:rsidRPr="00461E10" w:rsidRDefault="0042415F" w:rsidP="0042415F">
      <w:pPr>
        <w:spacing w:after="0" w:line="240" w:lineRule="auto"/>
      </w:pPr>
      <w:r w:rsidRPr="00461E10">
        <w:t>5. Design of risk management (including organizational culture and cyber security)</w:t>
      </w:r>
    </w:p>
    <w:p w14:paraId="64E1CF45" w14:textId="77777777" w:rsidR="0042415F" w:rsidRPr="00461E10" w:rsidRDefault="0042415F" w:rsidP="0042415F">
      <w:pPr>
        <w:spacing w:after="0" w:line="240" w:lineRule="auto"/>
      </w:pPr>
      <w:r w:rsidRPr="00461E10">
        <w:t xml:space="preserve">A major part of the program is to provide insight into various models in the field of internal control (risk management) and into the question of how these conceptually designed models can be translated in a practical way into a model that fits the nature, size and complexity of the organization. An important topic here is the coordination of the risk management model with the organization's </w:t>
      </w:r>
      <w:r>
        <w:t xml:space="preserve">strategy and </w:t>
      </w:r>
      <w:r w:rsidRPr="00461E10">
        <w:t>objective</w:t>
      </w:r>
      <w:r>
        <w:t>s.</w:t>
      </w:r>
      <w:r w:rsidRPr="00461E10">
        <w:t xml:space="preserve"> In addition, the information provision within risk management is also important, and attention is paid to ensuring its reliability. And all this within the context of the culture of the organization, or the “tone at the top” </w:t>
      </w:r>
      <w:r>
        <w:t>(also known as “walk the talk”)</w:t>
      </w:r>
      <w:r w:rsidRPr="00461E10">
        <w:t>.</w:t>
      </w:r>
    </w:p>
    <w:p w14:paraId="45D97537" w14:textId="77777777" w:rsidR="0042415F" w:rsidRPr="00461E10" w:rsidRDefault="0042415F" w:rsidP="0042415F">
      <w:pPr>
        <w:spacing w:after="0" w:line="240" w:lineRule="auto"/>
      </w:pPr>
    </w:p>
    <w:p w14:paraId="42728F14" w14:textId="77777777" w:rsidR="0042415F" w:rsidRPr="00461E10" w:rsidRDefault="0042415F" w:rsidP="0042415F">
      <w:pPr>
        <w:spacing w:after="0" w:line="240" w:lineRule="auto"/>
      </w:pPr>
      <w:r>
        <w:t>S</w:t>
      </w:r>
      <w:r w:rsidRPr="00461E10">
        <w:t xml:space="preserve">pecific topics such as cybersecurity and the responsibility of management and supervisors </w:t>
      </w:r>
      <w:r>
        <w:t xml:space="preserve">in this field </w:t>
      </w:r>
      <w:r w:rsidRPr="00461E10">
        <w:t>are also discussed in detail. Including current technical developments, as well as developments in the field of legislation and regulation.</w:t>
      </w:r>
    </w:p>
    <w:p w14:paraId="3FE7D2C6" w14:textId="77777777" w:rsidR="0042415F" w:rsidRPr="00461E10" w:rsidRDefault="0042415F" w:rsidP="0042415F">
      <w:pPr>
        <w:spacing w:after="0" w:line="240" w:lineRule="auto"/>
      </w:pPr>
    </w:p>
    <w:p w14:paraId="3B8DCDF9" w14:textId="77777777" w:rsidR="0042415F" w:rsidRPr="00461E10" w:rsidRDefault="0042415F" w:rsidP="0042415F">
      <w:pPr>
        <w:spacing w:after="0" w:line="240" w:lineRule="auto"/>
      </w:pPr>
      <w:r w:rsidRPr="00461E10">
        <w:t>6. Organization of compliance activities (compliance with legislation and regulations)</w:t>
      </w:r>
    </w:p>
    <w:p w14:paraId="4A238D57" w14:textId="77777777" w:rsidR="0042415F" w:rsidRPr="00461E10" w:rsidRDefault="0042415F" w:rsidP="0042415F">
      <w:pPr>
        <w:spacing w:after="0" w:line="240" w:lineRule="auto"/>
      </w:pPr>
      <w:r w:rsidRPr="00461E10">
        <w:t xml:space="preserve">Within the program, regarding risk management (see also above), separate attention </w:t>
      </w:r>
      <w:r>
        <w:t>will be</w:t>
      </w:r>
      <w:r w:rsidRPr="00461E10">
        <w:t xml:space="preserve"> paid to the tasks and responsibilities </w:t>
      </w:r>
      <w:r>
        <w:t xml:space="preserve">in relation </w:t>
      </w:r>
      <w:r w:rsidRPr="00461E10">
        <w:t xml:space="preserve">to compliance with applicable legislation and regulation, and how this can be organized within the governance of the organization. Topics such as the mandate and charter of the compliance function, the role of internal and external counsel, and the assessment of the quality and effectiveness of the legal and compliance function are </w:t>
      </w:r>
      <w:r>
        <w:t>topics</w:t>
      </w:r>
      <w:r w:rsidRPr="00461E10">
        <w:t xml:space="preserve"> that </w:t>
      </w:r>
      <w:r>
        <w:t>will be</w:t>
      </w:r>
      <w:r w:rsidRPr="00461E10">
        <w:t xml:space="preserve"> discussed.</w:t>
      </w:r>
    </w:p>
    <w:p w14:paraId="50F2322C" w14:textId="77777777" w:rsidR="0042415F" w:rsidRPr="00461E10" w:rsidRDefault="0042415F" w:rsidP="0042415F">
      <w:pPr>
        <w:spacing w:after="0" w:line="240" w:lineRule="auto"/>
      </w:pPr>
    </w:p>
    <w:p w14:paraId="767BAD94" w14:textId="77777777" w:rsidR="0042415F" w:rsidRPr="00461E10" w:rsidRDefault="0042415F" w:rsidP="0042415F">
      <w:pPr>
        <w:spacing w:after="0" w:line="240" w:lineRule="auto"/>
      </w:pPr>
      <w:r w:rsidRPr="00461E10">
        <w:t>7. Setting up the internal audit function</w:t>
      </w:r>
    </w:p>
    <w:p w14:paraId="01BF00AE" w14:textId="77777777" w:rsidR="0042415F" w:rsidRPr="00461E10" w:rsidRDefault="0042415F" w:rsidP="0042415F">
      <w:pPr>
        <w:spacing w:after="0" w:line="240" w:lineRule="auto"/>
      </w:pPr>
      <w:r w:rsidRPr="00461E10">
        <w:t>The program</w:t>
      </w:r>
      <w:r>
        <w:t xml:space="preserve"> </w:t>
      </w:r>
      <w:r w:rsidRPr="00461E10">
        <w:t>will focus on the 3 Lines of Defen</w:t>
      </w:r>
      <w:r>
        <w:t>s</w:t>
      </w:r>
      <w:r w:rsidRPr="00461E10">
        <w:t xml:space="preserve">e model, in which the internal audit function fulfils the so-called 3rd line function. The role of the internal audit function will be explained, as well as the recommended way in which the independence of the function can be </w:t>
      </w:r>
      <w:r>
        <w:t xml:space="preserve">ensured </w:t>
      </w:r>
      <w:r w:rsidRPr="00461E10">
        <w:t xml:space="preserve">within the governance of </w:t>
      </w:r>
      <w:r w:rsidRPr="00461E10">
        <w:lastRenderedPageBreak/>
        <w:t xml:space="preserve">the organization. </w:t>
      </w:r>
      <w:r>
        <w:t xml:space="preserve">Specific measures that may be </w:t>
      </w:r>
      <w:r w:rsidRPr="00461E10">
        <w:t>necessary if</w:t>
      </w:r>
      <w:r>
        <w:t>, for various reasons,</w:t>
      </w:r>
      <w:r w:rsidRPr="00461E10">
        <w:t xml:space="preserve"> th</w:t>
      </w:r>
      <w:r>
        <w:t>e</w:t>
      </w:r>
      <w:r w:rsidRPr="00461E10">
        <w:t xml:space="preserve"> desired situation is not feasible</w:t>
      </w:r>
      <w:r>
        <w:t xml:space="preserve"> </w:t>
      </w:r>
      <w:r w:rsidRPr="00461E10">
        <w:t xml:space="preserve">will be discussed. The program will also focus on </w:t>
      </w:r>
      <w:r>
        <w:t xml:space="preserve">any </w:t>
      </w:r>
      <w:r w:rsidRPr="00461E10">
        <w:t>practical implications</w:t>
      </w:r>
      <w:r>
        <w:t xml:space="preserve"> when</w:t>
      </w:r>
      <w:r w:rsidRPr="00461E10">
        <w:t xml:space="preserve"> the internal audit function is fulfilled via in-sourcing. And finally, the relationship and interaction between the internal and external </w:t>
      </w:r>
      <w:r>
        <w:t>auditor</w:t>
      </w:r>
      <w:r w:rsidRPr="00461E10">
        <w:t xml:space="preserve"> will</w:t>
      </w:r>
      <w:r>
        <w:t xml:space="preserve"> also</w:t>
      </w:r>
      <w:r w:rsidRPr="00461E10">
        <w:t xml:space="preserve"> be discussed (see also below)</w:t>
      </w:r>
    </w:p>
    <w:p w14:paraId="1789B4B5" w14:textId="77777777" w:rsidR="0042415F" w:rsidRPr="00461E10" w:rsidRDefault="0042415F" w:rsidP="0042415F">
      <w:pPr>
        <w:spacing w:after="0" w:line="240" w:lineRule="auto"/>
      </w:pPr>
    </w:p>
    <w:p w14:paraId="18E63EA7" w14:textId="77777777" w:rsidR="0042415F" w:rsidRPr="00461E10" w:rsidRDefault="0042415F" w:rsidP="0042415F">
      <w:pPr>
        <w:spacing w:after="0" w:line="240" w:lineRule="auto"/>
      </w:pPr>
      <w:r w:rsidRPr="00461E10">
        <w:t xml:space="preserve">8. Setting up the role of the external </w:t>
      </w:r>
      <w:r>
        <w:t>auditor</w:t>
      </w:r>
    </w:p>
    <w:p w14:paraId="53FE4E4E" w14:textId="77777777" w:rsidR="0042415F" w:rsidRPr="00461E10" w:rsidRDefault="0042415F" w:rsidP="0042415F">
      <w:pPr>
        <w:spacing w:after="0" w:line="240" w:lineRule="auto"/>
      </w:pPr>
      <w:r w:rsidRPr="00461E10">
        <w:t xml:space="preserve">The external </w:t>
      </w:r>
      <w:r>
        <w:t>auditor</w:t>
      </w:r>
      <w:r w:rsidRPr="00461E10">
        <w:t xml:space="preserve"> has a specific role in the context of corporate governance, particularly in cases where an external audit is mandatory </w:t>
      </w:r>
      <w:r>
        <w:t xml:space="preserve">according to </w:t>
      </w:r>
      <w:r w:rsidRPr="00461E10">
        <w:t xml:space="preserve">legislation or regulation (or under a subsidy or financing mandate, for example). The role of the external </w:t>
      </w:r>
      <w:r>
        <w:t>auditor</w:t>
      </w:r>
      <w:r w:rsidRPr="00461E10">
        <w:t xml:space="preserve"> will be explained during the program. In addition,</w:t>
      </w:r>
      <w:r>
        <w:t xml:space="preserve"> various</w:t>
      </w:r>
      <w:r w:rsidRPr="00461E10">
        <w:t xml:space="preserve"> ways to optimally organize the interaction between the board, supervisors and the external accountant</w:t>
      </w:r>
      <w:r>
        <w:t xml:space="preserve"> will be discussed as well. </w:t>
      </w:r>
    </w:p>
    <w:p w14:paraId="5E0EE4AB" w14:textId="77777777" w:rsidR="0042415F" w:rsidRPr="00461E10" w:rsidRDefault="0042415F" w:rsidP="0042415F">
      <w:pPr>
        <w:spacing w:after="0" w:line="240" w:lineRule="auto"/>
      </w:pPr>
    </w:p>
    <w:p w14:paraId="7C676842" w14:textId="77777777" w:rsidR="0042415F" w:rsidRPr="00461E10" w:rsidRDefault="0042415F" w:rsidP="0042415F">
      <w:pPr>
        <w:spacing w:after="0" w:line="240" w:lineRule="auto"/>
      </w:pPr>
      <w:r w:rsidRPr="00461E10">
        <w:t xml:space="preserve">9. Setting up (self) </w:t>
      </w:r>
      <w:r>
        <w:t>assessments</w:t>
      </w:r>
      <w:r w:rsidRPr="00461E10">
        <w:t xml:space="preserve"> of the</w:t>
      </w:r>
      <w:r>
        <w:t xml:space="preserve"> management and supervisory</w:t>
      </w:r>
      <w:r w:rsidRPr="00461E10">
        <w:t xml:space="preserve"> board</w:t>
      </w:r>
    </w:p>
    <w:p w14:paraId="26179AA6" w14:textId="77777777" w:rsidR="0042415F" w:rsidRPr="00461E10" w:rsidRDefault="0042415F" w:rsidP="0042415F">
      <w:pPr>
        <w:spacing w:after="0" w:line="240" w:lineRule="auto"/>
      </w:pPr>
      <w:r w:rsidRPr="00461E10">
        <w:t>An essential starting point in the governance of an organization, as well as in a</w:t>
      </w:r>
      <w:r>
        <w:t>n effective</w:t>
      </w:r>
      <w:r w:rsidRPr="00461E10">
        <w:t xml:space="preserve"> risk management model, is the evaluation of</w:t>
      </w:r>
      <w:r>
        <w:t xml:space="preserve"> its</w:t>
      </w:r>
      <w:r w:rsidRPr="00461E10">
        <w:t xml:space="preserve"> functioning. This is to identify and address any shortcomings in a timely manner. This evaluation mainly takes place in the form of self-</w:t>
      </w:r>
      <w:r>
        <w:t>assessments</w:t>
      </w:r>
      <w:r w:rsidRPr="00461E10">
        <w:t>, in which the board and supervisors assess their functioning with an open mind. In addition, effective governance also requires an evaluation</w:t>
      </w:r>
      <w:r>
        <w:t xml:space="preserve"> of the functioning of the management board</w:t>
      </w:r>
      <w:r w:rsidRPr="00461E10">
        <w:t xml:space="preserve"> by the supervisory </w:t>
      </w:r>
      <w:r>
        <w:t>board.</w:t>
      </w:r>
      <w:r w:rsidRPr="00461E10">
        <w:t xml:space="preserve"> During the program, attention is paid to setting up and completing such </w:t>
      </w:r>
      <w:r>
        <w:t xml:space="preserve">evaluations and self-assessments, including their </w:t>
      </w:r>
      <w:r w:rsidRPr="00461E10">
        <w:t>desired frequency (at least annually). In addition, formal aspects such as recording the results and any points of attention will be discussed, including the importance of timely and documented follow-up.</w:t>
      </w:r>
    </w:p>
    <w:p w14:paraId="729490B8" w14:textId="77777777" w:rsidR="0042415F" w:rsidRPr="00461E10" w:rsidRDefault="0042415F" w:rsidP="0042415F">
      <w:pPr>
        <w:spacing w:after="0" w:line="240" w:lineRule="auto"/>
      </w:pPr>
    </w:p>
    <w:p w14:paraId="4880C872" w14:textId="77777777" w:rsidR="0042415F" w:rsidRPr="00461E10" w:rsidRDefault="0042415F" w:rsidP="0042415F">
      <w:pPr>
        <w:spacing w:after="0" w:line="240" w:lineRule="auto"/>
      </w:pPr>
      <w:r w:rsidRPr="00461E10">
        <w:t>10. Setting up a (technical) learning and development plan for the board and supervisors</w:t>
      </w:r>
    </w:p>
    <w:p w14:paraId="0F96A2F2" w14:textId="77777777" w:rsidR="0042415F" w:rsidRPr="00461E10" w:rsidRDefault="0042415F" w:rsidP="0042415F">
      <w:pPr>
        <w:spacing w:after="0" w:line="240" w:lineRule="auto"/>
      </w:pPr>
      <w:r w:rsidRPr="00461E10">
        <w:t xml:space="preserve">The board program of Endymion Academy </w:t>
      </w:r>
      <w:r>
        <w:t>provides</w:t>
      </w:r>
      <w:r w:rsidRPr="00461E10">
        <w:t xml:space="preserve"> an important foundation of a learning and development plan for directors and supervisors. In the current environment, where developments in the technical and social fields, and in many other areas, </w:t>
      </w:r>
      <w:r>
        <w:t xml:space="preserve">rapidly succeed each </w:t>
      </w:r>
      <w:r w:rsidRPr="00461E10">
        <w:t>other</w:t>
      </w:r>
      <w:r>
        <w:t>, e</w:t>
      </w:r>
      <w:r w:rsidRPr="00461E10">
        <w:t xml:space="preserve">very layer of the organization will need to have knowledge of </w:t>
      </w:r>
      <w:r>
        <w:t>opportunities</w:t>
      </w:r>
      <w:r w:rsidRPr="00461E10">
        <w:t xml:space="preserve"> and limitations, and certainly also of possible threats (risks). This also applies to management and </w:t>
      </w:r>
      <w:proofErr w:type="gramStart"/>
      <w:r w:rsidRPr="00461E10">
        <w:t>supervisors,</w:t>
      </w:r>
      <w:proofErr w:type="gramEnd"/>
      <w:r w:rsidRPr="00461E10">
        <w:t xml:space="preserve"> it is even a condition for being able to manage or supervise effectively. The program is based on the principle that detailed professional knowledge in every possible area is not necessary to function effectively as a manager or supervisor. This should mainly be </w:t>
      </w:r>
      <w:r>
        <w:t>present</w:t>
      </w:r>
      <w:r w:rsidRPr="00461E10">
        <w:t xml:space="preserve"> within the organization. It is necessary to be able to assess and evaluate the functioning of the professionals within the organization, in the context of this volatile environment</w:t>
      </w:r>
      <w:r>
        <w:t>, however</w:t>
      </w:r>
      <w:r w:rsidRPr="00461E10">
        <w:t>. And</w:t>
      </w:r>
      <w:r>
        <w:t xml:space="preserve"> to be</w:t>
      </w:r>
      <w:r w:rsidRPr="00461E10">
        <w:t xml:space="preserve"> able to do this, managers and supervisors must ask the right questions. And </w:t>
      </w:r>
      <w:r>
        <w:t xml:space="preserve">equally </w:t>
      </w:r>
      <w:r w:rsidRPr="00461E10">
        <w:t>important: be able to assess the answers given (and the information and reports provided) on their merits. During the program, guidelines will be provided for follow-up courses and training that are relevant for managers and supervisors.</w:t>
      </w:r>
    </w:p>
    <w:p w14:paraId="20F5D61D" w14:textId="77777777" w:rsidR="0042415F" w:rsidRPr="00461E10" w:rsidRDefault="0042415F" w:rsidP="0042415F">
      <w:pPr>
        <w:spacing w:after="0" w:line="240" w:lineRule="auto"/>
      </w:pPr>
    </w:p>
    <w:p w14:paraId="1223D2DB" w14:textId="77777777" w:rsidR="0042415F" w:rsidRPr="00461E10" w:rsidRDefault="0042415F" w:rsidP="0042415F">
      <w:pPr>
        <w:spacing w:after="0" w:line="240" w:lineRule="auto"/>
        <w:rPr>
          <w:b/>
          <w:bCs/>
        </w:rPr>
      </w:pPr>
      <w:r w:rsidRPr="00461E10">
        <w:rPr>
          <w:b/>
          <w:bCs/>
        </w:rPr>
        <w:t>Other services and social/cultural activities of ENDYMION</w:t>
      </w:r>
    </w:p>
    <w:p w14:paraId="035CD781" w14:textId="77777777" w:rsidR="0042415F" w:rsidRPr="00461E10" w:rsidRDefault="0042415F" w:rsidP="0042415F">
      <w:pPr>
        <w:spacing w:after="0" w:line="240" w:lineRule="auto"/>
      </w:pPr>
      <w:r w:rsidRPr="00461E10">
        <w:t>In addition to the board program developed within E</w:t>
      </w:r>
      <w:r>
        <w:t>NDYMION</w:t>
      </w:r>
      <w:r w:rsidRPr="00461E10">
        <w:t xml:space="preserve"> Academy, the Endymion organization provides a wide range of professional services. In addition, </w:t>
      </w:r>
      <w:r>
        <w:t>ENDYMION</w:t>
      </w:r>
      <w:r w:rsidRPr="00461E10">
        <w:t xml:space="preserve"> is involved in various social and cultural initiatives and institutions. E</w:t>
      </w:r>
      <w:r>
        <w:t>NDYMION</w:t>
      </w:r>
      <w:r w:rsidRPr="00461E10">
        <w:t xml:space="preserve"> provides services in the field of Consulting &amp; Business Services, Audit &amp; Advisory Services, and services in the field of Professional Development. The core values ​​of the E</w:t>
      </w:r>
      <w:r>
        <w:t>NDYMION</w:t>
      </w:r>
      <w:r w:rsidRPr="00461E10">
        <w:t xml:space="preserve"> network are “Citizenship”, “Professionalism” and “Autonomy”.</w:t>
      </w:r>
    </w:p>
    <w:p w14:paraId="1BC42F55" w14:textId="77777777" w:rsidR="0042415F" w:rsidRPr="00461E10" w:rsidRDefault="0042415F" w:rsidP="0042415F">
      <w:pPr>
        <w:spacing w:after="0" w:line="240" w:lineRule="auto"/>
      </w:pPr>
    </w:p>
    <w:p w14:paraId="50587D96" w14:textId="77777777" w:rsidR="0042415F" w:rsidRPr="00461E10" w:rsidRDefault="0042415F" w:rsidP="0042415F">
      <w:pPr>
        <w:spacing w:after="0" w:line="240" w:lineRule="auto"/>
      </w:pPr>
    </w:p>
    <w:p w14:paraId="6DD6B5B0" w14:textId="77777777" w:rsidR="0042415F" w:rsidRPr="00461E10" w:rsidRDefault="0042415F" w:rsidP="0042415F">
      <w:pPr>
        <w:spacing w:after="0" w:line="240" w:lineRule="auto"/>
      </w:pPr>
    </w:p>
    <w:p w14:paraId="610504BE" w14:textId="77777777" w:rsidR="0042415F" w:rsidRPr="00461E10" w:rsidRDefault="0042415F" w:rsidP="0042415F">
      <w:pPr>
        <w:spacing w:after="0" w:line="240" w:lineRule="auto"/>
      </w:pPr>
    </w:p>
    <w:p w14:paraId="1893C4C4" w14:textId="77777777" w:rsidR="0042415F" w:rsidRPr="00461E10" w:rsidRDefault="0042415F" w:rsidP="0042415F">
      <w:pPr>
        <w:spacing w:after="0" w:line="240" w:lineRule="auto"/>
      </w:pPr>
    </w:p>
    <w:p w14:paraId="77F06193" w14:textId="32CC7BCA" w:rsidR="0042415F" w:rsidRPr="00461E10" w:rsidRDefault="0042415F" w:rsidP="0042415F">
      <w:pPr>
        <w:spacing w:after="0" w:line="240" w:lineRule="auto"/>
      </w:pPr>
      <w:r w:rsidRPr="00461E10">
        <w:lastRenderedPageBreak/>
        <w:t xml:space="preserve">More information about the core values, services, and social and cultural activities can be found at </w:t>
      </w:r>
      <w:ins w:id="113" w:author="Mairon Croes" w:date="2025-01-30T15:55:00Z" w16du:dateUtc="2025-01-30T19:55:00Z">
        <w:r w:rsidR="00175FDA">
          <w:t>[</w:t>
        </w:r>
        <w:r w:rsidR="00D76011">
          <w:fldChar w:fldCharType="begin"/>
        </w:r>
        <w:r w:rsidR="00D76011">
          <w:instrText>HYPERLINK "</w:instrText>
        </w:r>
        <w:r w:rsidR="00D76011" w:rsidRPr="00D76011">
          <w:rPr>
            <w:rPrChange w:id="114" w:author="Mairon Croes" w:date="2025-01-30T15:55:00Z" w16du:dateUtc="2025-01-30T19:55:00Z">
              <w:rPr>
                <w:rStyle w:val="Hyperlink"/>
              </w:rPr>
            </w:rPrChange>
          </w:rPr>
          <w:instrText>https://endymion.network/</w:instrText>
        </w:r>
        <w:r w:rsidR="00D76011">
          <w:instrText>"</w:instrText>
        </w:r>
        <w:r w:rsidR="00D76011">
          <w:fldChar w:fldCharType="separate"/>
        </w:r>
        <w:r w:rsidR="00D76011" w:rsidRPr="00D76011">
          <w:rPr>
            <w:rStyle w:val="Hyperlink"/>
          </w:rPr>
          <w:t>https://endymion.network/</w:t>
        </w:r>
        <w:r w:rsidR="00D76011">
          <w:fldChar w:fldCharType="end"/>
        </w:r>
        <w:r w:rsidR="00D76011">
          <w:t>](</w:t>
        </w:r>
      </w:ins>
      <w:del w:id="115" w:author="Mairon Croes" w:date="2025-01-30T15:55:00Z" w16du:dateUtc="2025-01-30T19:55:00Z">
        <w:r w:rsidDel="00175FDA">
          <w:fldChar w:fldCharType="begin"/>
        </w:r>
        <w:r w:rsidDel="00175FDA">
          <w:delInstrText>HYPERLINK "https://endymion.network/"</w:delInstrText>
        </w:r>
        <w:r w:rsidDel="00175FDA">
          <w:fldChar w:fldCharType="separate"/>
        </w:r>
        <w:r w:rsidRPr="00175FDA" w:rsidDel="00175FDA">
          <w:rPr>
            <w:rPrChange w:id="116" w:author="Mairon Croes" w:date="2025-01-30T15:55:00Z" w16du:dateUtc="2025-01-30T19:55:00Z">
              <w:rPr>
                <w:rStyle w:val="Hyperlink"/>
              </w:rPr>
            </w:rPrChange>
          </w:rPr>
          <w:delText>https://endymion.network/</w:delText>
        </w:r>
        <w:r w:rsidDel="00175FDA">
          <w:fldChar w:fldCharType="end"/>
        </w:r>
      </w:del>
      <w:ins w:id="117" w:author="Mairon Croes" w:date="2025-01-30T15:55:00Z" w16du:dateUtc="2025-01-30T19:55:00Z">
        <w:r w:rsidR="00175FDA" w:rsidRPr="00175FDA">
          <w:rPr>
            <w:rPrChange w:id="118" w:author="Mairon Croes" w:date="2025-01-30T15:55:00Z" w16du:dateUtc="2025-01-30T19:55:00Z">
              <w:rPr>
                <w:rStyle w:val="Hyperlink"/>
              </w:rPr>
            </w:rPrChange>
          </w:rPr>
          <w:t>https://endymion.network/</w:t>
        </w:r>
        <w:r w:rsidR="00D76011">
          <w:t>)</w:t>
        </w:r>
      </w:ins>
      <w:r>
        <w:t>.</w:t>
      </w:r>
    </w:p>
    <w:p w14:paraId="5BDC4474" w14:textId="77777777" w:rsidR="0042415F" w:rsidRPr="00461E10" w:rsidRDefault="0042415F" w:rsidP="0042415F">
      <w:pPr>
        <w:spacing w:after="0" w:line="240" w:lineRule="auto"/>
        <w:rPr>
          <w:b/>
          <w:bCs/>
        </w:rPr>
      </w:pPr>
    </w:p>
    <w:p w14:paraId="2C3B0051" w14:textId="77777777" w:rsidR="0042415F" w:rsidRPr="00461E10" w:rsidRDefault="0042415F" w:rsidP="0042415F">
      <w:pPr>
        <w:spacing w:after="0" w:line="240" w:lineRule="auto"/>
      </w:pPr>
    </w:p>
    <w:p w14:paraId="6E87E5A9" w14:textId="77777777" w:rsidR="0042415F" w:rsidRPr="00461E10" w:rsidRDefault="0042415F" w:rsidP="0042415F">
      <w:pPr>
        <w:spacing w:after="0" w:line="240" w:lineRule="auto"/>
        <w:rPr>
          <w:color w:val="ED0000"/>
          <w:sz w:val="24"/>
          <w:szCs w:val="24"/>
        </w:rPr>
      </w:pPr>
      <w:r>
        <w:rPr>
          <w:noProof/>
        </w:rPr>
        <w:drawing>
          <wp:inline distT="0" distB="0" distL="0" distR="0" wp14:anchorId="6B6FC583" wp14:editId="1581F50E">
            <wp:extent cx="2400746" cy="1085850"/>
            <wp:effectExtent l="0" t="0" r="0" b="0"/>
            <wp:docPr id="1240054902" name="Picture 1" descr="Afbeelding met Lettertype, logo, Graphic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54902" name="Picture 1" descr="Afbeelding met Lettertype, logo, Graphics, wit&#10;&#10;Automatisch gegenereerde beschrijving"/>
                    <pic:cNvPicPr/>
                  </pic:nvPicPr>
                  <pic:blipFill>
                    <a:blip r:embed="rId14">
                      <a:clrChange>
                        <a:clrFrom>
                          <a:srgbClr val="F1F1F1"/>
                        </a:clrFrom>
                        <a:clrTo>
                          <a:srgbClr val="F1F1F1">
                            <a:alpha val="0"/>
                          </a:srgbClr>
                        </a:clrTo>
                      </a:clrChange>
                    </a:blip>
                    <a:stretch>
                      <a:fillRect/>
                    </a:stretch>
                  </pic:blipFill>
                  <pic:spPr>
                    <a:xfrm>
                      <a:off x="0" y="0"/>
                      <a:ext cx="2402820" cy="1086788"/>
                    </a:xfrm>
                    <a:prstGeom prst="rect">
                      <a:avLst/>
                    </a:prstGeom>
                  </pic:spPr>
                </pic:pic>
              </a:graphicData>
            </a:graphic>
          </wp:inline>
        </w:drawing>
      </w:r>
    </w:p>
    <w:p w14:paraId="6E82741C" w14:textId="77777777" w:rsidR="0042415F" w:rsidRPr="00461E10" w:rsidRDefault="0042415F" w:rsidP="0042415F">
      <w:pPr>
        <w:spacing w:after="0" w:line="240" w:lineRule="auto"/>
        <w:rPr>
          <w:color w:val="ED0000"/>
          <w:sz w:val="24"/>
          <w:szCs w:val="24"/>
        </w:rPr>
      </w:pPr>
    </w:p>
    <w:p w14:paraId="1DAD4FC8" w14:textId="77777777" w:rsidR="0042415F" w:rsidRPr="00461E10" w:rsidRDefault="0042415F" w:rsidP="0042415F">
      <w:pPr>
        <w:spacing w:after="0" w:line="240" w:lineRule="auto"/>
        <w:rPr>
          <w:color w:val="ED0000"/>
          <w:sz w:val="24"/>
          <w:szCs w:val="24"/>
        </w:rPr>
      </w:pPr>
    </w:p>
    <w:p w14:paraId="0A461F18" w14:textId="192EDACA" w:rsidR="0042415F" w:rsidRPr="00790776" w:rsidRDefault="0042415F" w:rsidP="0042415F">
      <w:pPr>
        <w:rPr>
          <w:color w:val="ED0000"/>
          <w:sz w:val="24"/>
          <w:szCs w:val="24"/>
        </w:rPr>
      </w:pPr>
      <w:r w:rsidRPr="00461E10">
        <w:rPr>
          <w:color w:val="ED0000"/>
          <w:sz w:val="24"/>
          <w:szCs w:val="24"/>
        </w:rPr>
        <w:br w:type="page"/>
      </w:r>
    </w:p>
    <w:p w14:paraId="3F238800" w14:textId="77777777" w:rsidR="0042415F" w:rsidRPr="002B0A5E" w:rsidRDefault="0042415F" w:rsidP="0042415F">
      <w:pPr>
        <w:rPr>
          <w:lang w:val="nl-NL"/>
        </w:rPr>
      </w:pPr>
    </w:p>
    <w:p w14:paraId="6CFB5716" w14:textId="77777777" w:rsidR="00072CDD" w:rsidRPr="00115CA7" w:rsidRDefault="00072CDD" w:rsidP="00001072">
      <w:pPr>
        <w:spacing w:after="0" w:line="240" w:lineRule="auto"/>
        <w:rPr>
          <w:color w:val="ED0000"/>
          <w:sz w:val="24"/>
          <w:szCs w:val="24"/>
          <w:lang w:val="nl-NL"/>
        </w:rPr>
      </w:pPr>
    </w:p>
    <w:sectPr w:rsidR="00072CDD" w:rsidRPr="00115CA7">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wabcadvies@gmail.com" w:date="2025-01-28T14:35:00Z" w:initials="wa">
    <w:p w14:paraId="3E57494B" w14:textId="0FC48F19" w:rsidR="003A2766" w:rsidRDefault="00D76011">
      <w:pPr>
        <w:pStyle w:val="CommentText"/>
      </w:pPr>
      <w:r>
        <w:rPr>
          <w:rStyle w:val="CommentReference"/>
        </w:rPr>
        <w:annotationRef/>
      </w:r>
      <w:r w:rsidRPr="735E5E9F">
        <w:t>Mairon, kan jij aub een format hier voor maken? de gebruikelijke gegevens:</w:t>
      </w:r>
    </w:p>
    <w:p w14:paraId="17201CCA" w14:textId="16B3A981" w:rsidR="003A2766" w:rsidRDefault="00D76011">
      <w:pPr>
        <w:pStyle w:val="CommentText"/>
      </w:pPr>
      <w:r w:rsidRPr="55D907F6">
        <w:t>naam, functie, emailadres, telefoonnummer</w:t>
      </w:r>
    </w:p>
    <w:p w14:paraId="7EDE3777" w14:textId="2CAAFB30" w:rsidR="003A2766" w:rsidRDefault="00D76011">
      <w:pPr>
        <w:pStyle w:val="CommentText"/>
      </w:pPr>
      <w:r w:rsidRPr="2F75AE70">
        <w:t>organisatie</w:t>
      </w:r>
    </w:p>
    <w:p w14:paraId="79C937C3" w14:textId="71060AB6" w:rsidR="003A2766" w:rsidRDefault="00D76011">
      <w:pPr>
        <w:pStyle w:val="CommentText"/>
      </w:pPr>
      <w:r w:rsidRPr="610A4605">
        <w:t>etc.</w:t>
      </w:r>
    </w:p>
  </w:comment>
  <w:comment w:id="17" w:author="Mairon Croes" w:date="2025-01-29T12:05:00Z" w:initials="MC">
    <w:p w14:paraId="5ABC23C2" w14:textId="77777777" w:rsidR="00690091" w:rsidRDefault="001B28E5" w:rsidP="00690091">
      <w:r>
        <w:rPr>
          <w:rStyle w:val="CommentReference"/>
        </w:rPr>
        <w:annotationRef/>
      </w:r>
      <w:r w:rsidR="00690091">
        <w:rPr>
          <w:sz w:val="20"/>
          <w:szCs w:val="20"/>
        </w:rPr>
        <w:t>Hellen, voor de duidelijkheid, dit moet dus een formulier worden waar de bezoeker zijn/haar gegevens achterlaat?</w:t>
      </w:r>
    </w:p>
  </w:comment>
  <w:comment w:id="20" w:author="wabcadvies@gmail.com" w:date="2025-01-28T14:48:00Z" w:initials="wa">
    <w:p w14:paraId="38C65533" w14:textId="37B13B0C" w:rsidR="003A2766" w:rsidRDefault="00D76011">
      <w:pPr>
        <w:pStyle w:val="CommentText"/>
      </w:pPr>
      <w:r>
        <w:rPr>
          <w:rStyle w:val="CommentReference"/>
        </w:rPr>
        <w:annotationRef/>
      </w:r>
      <w:r w:rsidRPr="01B882CA">
        <w:t xml:space="preserve">Mairon, dit zijn de teksten die bij onderdeel 3 horen. Maak jij een mooie layout? </w:t>
      </w:r>
    </w:p>
  </w:comment>
  <w:comment w:id="37" w:author="wabcadvies@gmail.com" w:date="2025-01-28T14:38:00Z" w:initials="wa">
    <w:p w14:paraId="7294AE01" w14:textId="07AE8174" w:rsidR="003A2766" w:rsidRDefault="00D76011">
      <w:pPr>
        <w:pStyle w:val="CommentText"/>
      </w:pPr>
      <w:r>
        <w:rPr>
          <w:rStyle w:val="CommentReference"/>
        </w:rPr>
        <w:annotationRef/>
      </w:r>
      <w:r w:rsidRPr="58F2EABA">
        <w:t>Mairon, dit logo had ik jou destijds toegestuurd. Heb je het nog?</w:t>
      </w:r>
    </w:p>
  </w:comment>
  <w:comment w:id="38" w:author="Mairon Croes" w:date="2025-01-29T12:12:00Z" w:initials="MC">
    <w:p w14:paraId="4BED7393" w14:textId="77777777" w:rsidR="00333DAF" w:rsidRDefault="00333DAF" w:rsidP="00333DAF">
      <w:r>
        <w:rPr>
          <w:rStyle w:val="CommentReference"/>
        </w:rPr>
        <w:annotationRef/>
      </w:r>
      <w:r>
        <w:rPr>
          <w:color w:val="000000"/>
          <w:sz w:val="20"/>
          <w:szCs w:val="20"/>
        </w:rPr>
        <w:t>Ja ik heb de logo.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C937C3" w15:done="0"/>
  <w15:commentEx w15:paraId="5ABC23C2" w15:paraIdParent="79C937C3" w15:done="0"/>
  <w15:commentEx w15:paraId="38C65533" w15:done="0"/>
  <w15:commentEx w15:paraId="7294AE01" w15:done="0"/>
  <w15:commentEx w15:paraId="4BED7393" w15:paraIdParent="7294AE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4BA9A" w16cex:dateUtc="2025-01-28T18:35:00Z"/>
  <w16cex:commentExtensible w16cex:durableId="37FEDE87" w16cex:dateUtc="2025-01-29T16:05:00Z"/>
  <w16cex:commentExtensible w16cex:durableId="5DCED128" w16cex:dateUtc="2025-01-28T18:48:00Z">
    <w16cex:extLst>
      <w16:ext w16:uri="{CE6994B0-6A32-4C9F-8C6B-6E91EDA988CE}">
        <cr:reactions xmlns:cr="http://schemas.microsoft.com/office/comments/2020/reactions">
          <cr:reaction reactionType="1">
            <cr:reactionInfo dateUtc="2025-01-29T16:10:01Z">
              <cr:user userId="S::Mairon.Croes@gobierno.aw::834e67af-2210-4981-a2fc-02c8ae12936f" userProvider="AD" userName="Mairon Croes"/>
            </cr:reactionInfo>
          </cr:reaction>
        </cr:reactions>
      </w16:ext>
    </w16cex:extLst>
  </w16cex:commentExtensible>
  <w16cex:commentExtensible w16cex:durableId="773535FF" w16cex:dateUtc="2025-01-28T18:38:00Z"/>
  <w16cex:commentExtensible w16cex:durableId="1AAA8797" w16cex:dateUtc="2025-01-29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C937C3" w16cid:durableId="4574BA9A"/>
  <w16cid:commentId w16cid:paraId="5ABC23C2" w16cid:durableId="37FEDE87"/>
  <w16cid:commentId w16cid:paraId="38C65533" w16cid:durableId="5DCED128"/>
  <w16cid:commentId w16cid:paraId="7294AE01" w16cid:durableId="773535FF"/>
  <w16cid:commentId w16cid:paraId="4BED7393" w16cid:durableId="1AAA8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321E6" w14:textId="77777777" w:rsidR="0013243D" w:rsidRDefault="0013243D" w:rsidP="00004EC6">
      <w:pPr>
        <w:spacing w:after="0" w:line="240" w:lineRule="auto"/>
      </w:pPr>
      <w:r>
        <w:separator/>
      </w:r>
    </w:p>
  </w:endnote>
  <w:endnote w:type="continuationSeparator" w:id="0">
    <w:p w14:paraId="5CF81896" w14:textId="77777777" w:rsidR="0013243D" w:rsidRDefault="0013243D" w:rsidP="00004EC6">
      <w:pPr>
        <w:spacing w:after="0" w:line="240" w:lineRule="auto"/>
      </w:pPr>
      <w:r>
        <w:continuationSeparator/>
      </w:r>
    </w:p>
  </w:endnote>
  <w:endnote w:type="continuationNotice" w:id="1">
    <w:p w14:paraId="4A8A3545" w14:textId="77777777" w:rsidR="0013243D" w:rsidRDefault="00132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0107891" w14:paraId="4478ED18" w14:textId="77777777" w:rsidTr="10107891">
      <w:trPr>
        <w:trHeight w:val="300"/>
      </w:trPr>
      <w:tc>
        <w:tcPr>
          <w:tcW w:w="3120" w:type="dxa"/>
        </w:tcPr>
        <w:p w14:paraId="42971F6F" w14:textId="36B7DD61" w:rsidR="10107891" w:rsidRDefault="10107891" w:rsidP="10107891">
          <w:pPr>
            <w:pStyle w:val="Header"/>
            <w:ind w:left="-115"/>
          </w:pPr>
        </w:p>
      </w:tc>
      <w:tc>
        <w:tcPr>
          <w:tcW w:w="3120" w:type="dxa"/>
        </w:tcPr>
        <w:p w14:paraId="1160E9B1" w14:textId="25477C97" w:rsidR="10107891" w:rsidRDefault="10107891" w:rsidP="10107891">
          <w:pPr>
            <w:pStyle w:val="Header"/>
            <w:jc w:val="center"/>
          </w:pPr>
        </w:p>
      </w:tc>
      <w:tc>
        <w:tcPr>
          <w:tcW w:w="3120" w:type="dxa"/>
        </w:tcPr>
        <w:p w14:paraId="7FF96C29" w14:textId="3A088618" w:rsidR="10107891" w:rsidRDefault="10107891">
          <w:pPr>
            <w:pStyle w:val="Header"/>
            <w:ind w:right="-115"/>
            <w:jc w:val="right"/>
            <w:pPrChange w:id="119" w:author="wabcadvies@gmail.com" w:date="2025-01-28T18:26:00Z">
              <w:pPr/>
            </w:pPrChange>
          </w:pPr>
        </w:p>
      </w:tc>
    </w:tr>
  </w:tbl>
  <w:p w14:paraId="76BA2BF5" w14:textId="6777FD4E" w:rsidR="10107891" w:rsidRDefault="10107891">
    <w:pPr>
      <w:pStyle w:val="Footer"/>
      <w:pPrChange w:id="120" w:author="wabcadvies@gmail.com" w:date="2025-01-28T18:26: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9A3DC" w14:textId="77777777" w:rsidR="0013243D" w:rsidRDefault="0013243D" w:rsidP="00004EC6">
      <w:pPr>
        <w:spacing w:after="0" w:line="240" w:lineRule="auto"/>
      </w:pPr>
      <w:r>
        <w:separator/>
      </w:r>
    </w:p>
  </w:footnote>
  <w:footnote w:type="continuationSeparator" w:id="0">
    <w:p w14:paraId="39980A7F" w14:textId="77777777" w:rsidR="0013243D" w:rsidRDefault="0013243D" w:rsidP="00004EC6">
      <w:pPr>
        <w:spacing w:after="0" w:line="240" w:lineRule="auto"/>
      </w:pPr>
      <w:r>
        <w:continuationSeparator/>
      </w:r>
    </w:p>
  </w:footnote>
  <w:footnote w:type="continuationNotice" w:id="1">
    <w:p w14:paraId="1E2E4829" w14:textId="77777777" w:rsidR="0013243D" w:rsidRDefault="001324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F4F6" w14:textId="50D05B9D" w:rsidR="00004EC6" w:rsidRDefault="10107891">
    <w:pPr>
      <w:pStyle w:val="Header"/>
    </w:pPr>
    <w:proofErr w:type="spellStart"/>
    <w:r>
      <w:t>Geactualiseerde</w:t>
    </w:r>
    <w:proofErr w:type="spellEnd"/>
    <w:r>
      <w:t xml:space="preserve"> versie 28-1-2025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CFC"/>
    <w:multiLevelType w:val="hybridMultilevel"/>
    <w:tmpl w:val="E53E0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09139E"/>
    <w:multiLevelType w:val="hybridMultilevel"/>
    <w:tmpl w:val="4BAA3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3B2025"/>
    <w:multiLevelType w:val="hybridMultilevel"/>
    <w:tmpl w:val="73C60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AF6522"/>
    <w:multiLevelType w:val="hybridMultilevel"/>
    <w:tmpl w:val="6E9E22A6"/>
    <w:lvl w:ilvl="0" w:tplc="20000001">
      <w:start w:val="1"/>
      <w:numFmt w:val="bullet"/>
      <w:lvlText w:val=""/>
      <w:lvlJc w:val="left"/>
      <w:pPr>
        <w:ind w:left="382" w:hanging="360"/>
      </w:pPr>
      <w:rPr>
        <w:rFonts w:ascii="Symbol" w:hAnsi="Symbol" w:hint="default"/>
      </w:rPr>
    </w:lvl>
    <w:lvl w:ilvl="1" w:tplc="20000003" w:tentative="1">
      <w:start w:val="1"/>
      <w:numFmt w:val="bullet"/>
      <w:lvlText w:val="o"/>
      <w:lvlJc w:val="left"/>
      <w:pPr>
        <w:ind w:left="1102" w:hanging="360"/>
      </w:pPr>
      <w:rPr>
        <w:rFonts w:ascii="Courier New" w:hAnsi="Courier New" w:cs="Courier New" w:hint="default"/>
      </w:rPr>
    </w:lvl>
    <w:lvl w:ilvl="2" w:tplc="20000005" w:tentative="1">
      <w:start w:val="1"/>
      <w:numFmt w:val="bullet"/>
      <w:lvlText w:val=""/>
      <w:lvlJc w:val="left"/>
      <w:pPr>
        <w:ind w:left="1822" w:hanging="360"/>
      </w:pPr>
      <w:rPr>
        <w:rFonts w:ascii="Wingdings" w:hAnsi="Wingdings" w:hint="default"/>
      </w:rPr>
    </w:lvl>
    <w:lvl w:ilvl="3" w:tplc="20000001" w:tentative="1">
      <w:start w:val="1"/>
      <w:numFmt w:val="bullet"/>
      <w:lvlText w:val=""/>
      <w:lvlJc w:val="left"/>
      <w:pPr>
        <w:ind w:left="2542" w:hanging="360"/>
      </w:pPr>
      <w:rPr>
        <w:rFonts w:ascii="Symbol" w:hAnsi="Symbol" w:hint="default"/>
      </w:rPr>
    </w:lvl>
    <w:lvl w:ilvl="4" w:tplc="20000003" w:tentative="1">
      <w:start w:val="1"/>
      <w:numFmt w:val="bullet"/>
      <w:lvlText w:val="o"/>
      <w:lvlJc w:val="left"/>
      <w:pPr>
        <w:ind w:left="3262" w:hanging="360"/>
      </w:pPr>
      <w:rPr>
        <w:rFonts w:ascii="Courier New" w:hAnsi="Courier New" w:cs="Courier New" w:hint="default"/>
      </w:rPr>
    </w:lvl>
    <w:lvl w:ilvl="5" w:tplc="20000005" w:tentative="1">
      <w:start w:val="1"/>
      <w:numFmt w:val="bullet"/>
      <w:lvlText w:val=""/>
      <w:lvlJc w:val="left"/>
      <w:pPr>
        <w:ind w:left="3982" w:hanging="360"/>
      </w:pPr>
      <w:rPr>
        <w:rFonts w:ascii="Wingdings" w:hAnsi="Wingdings" w:hint="default"/>
      </w:rPr>
    </w:lvl>
    <w:lvl w:ilvl="6" w:tplc="20000001" w:tentative="1">
      <w:start w:val="1"/>
      <w:numFmt w:val="bullet"/>
      <w:lvlText w:val=""/>
      <w:lvlJc w:val="left"/>
      <w:pPr>
        <w:ind w:left="4702" w:hanging="360"/>
      </w:pPr>
      <w:rPr>
        <w:rFonts w:ascii="Symbol" w:hAnsi="Symbol" w:hint="default"/>
      </w:rPr>
    </w:lvl>
    <w:lvl w:ilvl="7" w:tplc="20000003" w:tentative="1">
      <w:start w:val="1"/>
      <w:numFmt w:val="bullet"/>
      <w:lvlText w:val="o"/>
      <w:lvlJc w:val="left"/>
      <w:pPr>
        <w:ind w:left="5422" w:hanging="360"/>
      </w:pPr>
      <w:rPr>
        <w:rFonts w:ascii="Courier New" w:hAnsi="Courier New" w:cs="Courier New" w:hint="default"/>
      </w:rPr>
    </w:lvl>
    <w:lvl w:ilvl="8" w:tplc="20000005" w:tentative="1">
      <w:start w:val="1"/>
      <w:numFmt w:val="bullet"/>
      <w:lvlText w:val=""/>
      <w:lvlJc w:val="left"/>
      <w:pPr>
        <w:ind w:left="6142" w:hanging="360"/>
      </w:pPr>
      <w:rPr>
        <w:rFonts w:ascii="Wingdings" w:hAnsi="Wingdings" w:hint="default"/>
      </w:rPr>
    </w:lvl>
  </w:abstractNum>
  <w:abstractNum w:abstractNumId="4" w15:restartNumberingAfterBreak="0">
    <w:nsid w:val="114E0D10"/>
    <w:multiLevelType w:val="hybridMultilevel"/>
    <w:tmpl w:val="BA364516"/>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2D70AC"/>
    <w:multiLevelType w:val="hybridMultilevel"/>
    <w:tmpl w:val="9E3A9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9E28DC"/>
    <w:multiLevelType w:val="multilevel"/>
    <w:tmpl w:val="BDEA4C84"/>
    <w:lvl w:ilvl="0">
      <w:start w:val="1"/>
      <w:numFmt w:val="decimal"/>
      <w:lvlText w:val="%1."/>
      <w:lvlJc w:val="left"/>
      <w:pPr>
        <w:ind w:left="72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440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513AC5"/>
    <w:multiLevelType w:val="multilevel"/>
    <w:tmpl w:val="B0CE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F6965"/>
    <w:multiLevelType w:val="hybridMultilevel"/>
    <w:tmpl w:val="CC0A193E"/>
    <w:lvl w:ilvl="0" w:tplc="E122587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51068"/>
    <w:multiLevelType w:val="hybridMultilevel"/>
    <w:tmpl w:val="1804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B2228"/>
    <w:multiLevelType w:val="hybridMultilevel"/>
    <w:tmpl w:val="1E1434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62749B"/>
    <w:multiLevelType w:val="multilevel"/>
    <w:tmpl w:val="74A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F36A1"/>
    <w:multiLevelType w:val="hybridMultilevel"/>
    <w:tmpl w:val="B3403F8E"/>
    <w:lvl w:ilvl="0" w:tplc="32044A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E3032"/>
    <w:multiLevelType w:val="hybridMultilevel"/>
    <w:tmpl w:val="DA381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BDC3399"/>
    <w:multiLevelType w:val="multilevel"/>
    <w:tmpl w:val="523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E4134"/>
    <w:multiLevelType w:val="hybridMultilevel"/>
    <w:tmpl w:val="4754C37A"/>
    <w:lvl w:ilvl="0" w:tplc="32044A1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84B54"/>
    <w:multiLevelType w:val="hybridMultilevel"/>
    <w:tmpl w:val="0372A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05357BF"/>
    <w:multiLevelType w:val="hybridMultilevel"/>
    <w:tmpl w:val="BE484AA8"/>
    <w:lvl w:ilvl="0" w:tplc="3224ECD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9B0260"/>
    <w:multiLevelType w:val="hybridMultilevel"/>
    <w:tmpl w:val="BB02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C0D6E"/>
    <w:multiLevelType w:val="hybridMultilevel"/>
    <w:tmpl w:val="D0FE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04CD4"/>
    <w:multiLevelType w:val="multilevel"/>
    <w:tmpl w:val="66DC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E7A4B"/>
    <w:multiLevelType w:val="hybridMultilevel"/>
    <w:tmpl w:val="ACC21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E354645"/>
    <w:multiLevelType w:val="hybridMultilevel"/>
    <w:tmpl w:val="135AA55E"/>
    <w:lvl w:ilvl="0" w:tplc="20000001">
      <w:start w:val="1"/>
      <w:numFmt w:val="bullet"/>
      <w:lvlText w:val=""/>
      <w:lvlJc w:val="left"/>
      <w:pPr>
        <w:ind w:left="742" w:hanging="360"/>
      </w:pPr>
      <w:rPr>
        <w:rFonts w:ascii="Symbol" w:hAnsi="Symbol" w:hint="default"/>
      </w:rPr>
    </w:lvl>
    <w:lvl w:ilvl="1" w:tplc="20000003" w:tentative="1">
      <w:start w:val="1"/>
      <w:numFmt w:val="bullet"/>
      <w:lvlText w:val="o"/>
      <w:lvlJc w:val="left"/>
      <w:pPr>
        <w:ind w:left="1462" w:hanging="360"/>
      </w:pPr>
      <w:rPr>
        <w:rFonts w:ascii="Courier New" w:hAnsi="Courier New" w:cs="Courier New" w:hint="default"/>
      </w:rPr>
    </w:lvl>
    <w:lvl w:ilvl="2" w:tplc="20000005" w:tentative="1">
      <w:start w:val="1"/>
      <w:numFmt w:val="bullet"/>
      <w:lvlText w:val=""/>
      <w:lvlJc w:val="left"/>
      <w:pPr>
        <w:ind w:left="2182" w:hanging="360"/>
      </w:pPr>
      <w:rPr>
        <w:rFonts w:ascii="Wingdings" w:hAnsi="Wingdings" w:hint="default"/>
      </w:rPr>
    </w:lvl>
    <w:lvl w:ilvl="3" w:tplc="20000001" w:tentative="1">
      <w:start w:val="1"/>
      <w:numFmt w:val="bullet"/>
      <w:lvlText w:val=""/>
      <w:lvlJc w:val="left"/>
      <w:pPr>
        <w:ind w:left="2902" w:hanging="360"/>
      </w:pPr>
      <w:rPr>
        <w:rFonts w:ascii="Symbol" w:hAnsi="Symbol" w:hint="default"/>
      </w:rPr>
    </w:lvl>
    <w:lvl w:ilvl="4" w:tplc="20000003" w:tentative="1">
      <w:start w:val="1"/>
      <w:numFmt w:val="bullet"/>
      <w:lvlText w:val="o"/>
      <w:lvlJc w:val="left"/>
      <w:pPr>
        <w:ind w:left="3622" w:hanging="360"/>
      </w:pPr>
      <w:rPr>
        <w:rFonts w:ascii="Courier New" w:hAnsi="Courier New" w:cs="Courier New" w:hint="default"/>
      </w:rPr>
    </w:lvl>
    <w:lvl w:ilvl="5" w:tplc="20000005" w:tentative="1">
      <w:start w:val="1"/>
      <w:numFmt w:val="bullet"/>
      <w:lvlText w:val=""/>
      <w:lvlJc w:val="left"/>
      <w:pPr>
        <w:ind w:left="4342" w:hanging="360"/>
      </w:pPr>
      <w:rPr>
        <w:rFonts w:ascii="Wingdings" w:hAnsi="Wingdings" w:hint="default"/>
      </w:rPr>
    </w:lvl>
    <w:lvl w:ilvl="6" w:tplc="20000001" w:tentative="1">
      <w:start w:val="1"/>
      <w:numFmt w:val="bullet"/>
      <w:lvlText w:val=""/>
      <w:lvlJc w:val="left"/>
      <w:pPr>
        <w:ind w:left="5062" w:hanging="360"/>
      </w:pPr>
      <w:rPr>
        <w:rFonts w:ascii="Symbol" w:hAnsi="Symbol" w:hint="default"/>
      </w:rPr>
    </w:lvl>
    <w:lvl w:ilvl="7" w:tplc="20000003" w:tentative="1">
      <w:start w:val="1"/>
      <w:numFmt w:val="bullet"/>
      <w:lvlText w:val="o"/>
      <w:lvlJc w:val="left"/>
      <w:pPr>
        <w:ind w:left="5782" w:hanging="360"/>
      </w:pPr>
      <w:rPr>
        <w:rFonts w:ascii="Courier New" w:hAnsi="Courier New" w:cs="Courier New" w:hint="default"/>
      </w:rPr>
    </w:lvl>
    <w:lvl w:ilvl="8" w:tplc="20000005" w:tentative="1">
      <w:start w:val="1"/>
      <w:numFmt w:val="bullet"/>
      <w:lvlText w:val=""/>
      <w:lvlJc w:val="left"/>
      <w:pPr>
        <w:ind w:left="6502" w:hanging="360"/>
      </w:pPr>
      <w:rPr>
        <w:rFonts w:ascii="Wingdings" w:hAnsi="Wingdings" w:hint="default"/>
      </w:rPr>
    </w:lvl>
  </w:abstractNum>
  <w:abstractNum w:abstractNumId="23" w15:restartNumberingAfterBreak="0">
    <w:nsid w:val="73B41C45"/>
    <w:multiLevelType w:val="hybridMultilevel"/>
    <w:tmpl w:val="987C6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DB6E93"/>
    <w:multiLevelType w:val="hybridMultilevel"/>
    <w:tmpl w:val="79FC2D8C"/>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5" w15:restartNumberingAfterBreak="0">
    <w:nsid w:val="75243429"/>
    <w:multiLevelType w:val="hybridMultilevel"/>
    <w:tmpl w:val="91B206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225054"/>
    <w:multiLevelType w:val="hybridMultilevel"/>
    <w:tmpl w:val="FD9CF7EC"/>
    <w:lvl w:ilvl="0" w:tplc="B14E96DC">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B1A2D"/>
    <w:multiLevelType w:val="hybridMultilevel"/>
    <w:tmpl w:val="A7645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B62261F"/>
    <w:multiLevelType w:val="multilevel"/>
    <w:tmpl w:val="4FA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9220E"/>
    <w:multiLevelType w:val="hybridMultilevel"/>
    <w:tmpl w:val="E99CAA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3886722">
    <w:abstractNumId w:val="6"/>
  </w:num>
  <w:num w:numId="2" w16cid:durableId="1339849214">
    <w:abstractNumId w:val="26"/>
  </w:num>
  <w:num w:numId="3" w16cid:durableId="1381132224">
    <w:abstractNumId w:val="21"/>
  </w:num>
  <w:num w:numId="4" w16cid:durableId="1040516026">
    <w:abstractNumId w:val="10"/>
  </w:num>
  <w:num w:numId="5" w16cid:durableId="772212155">
    <w:abstractNumId w:val="16"/>
  </w:num>
  <w:num w:numId="6" w16cid:durableId="904609409">
    <w:abstractNumId w:val="5"/>
  </w:num>
  <w:num w:numId="7" w16cid:durableId="337118554">
    <w:abstractNumId w:val="0"/>
  </w:num>
  <w:num w:numId="8" w16cid:durableId="1393625858">
    <w:abstractNumId w:val="24"/>
  </w:num>
  <w:num w:numId="9" w16cid:durableId="304743276">
    <w:abstractNumId w:val="27"/>
  </w:num>
  <w:num w:numId="10" w16cid:durableId="468783504">
    <w:abstractNumId w:val="22"/>
  </w:num>
  <w:num w:numId="11" w16cid:durableId="545486852">
    <w:abstractNumId w:val="3"/>
  </w:num>
  <w:num w:numId="12" w16cid:durableId="1716272704">
    <w:abstractNumId w:val="4"/>
  </w:num>
  <w:num w:numId="13" w16cid:durableId="1823505170">
    <w:abstractNumId w:val="13"/>
  </w:num>
  <w:num w:numId="14" w16cid:durableId="946080116">
    <w:abstractNumId w:val="25"/>
  </w:num>
  <w:num w:numId="15" w16cid:durableId="1446462742">
    <w:abstractNumId w:val="17"/>
  </w:num>
  <w:num w:numId="16" w16cid:durableId="1051924552">
    <w:abstractNumId w:val="2"/>
  </w:num>
  <w:num w:numId="17" w16cid:durableId="1405957414">
    <w:abstractNumId w:val="7"/>
  </w:num>
  <w:num w:numId="18" w16cid:durableId="593904061">
    <w:abstractNumId w:val="20"/>
  </w:num>
  <w:num w:numId="19" w16cid:durableId="1667632710">
    <w:abstractNumId w:val="14"/>
  </w:num>
  <w:num w:numId="20" w16cid:durableId="137192399">
    <w:abstractNumId w:val="11"/>
  </w:num>
  <w:num w:numId="21" w16cid:durableId="2020348395">
    <w:abstractNumId w:val="12"/>
  </w:num>
  <w:num w:numId="22" w16cid:durableId="613680216">
    <w:abstractNumId w:val="15"/>
  </w:num>
  <w:num w:numId="23" w16cid:durableId="1278246889">
    <w:abstractNumId w:val="18"/>
  </w:num>
  <w:num w:numId="24" w16cid:durableId="1804736799">
    <w:abstractNumId w:val="23"/>
  </w:num>
  <w:num w:numId="25" w16cid:durableId="419299723">
    <w:abstractNumId w:val="19"/>
  </w:num>
  <w:num w:numId="26" w16cid:durableId="210849030">
    <w:abstractNumId w:val="9"/>
  </w:num>
  <w:num w:numId="27" w16cid:durableId="634674696">
    <w:abstractNumId w:val="8"/>
  </w:num>
  <w:num w:numId="28" w16cid:durableId="122968600">
    <w:abstractNumId w:val="28"/>
  </w:num>
  <w:num w:numId="29" w16cid:durableId="1820611827">
    <w:abstractNumId w:val="1"/>
  </w:num>
  <w:num w:numId="30" w16cid:durableId="84281856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iron Croes">
    <w15:presenceInfo w15:providerId="AD" w15:userId="S::Mairon.Croes@gobierno.aw::834e67af-2210-4981-a2fc-02c8ae12936f"/>
  </w15:person>
  <w15:person w15:author="wabcadvies@gmail.com">
    <w15:presenceInfo w15:providerId="AD" w15:userId="S::urn:spo:guest#wabcadvies@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C3"/>
    <w:rsid w:val="00001072"/>
    <w:rsid w:val="00004EC6"/>
    <w:rsid w:val="00010294"/>
    <w:rsid w:val="00024D1B"/>
    <w:rsid w:val="00043AD9"/>
    <w:rsid w:val="00057E7C"/>
    <w:rsid w:val="000637B3"/>
    <w:rsid w:val="00071A64"/>
    <w:rsid w:val="00072CDD"/>
    <w:rsid w:val="000C2682"/>
    <w:rsid w:val="000E1EC4"/>
    <w:rsid w:val="000E602F"/>
    <w:rsid w:val="001037EB"/>
    <w:rsid w:val="00111BD9"/>
    <w:rsid w:val="00115CA7"/>
    <w:rsid w:val="00122334"/>
    <w:rsid w:val="0013243D"/>
    <w:rsid w:val="00136EF3"/>
    <w:rsid w:val="00170C8C"/>
    <w:rsid w:val="00175FDA"/>
    <w:rsid w:val="00184F97"/>
    <w:rsid w:val="001B28E5"/>
    <w:rsid w:val="001C63A4"/>
    <w:rsid w:val="001E183F"/>
    <w:rsid w:val="00234989"/>
    <w:rsid w:val="00242A0D"/>
    <w:rsid w:val="00264ADC"/>
    <w:rsid w:val="0026734B"/>
    <w:rsid w:val="00282C8C"/>
    <w:rsid w:val="002A139E"/>
    <w:rsid w:val="002A1668"/>
    <w:rsid w:val="002A2E30"/>
    <w:rsid w:val="002D1C1A"/>
    <w:rsid w:val="002E3760"/>
    <w:rsid w:val="002F06BB"/>
    <w:rsid w:val="002F3FFC"/>
    <w:rsid w:val="00333DAF"/>
    <w:rsid w:val="00341139"/>
    <w:rsid w:val="00357D79"/>
    <w:rsid w:val="00394417"/>
    <w:rsid w:val="003A2766"/>
    <w:rsid w:val="003B1C78"/>
    <w:rsid w:val="003B6199"/>
    <w:rsid w:val="004156C3"/>
    <w:rsid w:val="0042415F"/>
    <w:rsid w:val="00437D24"/>
    <w:rsid w:val="004507B3"/>
    <w:rsid w:val="00482116"/>
    <w:rsid w:val="004C64F2"/>
    <w:rsid w:val="004D0711"/>
    <w:rsid w:val="004D766C"/>
    <w:rsid w:val="0055576C"/>
    <w:rsid w:val="00561A98"/>
    <w:rsid w:val="00564AA2"/>
    <w:rsid w:val="00585DDD"/>
    <w:rsid w:val="005B3688"/>
    <w:rsid w:val="005D4CEB"/>
    <w:rsid w:val="005E0807"/>
    <w:rsid w:val="005E34F1"/>
    <w:rsid w:val="005F05D4"/>
    <w:rsid w:val="005F258D"/>
    <w:rsid w:val="00630977"/>
    <w:rsid w:val="00690091"/>
    <w:rsid w:val="00697EA0"/>
    <w:rsid w:val="006B048C"/>
    <w:rsid w:val="006E460A"/>
    <w:rsid w:val="00726236"/>
    <w:rsid w:val="00777506"/>
    <w:rsid w:val="00790776"/>
    <w:rsid w:val="007B4602"/>
    <w:rsid w:val="007C29E1"/>
    <w:rsid w:val="007F1B49"/>
    <w:rsid w:val="00851EBA"/>
    <w:rsid w:val="00882677"/>
    <w:rsid w:val="008E6D7D"/>
    <w:rsid w:val="00906640"/>
    <w:rsid w:val="00954D65"/>
    <w:rsid w:val="009568FD"/>
    <w:rsid w:val="0096560E"/>
    <w:rsid w:val="009A53B1"/>
    <w:rsid w:val="009C500F"/>
    <w:rsid w:val="009D4C70"/>
    <w:rsid w:val="00A05A78"/>
    <w:rsid w:val="00AA5486"/>
    <w:rsid w:val="00AB65F4"/>
    <w:rsid w:val="00B17211"/>
    <w:rsid w:val="00B24E9C"/>
    <w:rsid w:val="00B33C3D"/>
    <w:rsid w:val="00B37E57"/>
    <w:rsid w:val="00B41F38"/>
    <w:rsid w:val="00B45DC2"/>
    <w:rsid w:val="00BA12D7"/>
    <w:rsid w:val="00BB014C"/>
    <w:rsid w:val="00BB3A3A"/>
    <w:rsid w:val="00BB4C4E"/>
    <w:rsid w:val="00BB5D39"/>
    <w:rsid w:val="00BD7C04"/>
    <w:rsid w:val="00C433A4"/>
    <w:rsid w:val="00C5016C"/>
    <w:rsid w:val="00C51B01"/>
    <w:rsid w:val="00C64C47"/>
    <w:rsid w:val="00C66DC4"/>
    <w:rsid w:val="00CA5ABF"/>
    <w:rsid w:val="00CC3995"/>
    <w:rsid w:val="00D268D1"/>
    <w:rsid w:val="00D5429A"/>
    <w:rsid w:val="00D76011"/>
    <w:rsid w:val="00DD51A8"/>
    <w:rsid w:val="00E016BD"/>
    <w:rsid w:val="00E12517"/>
    <w:rsid w:val="00E12F84"/>
    <w:rsid w:val="00E22317"/>
    <w:rsid w:val="00E33FD7"/>
    <w:rsid w:val="00E3653F"/>
    <w:rsid w:val="00E42072"/>
    <w:rsid w:val="00E67B0D"/>
    <w:rsid w:val="00E72C85"/>
    <w:rsid w:val="00E73EB3"/>
    <w:rsid w:val="00E812F7"/>
    <w:rsid w:val="00ED5DAF"/>
    <w:rsid w:val="00ED7F5A"/>
    <w:rsid w:val="00EE474C"/>
    <w:rsid w:val="00F03A6F"/>
    <w:rsid w:val="00F264E1"/>
    <w:rsid w:val="00FC27D3"/>
    <w:rsid w:val="00FC9139"/>
    <w:rsid w:val="00FD5F72"/>
    <w:rsid w:val="00FF63C6"/>
    <w:rsid w:val="01A65DBC"/>
    <w:rsid w:val="04F27335"/>
    <w:rsid w:val="085F10DD"/>
    <w:rsid w:val="10107891"/>
    <w:rsid w:val="166A32EA"/>
    <w:rsid w:val="1730EEC3"/>
    <w:rsid w:val="18D1C769"/>
    <w:rsid w:val="25B15852"/>
    <w:rsid w:val="29E0BADA"/>
    <w:rsid w:val="2B08DDBD"/>
    <w:rsid w:val="2C4662A6"/>
    <w:rsid w:val="2D7CD9F3"/>
    <w:rsid w:val="2EF2A05B"/>
    <w:rsid w:val="2FEFD170"/>
    <w:rsid w:val="33605232"/>
    <w:rsid w:val="33F3CBA0"/>
    <w:rsid w:val="3421585F"/>
    <w:rsid w:val="3491B268"/>
    <w:rsid w:val="3609BA2F"/>
    <w:rsid w:val="3D76D441"/>
    <w:rsid w:val="3E2AF84C"/>
    <w:rsid w:val="3ECD9B25"/>
    <w:rsid w:val="4025CA14"/>
    <w:rsid w:val="4406C0D1"/>
    <w:rsid w:val="44634E00"/>
    <w:rsid w:val="4772263F"/>
    <w:rsid w:val="526AFF9C"/>
    <w:rsid w:val="551DE06D"/>
    <w:rsid w:val="5981A913"/>
    <w:rsid w:val="599114DF"/>
    <w:rsid w:val="5A0E1347"/>
    <w:rsid w:val="5A3BD946"/>
    <w:rsid w:val="5E89E19A"/>
    <w:rsid w:val="602FA7B8"/>
    <w:rsid w:val="6415127C"/>
    <w:rsid w:val="660937D7"/>
    <w:rsid w:val="67ED0A2C"/>
    <w:rsid w:val="6B549997"/>
    <w:rsid w:val="6E452299"/>
    <w:rsid w:val="6F510EDB"/>
    <w:rsid w:val="724F3672"/>
    <w:rsid w:val="7FF3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5807"/>
  <w15:chartTrackingRefBased/>
  <w15:docId w15:val="{AB541DD2-9C65-4C7E-BC94-ABC1D63A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3"/>
  </w:style>
  <w:style w:type="paragraph" w:styleId="Heading1">
    <w:name w:val="heading 1"/>
    <w:basedOn w:val="Normal"/>
    <w:next w:val="Normal"/>
    <w:link w:val="Heading1Char"/>
    <w:uiPriority w:val="9"/>
    <w:qFormat/>
    <w:rsid w:val="004156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56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156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6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6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56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56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6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6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6C3"/>
    <w:rPr>
      <w:rFonts w:eastAsiaTheme="majorEastAsia" w:cstheme="majorBidi"/>
      <w:color w:val="272727" w:themeColor="text1" w:themeTint="D8"/>
    </w:rPr>
  </w:style>
  <w:style w:type="paragraph" w:styleId="Title">
    <w:name w:val="Title"/>
    <w:basedOn w:val="Normal"/>
    <w:next w:val="Normal"/>
    <w:link w:val="TitleChar"/>
    <w:uiPriority w:val="10"/>
    <w:qFormat/>
    <w:rsid w:val="00415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6C3"/>
    <w:pPr>
      <w:spacing w:before="160"/>
      <w:jc w:val="center"/>
    </w:pPr>
    <w:rPr>
      <w:i/>
      <w:iCs/>
      <w:color w:val="404040" w:themeColor="text1" w:themeTint="BF"/>
    </w:rPr>
  </w:style>
  <w:style w:type="character" w:customStyle="1" w:styleId="QuoteChar">
    <w:name w:val="Quote Char"/>
    <w:basedOn w:val="DefaultParagraphFont"/>
    <w:link w:val="Quote"/>
    <w:uiPriority w:val="29"/>
    <w:rsid w:val="004156C3"/>
    <w:rPr>
      <w:i/>
      <w:iCs/>
      <w:color w:val="404040" w:themeColor="text1" w:themeTint="BF"/>
    </w:rPr>
  </w:style>
  <w:style w:type="paragraph" w:styleId="ListParagraph">
    <w:name w:val="List Paragraph"/>
    <w:basedOn w:val="Normal"/>
    <w:uiPriority w:val="34"/>
    <w:qFormat/>
    <w:rsid w:val="004156C3"/>
    <w:pPr>
      <w:ind w:left="720"/>
      <w:contextualSpacing/>
    </w:pPr>
  </w:style>
  <w:style w:type="character" w:styleId="IntenseEmphasis">
    <w:name w:val="Intense Emphasis"/>
    <w:basedOn w:val="DefaultParagraphFont"/>
    <w:uiPriority w:val="21"/>
    <w:qFormat/>
    <w:rsid w:val="004156C3"/>
    <w:rPr>
      <w:i/>
      <w:iCs/>
      <w:color w:val="2F5496" w:themeColor="accent1" w:themeShade="BF"/>
    </w:rPr>
  </w:style>
  <w:style w:type="paragraph" w:styleId="IntenseQuote">
    <w:name w:val="Intense Quote"/>
    <w:basedOn w:val="Normal"/>
    <w:next w:val="Normal"/>
    <w:link w:val="IntenseQuoteChar"/>
    <w:uiPriority w:val="30"/>
    <w:qFormat/>
    <w:rsid w:val="004156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6C3"/>
    <w:rPr>
      <w:i/>
      <w:iCs/>
      <w:color w:val="2F5496" w:themeColor="accent1" w:themeShade="BF"/>
    </w:rPr>
  </w:style>
  <w:style w:type="character" w:styleId="IntenseReference">
    <w:name w:val="Intense Reference"/>
    <w:basedOn w:val="DefaultParagraphFont"/>
    <w:uiPriority w:val="32"/>
    <w:qFormat/>
    <w:rsid w:val="004156C3"/>
    <w:rPr>
      <w:b/>
      <w:bCs/>
      <w:smallCaps/>
      <w:color w:val="2F5496" w:themeColor="accent1" w:themeShade="BF"/>
      <w:spacing w:val="5"/>
    </w:rPr>
  </w:style>
  <w:style w:type="paragraph" w:styleId="NormalWeb">
    <w:name w:val="Normal (Web)"/>
    <w:basedOn w:val="Normal"/>
    <w:uiPriority w:val="99"/>
    <w:semiHidden/>
    <w:unhideWhenUsed/>
    <w:rsid w:val="004156C3"/>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415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2CDD"/>
    <w:rPr>
      <w:color w:val="0563C1" w:themeColor="hyperlink"/>
      <w:u w:val="single"/>
    </w:rPr>
  </w:style>
  <w:style w:type="character" w:styleId="CommentReference">
    <w:name w:val="annotation reference"/>
    <w:basedOn w:val="DefaultParagraphFont"/>
    <w:uiPriority w:val="99"/>
    <w:semiHidden/>
    <w:unhideWhenUsed/>
    <w:rsid w:val="00F264E1"/>
    <w:rPr>
      <w:sz w:val="16"/>
      <w:szCs w:val="16"/>
    </w:rPr>
  </w:style>
  <w:style w:type="paragraph" w:styleId="CommentText">
    <w:name w:val="annotation text"/>
    <w:basedOn w:val="Normal"/>
    <w:link w:val="CommentTextChar"/>
    <w:uiPriority w:val="99"/>
    <w:unhideWhenUsed/>
    <w:rsid w:val="00F264E1"/>
    <w:pPr>
      <w:spacing w:line="240" w:lineRule="auto"/>
    </w:pPr>
    <w:rPr>
      <w:sz w:val="20"/>
      <w:szCs w:val="20"/>
    </w:rPr>
  </w:style>
  <w:style w:type="character" w:customStyle="1" w:styleId="CommentTextChar">
    <w:name w:val="Comment Text Char"/>
    <w:basedOn w:val="DefaultParagraphFont"/>
    <w:link w:val="CommentText"/>
    <w:uiPriority w:val="99"/>
    <w:rsid w:val="00F264E1"/>
    <w:rPr>
      <w:sz w:val="20"/>
      <w:szCs w:val="20"/>
    </w:rPr>
  </w:style>
  <w:style w:type="paragraph" w:styleId="CommentSubject">
    <w:name w:val="annotation subject"/>
    <w:basedOn w:val="CommentText"/>
    <w:next w:val="CommentText"/>
    <w:link w:val="CommentSubjectChar"/>
    <w:uiPriority w:val="99"/>
    <w:semiHidden/>
    <w:unhideWhenUsed/>
    <w:rsid w:val="00F264E1"/>
    <w:rPr>
      <w:b/>
      <w:bCs/>
    </w:rPr>
  </w:style>
  <w:style w:type="character" w:customStyle="1" w:styleId="CommentSubjectChar">
    <w:name w:val="Comment Subject Char"/>
    <w:basedOn w:val="CommentTextChar"/>
    <w:link w:val="CommentSubject"/>
    <w:uiPriority w:val="99"/>
    <w:semiHidden/>
    <w:rsid w:val="00F264E1"/>
    <w:rPr>
      <w:b/>
      <w:bCs/>
      <w:sz w:val="20"/>
      <w:szCs w:val="20"/>
    </w:rPr>
  </w:style>
  <w:style w:type="paragraph" w:styleId="Revision">
    <w:name w:val="Revision"/>
    <w:hidden/>
    <w:uiPriority w:val="99"/>
    <w:semiHidden/>
    <w:rsid w:val="00111BD9"/>
    <w:pPr>
      <w:spacing w:after="0" w:line="240" w:lineRule="auto"/>
    </w:pPr>
  </w:style>
  <w:style w:type="paragraph" w:styleId="Header">
    <w:name w:val="header"/>
    <w:basedOn w:val="Normal"/>
    <w:link w:val="HeaderChar"/>
    <w:uiPriority w:val="99"/>
    <w:unhideWhenUsed/>
    <w:rsid w:val="0000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EC6"/>
  </w:style>
  <w:style w:type="paragraph" w:styleId="Footer">
    <w:name w:val="footer"/>
    <w:basedOn w:val="Normal"/>
    <w:link w:val="FooterChar"/>
    <w:uiPriority w:val="99"/>
    <w:unhideWhenUsed/>
    <w:rsid w:val="0000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EC6"/>
  </w:style>
  <w:style w:type="character" w:styleId="UnresolvedMention">
    <w:name w:val="Unresolved Mention"/>
    <w:basedOn w:val="DefaultParagraphFont"/>
    <w:uiPriority w:val="99"/>
    <w:semiHidden/>
    <w:unhideWhenUsed/>
    <w:rsid w:val="00E812F7"/>
    <w:rPr>
      <w:color w:val="605E5C"/>
      <w:shd w:val="clear" w:color="auto" w:fill="E1DFDD"/>
    </w:rPr>
  </w:style>
  <w:style w:type="character" w:styleId="FollowedHyperlink">
    <w:name w:val="FollowedHyperlink"/>
    <w:basedOn w:val="DefaultParagraphFont"/>
    <w:uiPriority w:val="99"/>
    <w:semiHidden/>
    <w:unhideWhenUsed/>
    <w:rsid w:val="00851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72">
      <w:bodyDiv w:val="1"/>
      <w:marLeft w:val="0"/>
      <w:marRight w:val="0"/>
      <w:marTop w:val="0"/>
      <w:marBottom w:val="0"/>
      <w:divBdr>
        <w:top w:val="none" w:sz="0" w:space="0" w:color="auto"/>
        <w:left w:val="none" w:sz="0" w:space="0" w:color="auto"/>
        <w:bottom w:val="none" w:sz="0" w:space="0" w:color="auto"/>
        <w:right w:val="none" w:sz="0" w:space="0" w:color="auto"/>
      </w:divBdr>
    </w:div>
    <w:div w:id="116775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ffice@themis-institute.org"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6350</Words>
  <Characters>36196</Characters>
  <Application>Microsoft Office Word</Application>
  <DocSecurity>0</DocSecurity>
  <Lines>301</Lines>
  <Paragraphs>84</Paragraphs>
  <ScaleCrop>false</ScaleCrop>
  <Company/>
  <LinksUpToDate>false</LinksUpToDate>
  <CharactersWithSpaces>42462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van der Wal</dc:creator>
  <cp:keywords/>
  <dc:description/>
  <cp:lastModifiedBy>Mairon Croes</cp:lastModifiedBy>
  <cp:revision>2</cp:revision>
  <dcterms:created xsi:type="dcterms:W3CDTF">2025-01-30T20:07:00Z</dcterms:created>
  <dcterms:modified xsi:type="dcterms:W3CDTF">2025-01-30T20:07:00Z</dcterms:modified>
</cp:coreProperties>
</file>