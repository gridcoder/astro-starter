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CCB8" w14:textId="77777777" w:rsidR="0035389B" w:rsidRPr="0035389B" w:rsidRDefault="0035389B" w:rsidP="0035389B">
      <w:pPr>
        <w:rPr>
          <w:lang w:val="nl-NL"/>
        </w:rPr>
      </w:pPr>
      <w:r w:rsidRPr="0035389B">
        <w:rPr>
          <w:lang w:val="nl-NL"/>
        </w:rPr>
        <w:t>---</w:t>
      </w:r>
      <w:r w:rsidRPr="0035389B">
        <w:rPr>
          <w:lang w:val="nl-NL"/>
        </w:rPr>
        <w:br/>
      </w:r>
      <w:proofErr w:type="spellStart"/>
      <w:r w:rsidRPr="0035389B">
        <w:rPr>
          <w:lang w:val="nl-NL"/>
        </w:rPr>
        <w:t>title</w:t>
      </w:r>
      <w:proofErr w:type="spellEnd"/>
      <w:r w:rsidRPr="0035389B">
        <w:rPr>
          <w:lang w:val="nl-NL"/>
        </w:rPr>
        <w:t>: VEEL GESTELDE VRAGEN</w:t>
      </w:r>
      <w:r w:rsidRPr="0035389B">
        <w:rPr>
          <w:lang w:val="nl-NL"/>
        </w:rPr>
        <w:br/>
        <w:t>---</w:t>
      </w:r>
    </w:p>
    <w:p w14:paraId="26AAF601" w14:textId="77777777" w:rsidR="00197BEA" w:rsidRPr="003E2DC7" w:rsidRDefault="00197BEA" w:rsidP="00470AAD">
      <w:pPr>
        <w:spacing w:after="0"/>
        <w:rPr>
          <w:rFonts w:cstheme="minorHAnsi"/>
          <w:sz w:val="36"/>
          <w:szCs w:val="36"/>
          <w:lang w:val="nl-NL"/>
        </w:rPr>
      </w:pPr>
      <w:commentRangeStart w:id="0"/>
    </w:p>
    <w:p w14:paraId="0990A24B" w14:textId="77777777" w:rsidR="00D74550" w:rsidRPr="00470AAD" w:rsidRDefault="0026746D">
      <w:pPr>
        <w:pStyle w:val="Heading2"/>
        <w:rPr>
          <w:lang w:val="nl-NL"/>
        </w:rPr>
        <w:pPrChange w:id="1" w:author="Mairon Croes" w:date="2025-01-22T11:03:00Z" w16du:dateUtc="2025-01-22T15:03:00Z">
          <w:pPr>
            <w:pStyle w:val="NormalWeb"/>
            <w:shd w:val="clear" w:color="auto" w:fill="E7E6E6" w:themeFill="background2"/>
            <w:spacing w:after="0" w:afterAutospacing="0"/>
          </w:pPr>
        </w:pPrChange>
      </w:pPr>
      <w:bookmarkStart w:id="2" w:name="_Hlk169854440"/>
      <w:commentRangeEnd w:id="0"/>
      <w:r>
        <w:rPr>
          <w:rStyle w:val="CommentReference"/>
          <w:rFonts w:asciiTheme="minorHAnsi" w:eastAsiaTheme="minorHAnsi" w:hAnsiTheme="minorHAnsi" w:cstheme="minorBidi"/>
        </w:rPr>
        <w:commentReference w:id="0"/>
      </w:r>
      <w:r w:rsidR="00D74550" w:rsidRPr="00470AAD">
        <w:rPr>
          <w:lang w:val="nl-NL"/>
        </w:rPr>
        <w:t xml:space="preserve">Wat is corporate </w:t>
      </w:r>
      <w:proofErr w:type="spellStart"/>
      <w:r w:rsidR="00D74550" w:rsidRPr="00470AAD">
        <w:rPr>
          <w:lang w:val="nl-NL"/>
        </w:rPr>
        <w:t>governance</w:t>
      </w:r>
      <w:proofErr w:type="spellEnd"/>
      <w:r w:rsidR="00D74550" w:rsidRPr="00470AAD">
        <w:rPr>
          <w:lang w:val="nl-NL"/>
        </w:rPr>
        <w:t>?</w:t>
      </w:r>
    </w:p>
    <w:p w14:paraId="51BB75FF" w14:textId="77777777" w:rsidR="00595EB6" w:rsidRDefault="00595EB6" w:rsidP="00976721">
      <w:pPr>
        <w:spacing w:after="0"/>
        <w:jc w:val="both"/>
        <w:rPr>
          <w:rFonts w:cstheme="minorHAnsi"/>
          <w:lang w:val="nl-NL"/>
        </w:rPr>
      </w:pPr>
    </w:p>
    <w:p w14:paraId="1664A667" w14:textId="05058C42" w:rsidR="00E45C35" w:rsidRPr="00470AAD" w:rsidRDefault="00E45C35" w:rsidP="00A34E46">
      <w:pPr>
        <w:spacing w:after="0" w:line="240" w:lineRule="auto"/>
        <w:jc w:val="both"/>
        <w:rPr>
          <w:rFonts w:cstheme="minorHAnsi"/>
          <w:lang w:val="nl-NL"/>
        </w:rPr>
      </w:pPr>
      <w:r w:rsidRPr="00470AAD">
        <w:rPr>
          <w:rFonts w:cstheme="minorHAnsi"/>
          <w:lang w:val="nl-NL"/>
        </w:rPr>
        <w:t xml:space="preserve">Corporate </w:t>
      </w:r>
      <w:proofErr w:type="spellStart"/>
      <w:r w:rsidRPr="00470AAD">
        <w:rPr>
          <w:rFonts w:cstheme="minorHAnsi"/>
          <w:lang w:val="nl-NL"/>
        </w:rPr>
        <w:t>governance</w:t>
      </w:r>
      <w:proofErr w:type="spellEnd"/>
      <w:r w:rsidRPr="00470AAD">
        <w:rPr>
          <w:rFonts w:cstheme="minorHAnsi"/>
          <w:lang w:val="nl-NL"/>
        </w:rPr>
        <w:t xml:space="preserve"> gaat over </w:t>
      </w:r>
      <w:r w:rsidR="00A40D25">
        <w:rPr>
          <w:rFonts w:cstheme="minorHAnsi"/>
          <w:lang w:val="nl-NL"/>
        </w:rPr>
        <w:t xml:space="preserve">goed ondernemingsbestuur: </w:t>
      </w:r>
      <w:r w:rsidRPr="00470AAD">
        <w:rPr>
          <w:rFonts w:cstheme="minorHAnsi"/>
          <w:lang w:val="nl-NL"/>
        </w:rPr>
        <w:t xml:space="preserve">de taakopvatting, rolverdeling en handelwijze van de actoren </w:t>
      </w:r>
      <w:r w:rsidR="001A2D10">
        <w:rPr>
          <w:rFonts w:cstheme="minorHAnsi"/>
          <w:lang w:val="nl-NL"/>
        </w:rPr>
        <w:t xml:space="preserve">in </w:t>
      </w:r>
      <w:r w:rsidR="003967F0">
        <w:rPr>
          <w:rFonts w:cstheme="minorHAnsi"/>
          <w:lang w:val="nl-NL"/>
        </w:rPr>
        <w:t>een onderneming</w:t>
      </w:r>
      <w:r w:rsidR="00457943">
        <w:rPr>
          <w:rFonts w:cstheme="minorHAnsi"/>
          <w:lang w:val="nl-NL"/>
        </w:rPr>
        <w:t>/entiteit</w:t>
      </w:r>
      <w:r w:rsidRPr="00470AAD">
        <w:rPr>
          <w:rFonts w:cstheme="minorHAnsi"/>
          <w:lang w:val="nl-NL"/>
        </w:rPr>
        <w:t xml:space="preserve">. Het gaat ook over verantwoording afleggen over de aan hen toevertrouwde taken, verantwoordelijkheden en bevoegdheden. De grondslagen en kernwaarden van goede corporate </w:t>
      </w:r>
      <w:proofErr w:type="spellStart"/>
      <w:r w:rsidRPr="00470AAD">
        <w:rPr>
          <w:rFonts w:cstheme="minorHAnsi"/>
          <w:lang w:val="nl-NL"/>
        </w:rPr>
        <w:t>governance</w:t>
      </w:r>
      <w:proofErr w:type="spellEnd"/>
      <w:r w:rsidRPr="00470AAD">
        <w:rPr>
          <w:rFonts w:cstheme="minorHAnsi"/>
          <w:lang w:val="nl-NL"/>
        </w:rPr>
        <w:t xml:space="preserve"> krijgen een extra dimensie door de aanwezigheid van publieke belangen, in de vorm van de uitvoering van publieke taken of het beheer van (schaarse) publieke middelen.</w:t>
      </w:r>
    </w:p>
    <w:p w14:paraId="00CF4153" w14:textId="77777777" w:rsidR="00457943" w:rsidRDefault="00457943" w:rsidP="00457943">
      <w:pPr>
        <w:pStyle w:val="ListParagraph"/>
        <w:spacing w:after="0" w:line="240" w:lineRule="auto"/>
        <w:ind w:left="0"/>
        <w:jc w:val="both"/>
        <w:rPr>
          <w:rFonts w:cstheme="minorHAnsi"/>
          <w:lang w:val="nl-NL"/>
        </w:rPr>
      </w:pPr>
    </w:p>
    <w:p w14:paraId="0087B29D" w14:textId="3BA9EBFE" w:rsidR="00457943" w:rsidRPr="00643AB8" w:rsidRDefault="00457943" w:rsidP="00457943">
      <w:pPr>
        <w:pStyle w:val="ListParagraph"/>
        <w:spacing w:after="0" w:line="240" w:lineRule="auto"/>
        <w:ind w:left="0"/>
        <w:jc w:val="both"/>
        <w:rPr>
          <w:rFonts w:cstheme="minorHAnsi"/>
          <w:lang w:val="nl-NL"/>
        </w:rPr>
      </w:pPr>
      <w:r w:rsidRPr="00E45C35">
        <w:rPr>
          <w:rFonts w:cstheme="minorHAnsi"/>
          <w:lang w:val="nl-NL"/>
        </w:rPr>
        <w:t xml:space="preserve">De wenselijkheid van goed ondernemingsbestuur (goede corporate </w:t>
      </w:r>
      <w:proofErr w:type="spellStart"/>
      <w:r w:rsidRPr="00E45C35">
        <w:rPr>
          <w:rFonts w:cstheme="minorHAnsi"/>
          <w:lang w:val="nl-NL"/>
        </w:rPr>
        <w:t>governance</w:t>
      </w:r>
      <w:proofErr w:type="spellEnd"/>
      <w:r w:rsidRPr="00E45C35">
        <w:rPr>
          <w:rFonts w:cstheme="minorHAnsi"/>
          <w:lang w:val="nl-NL"/>
        </w:rPr>
        <w:t xml:space="preserve">) is een onderwerp dat wereldwijd steeds meer aandacht krijgt. </w:t>
      </w:r>
      <w:r w:rsidRPr="00643AB8">
        <w:rPr>
          <w:rFonts w:cstheme="minorHAnsi"/>
          <w:lang w:val="nl-NL"/>
        </w:rPr>
        <w:t xml:space="preserve">Volgens de OECD is </w:t>
      </w:r>
      <w:proofErr w:type="spellStart"/>
      <w:r w:rsidRPr="00643AB8">
        <w:rPr>
          <w:rFonts w:cstheme="minorHAnsi"/>
          <w:lang w:val="nl-NL"/>
        </w:rPr>
        <w:t>good</w:t>
      </w:r>
      <w:proofErr w:type="spellEnd"/>
      <w:r w:rsidRPr="00643AB8">
        <w:rPr>
          <w:rFonts w:cstheme="minorHAnsi"/>
          <w:lang w:val="nl-NL"/>
        </w:rPr>
        <w:t xml:space="preserve"> </w:t>
      </w:r>
      <w:proofErr w:type="spellStart"/>
      <w:r w:rsidRPr="00643AB8">
        <w:rPr>
          <w:rFonts w:cstheme="minorHAnsi"/>
          <w:lang w:val="nl-NL"/>
        </w:rPr>
        <w:t>governance</w:t>
      </w:r>
      <w:proofErr w:type="spellEnd"/>
      <w:r w:rsidRPr="00643AB8">
        <w:rPr>
          <w:rFonts w:cstheme="minorHAnsi"/>
          <w:lang w:val="nl-NL"/>
        </w:rPr>
        <w:t xml:space="preserve"> van entiteiten in de publieke- en semipublieke sector</w:t>
      </w:r>
      <w:r>
        <w:rPr>
          <w:rFonts w:cstheme="minorHAnsi"/>
          <w:lang w:val="nl-NL"/>
        </w:rPr>
        <w:t xml:space="preserve"> </w:t>
      </w:r>
      <w:r w:rsidRPr="00643AB8">
        <w:rPr>
          <w:rFonts w:cstheme="minorHAnsi"/>
          <w:lang w:val="nl-NL"/>
        </w:rPr>
        <w:t>“</w:t>
      </w:r>
      <w:proofErr w:type="spellStart"/>
      <w:r w:rsidRPr="00643AB8">
        <w:rPr>
          <w:rFonts w:cstheme="minorHAnsi"/>
          <w:i/>
          <w:iCs/>
          <w:lang w:val="nl-NL"/>
        </w:rPr>
        <w:t>essential</w:t>
      </w:r>
      <w:proofErr w:type="spellEnd"/>
      <w:r w:rsidRPr="00643AB8">
        <w:rPr>
          <w:rFonts w:cstheme="minorHAnsi"/>
          <w:i/>
          <w:iCs/>
          <w:lang w:val="nl-NL"/>
        </w:rPr>
        <w:t xml:space="preserve"> </w:t>
      </w:r>
      <w:proofErr w:type="spellStart"/>
      <w:r w:rsidRPr="00643AB8">
        <w:rPr>
          <w:rFonts w:cstheme="minorHAnsi"/>
          <w:i/>
          <w:iCs/>
          <w:lang w:val="nl-NL"/>
        </w:rPr>
        <w:t>for</w:t>
      </w:r>
      <w:proofErr w:type="spellEnd"/>
      <w:r w:rsidRPr="00643AB8">
        <w:rPr>
          <w:rFonts w:cstheme="minorHAnsi"/>
          <w:i/>
          <w:iCs/>
          <w:lang w:val="nl-NL"/>
        </w:rPr>
        <w:t xml:space="preserve"> </w:t>
      </w:r>
      <w:proofErr w:type="spellStart"/>
      <w:r w:rsidRPr="00643AB8">
        <w:rPr>
          <w:rFonts w:cstheme="minorHAnsi"/>
          <w:i/>
          <w:iCs/>
          <w:lang w:val="nl-NL"/>
        </w:rPr>
        <w:t>efficient</w:t>
      </w:r>
      <w:proofErr w:type="spellEnd"/>
      <w:r w:rsidRPr="00643AB8">
        <w:rPr>
          <w:rFonts w:cstheme="minorHAnsi"/>
          <w:i/>
          <w:iCs/>
          <w:lang w:val="nl-NL"/>
        </w:rPr>
        <w:t xml:space="preserve"> </w:t>
      </w:r>
      <w:proofErr w:type="spellStart"/>
      <w:r w:rsidRPr="00643AB8">
        <w:rPr>
          <w:rFonts w:cstheme="minorHAnsi"/>
          <w:i/>
          <w:iCs/>
          <w:lang w:val="nl-NL"/>
        </w:rPr>
        <w:t>and</w:t>
      </w:r>
      <w:proofErr w:type="spellEnd"/>
      <w:r w:rsidRPr="00643AB8">
        <w:rPr>
          <w:rFonts w:cstheme="minorHAnsi"/>
          <w:i/>
          <w:iCs/>
          <w:lang w:val="nl-NL"/>
        </w:rPr>
        <w:t xml:space="preserve"> open </w:t>
      </w:r>
      <w:proofErr w:type="spellStart"/>
      <w:r w:rsidRPr="00643AB8">
        <w:rPr>
          <w:rFonts w:cstheme="minorHAnsi"/>
          <w:i/>
          <w:iCs/>
          <w:lang w:val="nl-NL"/>
        </w:rPr>
        <w:t>markets</w:t>
      </w:r>
      <w:proofErr w:type="spellEnd"/>
      <w:r w:rsidRPr="00643AB8">
        <w:rPr>
          <w:rFonts w:cstheme="minorHAnsi"/>
          <w:i/>
          <w:iCs/>
          <w:lang w:val="nl-NL"/>
        </w:rPr>
        <w:t xml:space="preserve"> at </w:t>
      </w:r>
      <w:proofErr w:type="spellStart"/>
      <w:r w:rsidRPr="00643AB8">
        <w:rPr>
          <w:rFonts w:cstheme="minorHAnsi"/>
          <w:i/>
          <w:iCs/>
          <w:lang w:val="nl-NL"/>
        </w:rPr>
        <w:t>both</w:t>
      </w:r>
      <w:proofErr w:type="spellEnd"/>
      <w:r w:rsidRPr="00643AB8">
        <w:rPr>
          <w:rFonts w:cstheme="minorHAnsi"/>
          <w:i/>
          <w:iCs/>
          <w:lang w:val="nl-NL"/>
        </w:rPr>
        <w:t xml:space="preserve"> </w:t>
      </w:r>
      <w:proofErr w:type="spellStart"/>
      <w:r w:rsidRPr="00643AB8">
        <w:rPr>
          <w:rFonts w:cstheme="minorHAnsi"/>
          <w:i/>
          <w:iCs/>
          <w:lang w:val="nl-NL"/>
        </w:rPr>
        <w:t>the</w:t>
      </w:r>
      <w:proofErr w:type="spellEnd"/>
      <w:r w:rsidRPr="00643AB8">
        <w:rPr>
          <w:rFonts w:cstheme="minorHAnsi"/>
          <w:i/>
          <w:iCs/>
          <w:lang w:val="nl-NL"/>
        </w:rPr>
        <w:t xml:space="preserve"> </w:t>
      </w:r>
      <w:proofErr w:type="spellStart"/>
      <w:r w:rsidRPr="00643AB8">
        <w:rPr>
          <w:rFonts w:cstheme="minorHAnsi"/>
          <w:i/>
          <w:iCs/>
          <w:lang w:val="nl-NL"/>
        </w:rPr>
        <w:t>domestic</w:t>
      </w:r>
      <w:proofErr w:type="spellEnd"/>
      <w:r w:rsidRPr="00643AB8">
        <w:rPr>
          <w:rFonts w:cstheme="minorHAnsi"/>
          <w:i/>
          <w:iCs/>
          <w:lang w:val="nl-NL"/>
        </w:rPr>
        <w:t xml:space="preserve"> </w:t>
      </w:r>
      <w:proofErr w:type="spellStart"/>
      <w:r w:rsidRPr="00643AB8">
        <w:rPr>
          <w:rFonts w:cstheme="minorHAnsi"/>
          <w:i/>
          <w:iCs/>
          <w:lang w:val="nl-NL"/>
        </w:rPr>
        <w:t>and</w:t>
      </w:r>
      <w:proofErr w:type="spellEnd"/>
      <w:r w:rsidRPr="00643AB8">
        <w:rPr>
          <w:rFonts w:cstheme="minorHAnsi"/>
          <w:i/>
          <w:iCs/>
          <w:lang w:val="nl-NL"/>
        </w:rPr>
        <w:t xml:space="preserve"> </w:t>
      </w:r>
      <w:proofErr w:type="spellStart"/>
      <w:proofErr w:type="gramStart"/>
      <w:r w:rsidRPr="00643AB8">
        <w:rPr>
          <w:rFonts w:cstheme="minorHAnsi"/>
          <w:i/>
          <w:iCs/>
          <w:lang w:val="nl-NL"/>
        </w:rPr>
        <w:t>international</w:t>
      </w:r>
      <w:proofErr w:type="spellEnd"/>
      <w:proofErr w:type="gramEnd"/>
      <w:r w:rsidRPr="00643AB8">
        <w:rPr>
          <w:rFonts w:cstheme="minorHAnsi"/>
          <w:i/>
          <w:iCs/>
          <w:lang w:val="nl-NL"/>
        </w:rPr>
        <w:t xml:space="preserve"> level</w:t>
      </w:r>
      <w:r w:rsidRPr="00643AB8">
        <w:rPr>
          <w:rFonts w:cstheme="minorHAnsi"/>
          <w:lang w:val="nl-NL"/>
        </w:rPr>
        <w:t>”.</w:t>
      </w:r>
      <w:r w:rsidRPr="00E45C35">
        <w:rPr>
          <w:rFonts w:cstheme="minorHAnsi"/>
          <w:vertAlign w:val="superscript"/>
        </w:rPr>
        <w:footnoteReference w:id="1"/>
      </w:r>
      <w:r w:rsidRPr="00643AB8">
        <w:rPr>
          <w:rFonts w:cstheme="minorHAnsi"/>
          <w:vertAlign w:val="superscript"/>
          <w:lang w:val="nl-NL"/>
        </w:rPr>
        <w:t xml:space="preserve"> </w:t>
      </w:r>
    </w:p>
    <w:p w14:paraId="37DFB6F4" w14:textId="77777777" w:rsidR="003967F0" w:rsidRDefault="003967F0" w:rsidP="00A34E46">
      <w:pPr>
        <w:pStyle w:val="ListParagraph"/>
        <w:spacing w:after="0" w:line="240" w:lineRule="auto"/>
        <w:ind w:left="0"/>
        <w:jc w:val="both"/>
        <w:rPr>
          <w:rFonts w:cstheme="minorHAnsi"/>
          <w:lang w:val="nl-NL"/>
        </w:rPr>
      </w:pPr>
    </w:p>
    <w:p w14:paraId="5E1A5CB7" w14:textId="411B5998" w:rsidR="00BB549D" w:rsidRPr="00E45C35" w:rsidRDefault="00BB549D" w:rsidP="00A34E46">
      <w:pPr>
        <w:pStyle w:val="ListParagraph"/>
        <w:spacing w:after="0" w:line="240" w:lineRule="auto"/>
        <w:ind w:left="0"/>
        <w:jc w:val="both"/>
        <w:rPr>
          <w:rFonts w:cstheme="minorHAnsi"/>
          <w:lang w:val="nl-NL"/>
        </w:rPr>
      </w:pPr>
      <w:r w:rsidRPr="00E45C35">
        <w:rPr>
          <w:rFonts w:cstheme="minorHAnsi"/>
          <w:lang w:val="nl-NL"/>
        </w:rPr>
        <w:t xml:space="preserve">Goed ondernemingsbestuur is ook belangrijk voor de rechtspersonen in de publieke- en de semipublieke sector van Aruba. Binnen het Koninkrijk zijn in de afzonderlijke landen bepaalde vereisten en richtlijnen voor goede corporate </w:t>
      </w:r>
      <w:proofErr w:type="spellStart"/>
      <w:r w:rsidRPr="00E45C35">
        <w:rPr>
          <w:rFonts w:cstheme="minorHAnsi"/>
          <w:lang w:val="nl-NL"/>
        </w:rPr>
        <w:t>governance</w:t>
      </w:r>
      <w:proofErr w:type="spellEnd"/>
      <w:r w:rsidRPr="00E45C35">
        <w:rPr>
          <w:rFonts w:cstheme="minorHAnsi"/>
          <w:lang w:val="nl-NL"/>
        </w:rPr>
        <w:t xml:space="preserve"> vastgelegd in wettelijke regelingen en in codes. In Nederland wordt de Code Corporate </w:t>
      </w:r>
      <w:proofErr w:type="spellStart"/>
      <w:r w:rsidRPr="00E45C35">
        <w:rPr>
          <w:rFonts w:cstheme="minorHAnsi"/>
          <w:lang w:val="nl-NL"/>
        </w:rPr>
        <w:t>Governance</w:t>
      </w:r>
      <w:proofErr w:type="spellEnd"/>
      <w:r w:rsidRPr="00E45C35">
        <w:rPr>
          <w:rFonts w:cstheme="minorHAnsi"/>
          <w:lang w:val="nl-NL"/>
        </w:rPr>
        <w:t xml:space="preserve"> wettelijk verplicht toegepast in beursgenoteerde vennootschappen. Voor de overige rechtspersonen bestaat aldaar geen verplichting. Curaçao en </w:t>
      </w:r>
      <w:proofErr w:type="gramStart"/>
      <w:r w:rsidRPr="00E45C35">
        <w:rPr>
          <w:rFonts w:cstheme="minorHAnsi"/>
          <w:lang w:val="nl-NL"/>
        </w:rPr>
        <w:t>Sint Maarten</w:t>
      </w:r>
      <w:proofErr w:type="gramEnd"/>
      <w:r w:rsidRPr="00E45C35">
        <w:rPr>
          <w:rFonts w:cstheme="minorHAnsi"/>
          <w:lang w:val="nl-NL"/>
        </w:rPr>
        <w:t xml:space="preserve"> kennen een op </w:t>
      </w:r>
      <w:proofErr w:type="spellStart"/>
      <w:r w:rsidRPr="00E45C35">
        <w:rPr>
          <w:rFonts w:cstheme="minorHAnsi"/>
          <w:lang w:val="nl-NL"/>
        </w:rPr>
        <w:t>overheidsgerelateerde</w:t>
      </w:r>
      <w:proofErr w:type="spellEnd"/>
      <w:r w:rsidRPr="00E45C35">
        <w:rPr>
          <w:rFonts w:cstheme="minorHAnsi"/>
          <w:lang w:val="nl-NL"/>
        </w:rPr>
        <w:t xml:space="preserve"> entiteiten toegespitste Landsverordening </w:t>
      </w:r>
      <w:r w:rsidR="00FE3DA6">
        <w:rPr>
          <w:rFonts w:cstheme="minorHAnsi"/>
          <w:lang w:val="nl-NL"/>
        </w:rPr>
        <w:t>co</w:t>
      </w:r>
      <w:r w:rsidRPr="00E45C35">
        <w:rPr>
          <w:rFonts w:cstheme="minorHAnsi"/>
          <w:lang w:val="nl-NL"/>
        </w:rPr>
        <w:t xml:space="preserve">rporate </w:t>
      </w:r>
      <w:proofErr w:type="spellStart"/>
      <w:r w:rsidR="00FE3DA6">
        <w:rPr>
          <w:rFonts w:cstheme="minorHAnsi"/>
          <w:lang w:val="nl-NL"/>
        </w:rPr>
        <w:t>g</w:t>
      </w:r>
      <w:r w:rsidRPr="00E45C35">
        <w:rPr>
          <w:rFonts w:cstheme="minorHAnsi"/>
          <w:lang w:val="nl-NL"/>
        </w:rPr>
        <w:t>overnance</w:t>
      </w:r>
      <w:proofErr w:type="spellEnd"/>
      <w:r w:rsidRPr="00E45C35">
        <w:rPr>
          <w:rFonts w:cstheme="minorHAnsi"/>
          <w:lang w:val="nl-NL"/>
        </w:rPr>
        <w:t xml:space="preserve"> en een Code </w:t>
      </w:r>
      <w:r w:rsidR="00FE3DA6">
        <w:rPr>
          <w:rFonts w:cstheme="minorHAnsi"/>
          <w:lang w:val="nl-NL"/>
        </w:rPr>
        <w:t>c</w:t>
      </w:r>
      <w:r w:rsidRPr="00E45C35">
        <w:rPr>
          <w:rFonts w:cstheme="minorHAnsi"/>
          <w:lang w:val="nl-NL"/>
        </w:rPr>
        <w:t xml:space="preserve">orporate </w:t>
      </w:r>
      <w:proofErr w:type="spellStart"/>
      <w:r w:rsidR="00FE3DA6">
        <w:rPr>
          <w:rFonts w:cstheme="minorHAnsi"/>
          <w:lang w:val="nl-NL"/>
        </w:rPr>
        <w:t>g</w:t>
      </w:r>
      <w:r w:rsidRPr="00E45C35">
        <w:rPr>
          <w:rFonts w:cstheme="minorHAnsi"/>
          <w:lang w:val="nl-NL"/>
        </w:rPr>
        <w:t>overnance</w:t>
      </w:r>
      <w:proofErr w:type="spellEnd"/>
      <w:r w:rsidRPr="00E45C35">
        <w:rPr>
          <w:rFonts w:cstheme="minorHAnsi"/>
          <w:lang w:val="nl-NL"/>
        </w:rPr>
        <w:t>. Daarin zijn voorschriften opgenomen die goed ondernemerschap, transparantie en de bestuurlijke integriteit binnen overheidsvennootschappen en – stichtingen moeten bevorderen.</w:t>
      </w:r>
    </w:p>
    <w:p w14:paraId="32DA5DFF" w14:textId="77777777" w:rsidR="000F1783" w:rsidRDefault="000F1783" w:rsidP="00A34E46">
      <w:pPr>
        <w:spacing w:after="0" w:line="240" w:lineRule="auto"/>
        <w:jc w:val="both"/>
        <w:rPr>
          <w:rFonts w:cstheme="minorHAnsi"/>
          <w:lang w:val="nl-NL"/>
        </w:rPr>
      </w:pPr>
    </w:p>
    <w:p w14:paraId="3463CF18" w14:textId="175F9E5F" w:rsidR="00BB549D" w:rsidRPr="00E45C35" w:rsidRDefault="005516C4" w:rsidP="00A34E46">
      <w:pPr>
        <w:spacing w:after="0" w:line="240" w:lineRule="auto"/>
        <w:jc w:val="both"/>
        <w:rPr>
          <w:rFonts w:cstheme="minorHAnsi"/>
          <w:lang w:val="nl-NL"/>
        </w:rPr>
      </w:pPr>
      <w:ins w:id="3" w:author="Hellen van der Wal" w:date="2024-11-27T10:46:00Z" w16du:dateUtc="2024-11-27T14:46:00Z">
        <w:r>
          <w:rPr>
            <w:rFonts w:cstheme="minorHAnsi"/>
            <w:lang w:val="nl-NL"/>
          </w:rPr>
          <w:t>I</w:t>
        </w:r>
      </w:ins>
      <w:del w:id="4" w:author="Hellen van der Wal" w:date="2024-11-27T10:46:00Z" w16du:dateUtc="2024-11-27T14:46:00Z">
        <w:r w:rsidR="00AD1220" w:rsidRPr="00470AAD" w:rsidDel="005516C4">
          <w:rPr>
            <w:rFonts w:cstheme="minorHAnsi"/>
            <w:lang w:val="nl-NL"/>
          </w:rPr>
          <w:delText>Op dit moment bestaat i</w:delText>
        </w:r>
      </w:del>
      <w:r w:rsidR="00AD1220" w:rsidRPr="00470AAD">
        <w:rPr>
          <w:rFonts w:cstheme="minorHAnsi"/>
          <w:lang w:val="nl-NL"/>
        </w:rPr>
        <w:t xml:space="preserve">n Aruba </w:t>
      </w:r>
      <w:ins w:id="5" w:author="Hellen van der Wal" w:date="2024-11-27T10:46:00Z" w16du:dateUtc="2024-11-27T14:46:00Z">
        <w:r>
          <w:rPr>
            <w:rFonts w:cstheme="minorHAnsi"/>
            <w:lang w:val="nl-NL"/>
          </w:rPr>
          <w:t xml:space="preserve">kenden we </w:t>
        </w:r>
      </w:ins>
      <w:r w:rsidR="00AD1220" w:rsidRPr="00470AAD">
        <w:rPr>
          <w:rFonts w:cstheme="minorHAnsi"/>
          <w:lang w:val="nl-NL"/>
        </w:rPr>
        <w:t xml:space="preserve">een achterstand ten opzichte van de andere landen in het Koninkrijk ten aanzien van de corporate </w:t>
      </w:r>
      <w:proofErr w:type="spellStart"/>
      <w:r w:rsidR="00AD1220" w:rsidRPr="00470AAD">
        <w:rPr>
          <w:rFonts w:cstheme="minorHAnsi"/>
          <w:lang w:val="nl-NL"/>
        </w:rPr>
        <w:t>governance</w:t>
      </w:r>
      <w:proofErr w:type="spellEnd"/>
      <w:r w:rsidR="00AD1220" w:rsidRPr="00470AAD">
        <w:rPr>
          <w:rFonts w:cstheme="minorHAnsi"/>
          <w:lang w:val="nl-NL"/>
        </w:rPr>
        <w:t xml:space="preserve"> regels in de publieke- en semipublieke sector. De </w:t>
      </w:r>
      <w:r w:rsidR="00AD1220">
        <w:rPr>
          <w:rFonts w:cstheme="minorHAnsi"/>
          <w:lang w:val="nl-NL"/>
        </w:rPr>
        <w:t xml:space="preserve">Landsverordening corporate </w:t>
      </w:r>
      <w:proofErr w:type="spellStart"/>
      <w:r w:rsidR="00AD1220">
        <w:rPr>
          <w:rFonts w:cstheme="minorHAnsi"/>
          <w:lang w:val="nl-NL"/>
        </w:rPr>
        <w:t>governance</w:t>
      </w:r>
      <w:proofErr w:type="spellEnd"/>
      <w:r w:rsidR="00AD1220" w:rsidRPr="00470AAD">
        <w:rPr>
          <w:rFonts w:cstheme="minorHAnsi"/>
          <w:lang w:val="nl-NL"/>
        </w:rPr>
        <w:t xml:space="preserve"> en d</w:t>
      </w:r>
      <w:r w:rsidR="00AD1220">
        <w:rPr>
          <w:rFonts w:cstheme="minorHAnsi"/>
          <w:lang w:val="nl-NL"/>
        </w:rPr>
        <w:t>e</w:t>
      </w:r>
      <w:r w:rsidR="00AD1220" w:rsidRPr="00470AAD">
        <w:rPr>
          <w:rFonts w:cstheme="minorHAnsi"/>
          <w:lang w:val="nl-NL"/>
        </w:rPr>
        <w:t xml:space="preserve"> </w:t>
      </w:r>
      <w:r w:rsidR="000C6DBC">
        <w:rPr>
          <w:rFonts w:cstheme="minorHAnsi"/>
          <w:lang w:val="nl-NL"/>
        </w:rPr>
        <w:t>c</w:t>
      </w:r>
      <w:r w:rsidR="00AD1220" w:rsidRPr="00470AAD">
        <w:rPr>
          <w:rFonts w:cstheme="minorHAnsi"/>
          <w:lang w:val="nl-NL"/>
        </w:rPr>
        <w:t xml:space="preserve">ode Corporate </w:t>
      </w:r>
      <w:proofErr w:type="spellStart"/>
      <w:r w:rsidR="000C6DBC">
        <w:rPr>
          <w:rFonts w:cstheme="minorHAnsi"/>
          <w:lang w:val="nl-NL"/>
        </w:rPr>
        <w:t>g</w:t>
      </w:r>
      <w:r w:rsidR="00AD1220" w:rsidRPr="00470AAD">
        <w:rPr>
          <w:rFonts w:cstheme="minorHAnsi"/>
          <w:lang w:val="nl-NL"/>
        </w:rPr>
        <w:t>overnance</w:t>
      </w:r>
      <w:proofErr w:type="spellEnd"/>
      <w:r w:rsidR="00AD1220" w:rsidRPr="00470AAD">
        <w:rPr>
          <w:rFonts w:cstheme="minorHAnsi"/>
          <w:lang w:val="nl-NL"/>
        </w:rPr>
        <w:t xml:space="preserve"> (een landsbesluit, houdende algemene maatregelen) </w:t>
      </w:r>
      <w:r w:rsidR="00FE3DA6">
        <w:rPr>
          <w:rFonts w:cstheme="minorHAnsi"/>
          <w:lang w:val="nl-NL"/>
        </w:rPr>
        <w:t xml:space="preserve">brengen daarin verandering en </w:t>
      </w:r>
      <w:r w:rsidR="00AD1220">
        <w:rPr>
          <w:rFonts w:cstheme="minorHAnsi"/>
          <w:lang w:val="nl-NL"/>
        </w:rPr>
        <w:t>zullen</w:t>
      </w:r>
      <w:r w:rsidR="00AD1220" w:rsidRPr="00470AAD">
        <w:rPr>
          <w:rFonts w:cstheme="minorHAnsi"/>
          <w:lang w:val="nl-NL"/>
        </w:rPr>
        <w:t xml:space="preserve"> de basis </w:t>
      </w:r>
      <w:r w:rsidR="00AD1220">
        <w:rPr>
          <w:rFonts w:cstheme="minorHAnsi"/>
          <w:lang w:val="nl-NL"/>
        </w:rPr>
        <w:t xml:space="preserve">vormen </w:t>
      </w:r>
      <w:r w:rsidR="00AD1220" w:rsidRPr="00470AAD">
        <w:rPr>
          <w:rFonts w:cstheme="minorHAnsi"/>
          <w:lang w:val="nl-NL"/>
        </w:rPr>
        <w:t>van nieuwe wettelijke regels.</w:t>
      </w:r>
    </w:p>
    <w:p w14:paraId="6B3D00E1" w14:textId="77777777" w:rsidR="001D378E" w:rsidRDefault="001D378E" w:rsidP="00A34E46">
      <w:pPr>
        <w:spacing w:after="0" w:line="240" w:lineRule="auto"/>
        <w:jc w:val="both"/>
        <w:rPr>
          <w:rFonts w:cstheme="minorHAnsi"/>
          <w:lang w:val="nl-NL"/>
        </w:rPr>
      </w:pPr>
    </w:p>
    <w:p w14:paraId="033C21E6" w14:textId="56BEA7ED" w:rsidR="00D74550" w:rsidRPr="00470AAD" w:rsidRDefault="00D74550" w:rsidP="00A34E46">
      <w:pPr>
        <w:spacing w:after="0" w:line="240" w:lineRule="auto"/>
        <w:jc w:val="both"/>
        <w:rPr>
          <w:rFonts w:cstheme="minorHAnsi"/>
          <w:lang w:val="nl-NL"/>
        </w:rPr>
      </w:pPr>
      <w:r w:rsidRPr="00470AAD">
        <w:rPr>
          <w:rFonts w:cstheme="minorHAnsi"/>
          <w:lang w:val="nl-NL"/>
        </w:rPr>
        <w:t xml:space="preserve">Corporate </w:t>
      </w:r>
      <w:proofErr w:type="spellStart"/>
      <w:r w:rsidRPr="00470AAD">
        <w:rPr>
          <w:rFonts w:cstheme="minorHAnsi"/>
          <w:lang w:val="nl-NL"/>
        </w:rPr>
        <w:t>governance</w:t>
      </w:r>
      <w:proofErr w:type="spellEnd"/>
      <w:r w:rsidRPr="00470AAD">
        <w:rPr>
          <w:rFonts w:cstheme="minorHAnsi"/>
          <w:lang w:val="nl-NL"/>
        </w:rPr>
        <w:t xml:space="preserve"> gaat echter over méér dan het invoeren en handhaven van wettelijke regels en het formuleren van beleid door de overheid. Het gaat vooral over het gedrag en het handelen van mensen en </w:t>
      </w:r>
      <w:r w:rsidR="00D40716">
        <w:rPr>
          <w:rFonts w:cstheme="minorHAnsi"/>
          <w:lang w:val="nl-NL"/>
        </w:rPr>
        <w:t xml:space="preserve">het gaat over </w:t>
      </w:r>
      <w:r w:rsidRPr="00470AAD">
        <w:rPr>
          <w:rFonts w:cstheme="minorHAnsi"/>
          <w:lang w:val="nl-NL"/>
        </w:rPr>
        <w:t xml:space="preserve">de wijze waarop zij invulling geven aan de aan hen toevertrouwde taken en bevoegdheden. Nieuwe regels en beleid voor de uitvoering daarvan zijn een eerste stap. De succesvolle versterking van de corporate </w:t>
      </w:r>
      <w:proofErr w:type="spellStart"/>
      <w:r w:rsidRPr="00470AAD">
        <w:rPr>
          <w:rFonts w:cstheme="minorHAnsi"/>
          <w:lang w:val="nl-NL"/>
        </w:rPr>
        <w:t>governance</w:t>
      </w:r>
      <w:proofErr w:type="spellEnd"/>
      <w:r w:rsidRPr="00470AAD">
        <w:rPr>
          <w:rFonts w:cstheme="minorHAnsi"/>
          <w:lang w:val="nl-NL"/>
        </w:rPr>
        <w:t xml:space="preserve"> in de publieke- en de semipublieke sector vereist echter een gemeenschappelijk </w:t>
      </w:r>
      <w:proofErr w:type="gramStart"/>
      <w:r w:rsidRPr="00470AAD">
        <w:rPr>
          <w:rFonts w:cstheme="minorHAnsi"/>
          <w:lang w:val="nl-NL"/>
        </w:rPr>
        <w:t>gedragen</w:t>
      </w:r>
      <w:proofErr w:type="gramEnd"/>
      <w:r w:rsidRPr="00470AAD">
        <w:rPr>
          <w:rFonts w:cstheme="minorHAnsi"/>
          <w:lang w:val="nl-NL"/>
        </w:rPr>
        <w:t xml:space="preserve"> visie en uitvoering. Daarbij is een </w:t>
      </w:r>
      <w:r w:rsidR="002768A3" w:rsidRPr="00470AAD">
        <w:rPr>
          <w:rFonts w:cstheme="minorHAnsi"/>
          <w:lang w:val="nl-NL"/>
        </w:rPr>
        <w:t>cultuurverandering</w:t>
      </w:r>
      <w:r w:rsidRPr="00470AAD">
        <w:rPr>
          <w:rFonts w:cstheme="minorHAnsi"/>
          <w:lang w:val="nl-NL"/>
        </w:rPr>
        <w:t xml:space="preserve"> nodig.</w:t>
      </w:r>
    </w:p>
    <w:p w14:paraId="16F8D756" w14:textId="77777777" w:rsidR="004C6828" w:rsidRDefault="004C6828" w:rsidP="00A34E46">
      <w:pPr>
        <w:spacing w:after="0" w:line="240" w:lineRule="auto"/>
        <w:jc w:val="both"/>
        <w:rPr>
          <w:rFonts w:cstheme="minorHAnsi"/>
          <w:lang w:val="nl-NL"/>
        </w:rPr>
      </w:pPr>
    </w:p>
    <w:p w14:paraId="34ED22C9" w14:textId="3A242053" w:rsidR="00D74550" w:rsidRPr="00470AAD" w:rsidRDefault="00D74550" w:rsidP="00A34E46">
      <w:pPr>
        <w:spacing w:after="0" w:line="240" w:lineRule="auto"/>
        <w:jc w:val="both"/>
        <w:rPr>
          <w:rFonts w:cstheme="minorHAnsi"/>
          <w:lang w:val="nl-NL"/>
        </w:rPr>
      </w:pPr>
      <w:r w:rsidRPr="00470AAD">
        <w:rPr>
          <w:rFonts w:cstheme="minorHAnsi"/>
          <w:lang w:val="nl-NL"/>
        </w:rPr>
        <w:t xml:space="preserve">Alle betrokkenen in de corporate </w:t>
      </w:r>
      <w:proofErr w:type="spellStart"/>
      <w:r w:rsidRPr="00470AAD">
        <w:rPr>
          <w:rFonts w:cstheme="minorHAnsi"/>
          <w:lang w:val="nl-NL"/>
        </w:rPr>
        <w:t>governance</w:t>
      </w:r>
      <w:proofErr w:type="spellEnd"/>
      <w:r w:rsidRPr="00470AAD">
        <w:rPr>
          <w:rFonts w:cstheme="minorHAnsi"/>
          <w:lang w:val="nl-NL"/>
        </w:rPr>
        <w:t xml:space="preserve"> van de entiteiten in de publieke- en semipublieke sector – op alle niveaus - dienen bij te dragen aan de efficiënte, effectieve en doelmatige behartiging van de belangen van de Arubaanse gemeenschap. Daar gaat het uiteindelijk om. </w:t>
      </w:r>
    </w:p>
    <w:p w14:paraId="085C55A3" w14:textId="77777777" w:rsidR="00D74550" w:rsidRPr="00470AAD" w:rsidRDefault="00D74550" w:rsidP="00A34E46">
      <w:pPr>
        <w:spacing w:after="0" w:line="240" w:lineRule="auto"/>
        <w:jc w:val="both"/>
        <w:rPr>
          <w:rFonts w:cstheme="minorHAnsi"/>
          <w:lang w:val="nl-NL"/>
        </w:rPr>
      </w:pPr>
    </w:p>
    <w:p w14:paraId="2141CDDD" w14:textId="034E8B95" w:rsidR="00D74550" w:rsidRDefault="00D74550" w:rsidP="00A34E46">
      <w:pPr>
        <w:spacing w:after="0" w:line="240" w:lineRule="auto"/>
        <w:jc w:val="both"/>
        <w:rPr>
          <w:rFonts w:cstheme="minorHAnsi"/>
          <w:lang w:val="nl-NL"/>
        </w:rPr>
      </w:pPr>
      <w:r w:rsidRPr="00470AAD">
        <w:rPr>
          <w:rFonts w:cstheme="minorHAnsi"/>
          <w:lang w:val="nl-NL"/>
        </w:rPr>
        <w:lastRenderedPageBreak/>
        <w:t xml:space="preserve">De entiteiten in de publieke- en semipublieke sector vervullen een sleutelrol in de organisatie van de Arubaanse economie, de overheidsorganisatie, de rechtsstaat en de Arubaanse samenleving in zijn geheel. Zij leveren diensten waarvan het effect voor de burgers van Aruba direct en indirect merkbaar is. Dit varieert van de levering van energie tot het ophalen en verwerken van huishoudelijk afval en het leveren van andere diensten in het publiek belang (telecommunicatie, sociale woningbouw, vliegveld, haven en voorzieningen in de gezondheidszorg). </w:t>
      </w:r>
    </w:p>
    <w:p w14:paraId="216741DB" w14:textId="77777777" w:rsidR="001D378E" w:rsidRPr="00470AAD" w:rsidRDefault="001D378E" w:rsidP="00A34E46">
      <w:pPr>
        <w:spacing w:after="0" w:line="240" w:lineRule="auto"/>
        <w:jc w:val="both"/>
        <w:rPr>
          <w:rFonts w:cstheme="minorHAnsi"/>
          <w:lang w:val="nl-NL"/>
        </w:rPr>
      </w:pPr>
    </w:p>
    <w:p w14:paraId="74834DD4" w14:textId="233B9C12" w:rsidR="00D74550" w:rsidRDefault="00D74550" w:rsidP="00A34E46">
      <w:pPr>
        <w:spacing w:after="0" w:line="240" w:lineRule="auto"/>
        <w:jc w:val="both"/>
        <w:rPr>
          <w:rFonts w:cstheme="minorHAnsi"/>
          <w:lang w:val="nl-NL"/>
        </w:rPr>
      </w:pPr>
      <w:r w:rsidRPr="00470AAD">
        <w:rPr>
          <w:rFonts w:cstheme="minorHAnsi"/>
          <w:lang w:val="nl-NL"/>
        </w:rPr>
        <w:t xml:space="preserve">Goede corporate </w:t>
      </w:r>
      <w:proofErr w:type="spellStart"/>
      <w:r w:rsidRPr="00470AAD">
        <w:rPr>
          <w:rFonts w:cstheme="minorHAnsi"/>
          <w:lang w:val="nl-NL"/>
        </w:rPr>
        <w:t>governance</w:t>
      </w:r>
      <w:proofErr w:type="spellEnd"/>
      <w:r w:rsidRPr="00470AAD">
        <w:rPr>
          <w:rFonts w:cstheme="minorHAnsi"/>
          <w:lang w:val="nl-NL"/>
        </w:rPr>
        <w:t xml:space="preserve"> in deze entiteiten is daarom van vitaal belang. Er wordt namelijk verwacht dat zij – in het belang van de Arubaanse gemeenschap - zo optimaal mogelijk functioneren tegen een zo goed mogelijke prijs. Dit proces begint bij het in acht nemen van de principes van </w:t>
      </w:r>
      <w:proofErr w:type="spellStart"/>
      <w:r w:rsidRPr="00470AAD">
        <w:rPr>
          <w:rFonts w:cstheme="minorHAnsi"/>
          <w:iCs/>
          <w:lang w:val="nl-NL"/>
        </w:rPr>
        <w:t>good</w:t>
      </w:r>
      <w:proofErr w:type="spellEnd"/>
      <w:r w:rsidRPr="00470AAD">
        <w:rPr>
          <w:rFonts w:cstheme="minorHAnsi"/>
          <w:iCs/>
          <w:lang w:val="nl-NL"/>
        </w:rPr>
        <w:t xml:space="preserve"> corporate </w:t>
      </w:r>
      <w:proofErr w:type="spellStart"/>
      <w:r w:rsidRPr="00470AAD">
        <w:rPr>
          <w:rFonts w:cstheme="minorHAnsi"/>
          <w:iCs/>
          <w:lang w:val="nl-NL"/>
        </w:rPr>
        <w:t>governance</w:t>
      </w:r>
      <w:proofErr w:type="spellEnd"/>
      <w:r w:rsidRPr="00470AAD">
        <w:rPr>
          <w:rFonts w:cstheme="minorHAnsi"/>
          <w:lang w:val="nl-NL"/>
        </w:rPr>
        <w:t>. Transparantie, verantwoording en integriteit zijn daarin essentiële kernwaarden. Deze kernwaarden komen op verschillende wijzen tot uitdrukking in zowel de ontwerp-</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als de concept Code Corporate </w:t>
      </w:r>
      <w:proofErr w:type="spellStart"/>
      <w:r w:rsidRPr="00470AAD">
        <w:rPr>
          <w:rFonts w:cstheme="minorHAnsi"/>
          <w:lang w:val="nl-NL"/>
        </w:rPr>
        <w:t>Governance</w:t>
      </w:r>
      <w:proofErr w:type="spellEnd"/>
      <w:r w:rsidRPr="00470AAD">
        <w:rPr>
          <w:rFonts w:cstheme="minorHAnsi"/>
          <w:lang w:val="nl-NL"/>
        </w:rPr>
        <w:t>.</w:t>
      </w:r>
    </w:p>
    <w:p w14:paraId="77AADBD1" w14:textId="77777777" w:rsidR="00D951E2" w:rsidRDefault="00D951E2" w:rsidP="00470AAD">
      <w:pPr>
        <w:spacing w:after="0" w:line="240" w:lineRule="auto"/>
        <w:jc w:val="both"/>
        <w:rPr>
          <w:rFonts w:cstheme="minorHAnsi"/>
          <w:lang w:val="nl-NL"/>
        </w:rPr>
      </w:pPr>
    </w:p>
    <w:p w14:paraId="08B448C6" w14:textId="2FD72751" w:rsidR="00D951E2" w:rsidRDefault="00ED074C" w:rsidP="00D7473B">
      <w:pPr>
        <w:shd w:val="clear" w:color="auto" w:fill="A3DBFF"/>
        <w:spacing w:after="0" w:line="240" w:lineRule="auto"/>
        <w:jc w:val="both"/>
        <w:rPr>
          <w:rFonts w:cstheme="minorHAnsi"/>
          <w:lang w:val="nl-NL"/>
        </w:rPr>
      </w:pPr>
      <w:ins w:id="6" w:author="Hellen van der Wal" w:date="2024-11-27T10:47:00Z" w16du:dateUtc="2024-11-27T14:47:00Z">
        <w:r>
          <w:rPr>
            <w:rFonts w:cstheme="minorHAnsi"/>
            <w:lang w:val="nl-NL"/>
          </w:rPr>
          <w:t>D</w:t>
        </w:r>
      </w:ins>
      <w:del w:id="7" w:author="Hellen van der Wal" w:date="2024-11-27T10:47:00Z" w16du:dateUtc="2024-11-27T14:47:00Z">
        <w:r w:rsidR="006565EE" w:rsidDel="00ED074C">
          <w:rPr>
            <w:rFonts w:cstheme="minorHAnsi"/>
            <w:lang w:val="nl-NL"/>
          </w:rPr>
          <w:delText>Op 30 maar</w:delText>
        </w:r>
      </w:del>
      <w:del w:id="8" w:author="Hellen van der Wal" w:date="2024-11-27T10:46:00Z" w16du:dateUtc="2024-11-27T14:46:00Z">
        <w:r w:rsidR="006565EE" w:rsidDel="00ED074C">
          <w:rPr>
            <w:rFonts w:cstheme="minorHAnsi"/>
            <w:lang w:val="nl-NL"/>
          </w:rPr>
          <w:delText>t 2021 heeft d</w:delText>
        </w:r>
      </w:del>
      <w:r w:rsidR="006565EE">
        <w:rPr>
          <w:rFonts w:cstheme="minorHAnsi"/>
          <w:lang w:val="nl-NL"/>
        </w:rPr>
        <w:t>e Ministerraad van Arub</w:t>
      </w:r>
      <w:r w:rsidR="00333644">
        <w:rPr>
          <w:rFonts w:cstheme="minorHAnsi"/>
          <w:lang w:val="nl-NL"/>
        </w:rPr>
        <w:t>a</w:t>
      </w:r>
      <w:r w:rsidR="006565EE">
        <w:rPr>
          <w:rFonts w:cstheme="minorHAnsi"/>
          <w:lang w:val="nl-NL"/>
        </w:rPr>
        <w:t xml:space="preserve"> </w:t>
      </w:r>
      <w:ins w:id="9" w:author="Hellen van der Wal" w:date="2024-11-27T10:47:00Z" w16du:dateUtc="2024-11-27T14:47:00Z">
        <w:r>
          <w:rPr>
            <w:rFonts w:cstheme="minorHAnsi"/>
            <w:lang w:val="nl-NL"/>
          </w:rPr>
          <w:t xml:space="preserve">heeft </w:t>
        </w:r>
      </w:ins>
      <w:r w:rsidR="008E3AC3">
        <w:rPr>
          <w:rFonts w:cstheme="minorHAnsi"/>
          <w:lang w:val="nl-NL"/>
        </w:rPr>
        <w:t xml:space="preserve">het door de Commissie Corporate </w:t>
      </w:r>
      <w:proofErr w:type="spellStart"/>
      <w:r w:rsidR="008E3AC3">
        <w:rPr>
          <w:rFonts w:cstheme="minorHAnsi"/>
          <w:lang w:val="nl-NL"/>
        </w:rPr>
        <w:t>Governance</w:t>
      </w:r>
      <w:proofErr w:type="spellEnd"/>
      <w:r w:rsidR="008E3AC3">
        <w:rPr>
          <w:rFonts w:cstheme="minorHAnsi"/>
          <w:lang w:val="nl-NL"/>
        </w:rPr>
        <w:t xml:space="preserve"> opgestelde </w:t>
      </w:r>
      <w:r w:rsidR="007C53B5">
        <w:rPr>
          <w:rFonts w:cstheme="minorHAnsi"/>
          <w:lang w:val="nl-NL"/>
        </w:rPr>
        <w:t>“</w:t>
      </w:r>
      <w:r w:rsidR="008E3AC3">
        <w:rPr>
          <w:rFonts w:cstheme="minorHAnsi"/>
          <w:lang w:val="nl-NL"/>
        </w:rPr>
        <w:t xml:space="preserve">Visiedocument Corporate </w:t>
      </w:r>
      <w:proofErr w:type="spellStart"/>
      <w:r w:rsidR="008E3AC3">
        <w:rPr>
          <w:rFonts w:cstheme="minorHAnsi"/>
          <w:lang w:val="nl-NL"/>
        </w:rPr>
        <w:t>Governance</w:t>
      </w:r>
      <w:proofErr w:type="spellEnd"/>
      <w:r w:rsidR="007C53B5">
        <w:rPr>
          <w:rFonts w:cstheme="minorHAnsi"/>
          <w:lang w:val="nl-NL"/>
        </w:rPr>
        <w:t xml:space="preserve">, </w:t>
      </w:r>
      <w:r w:rsidR="00333644">
        <w:rPr>
          <w:rFonts w:cstheme="minorHAnsi"/>
          <w:lang w:val="nl-NL"/>
        </w:rPr>
        <w:t xml:space="preserve">Uitdagingen en oplossingskeuzes voor de versterking van de corporate </w:t>
      </w:r>
      <w:proofErr w:type="spellStart"/>
      <w:r w:rsidR="00333644">
        <w:rPr>
          <w:rFonts w:cstheme="minorHAnsi"/>
          <w:lang w:val="nl-NL"/>
        </w:rPr>
        <w:t>governance</w:t>
      </w:r>
      <w:proofErr w:type="spellEnd"/>
      <w:r w:rsidR="00333644">
        <w:rPr>
          <w:rFonts w:cstheme="minorHAnsi"/>
          <w:lang w:val="nl-NL"/>
        </w:rPr>
        <w:t xml:space="preserve"> in de publieke- en semipublieke sector” unaniem </w:t>
      </w:r>
      <w:r w:rsidR="007D60C2">
        <w:rPr>
          <w:rFonts w:cstheme="minorHAnsi"/>
          <w:lang w:val="nl-NL"/>
        </w:rPr>
        <w:t>aangenomen</w:t>
      </w:r>
      <w:r w:rsidR="00333644">
        <w:rPr>
          <w:rFonts w:cstheme="minorHAnsi"/>
          <w:lang w:val="nl-NL"/>
        </w:rPr>
        <w:t xml:space="preserve">. </w:t>
      </w:r>
      <w:r w:rsidR="00D7473B">
        <w:rPr>
          <w:rFonts w:cstheme="minorHAnsi"/>
          <w:lang w:val="nl-NL"/>
        </w:rPr>
        <w:t>Dit</w:t>
      </w:r>
      <w:r w:rsidR="00333644">
        <w:rPr>
          <w:rFonts w:cstheme="minorHAnsi"/>
          <w:lang w:val="nl-NL"/>
        </w:rPr>
        <w:t xml:space="preserve"> </w:t>
      </w:r>
      <w:r w:rsidR="00D7473B">
        <w:rPr>
          <w:rFonts w:cstheme="minorHAnsi"/>
          <w:lang w:val="nl-NL"/>
        </w:rPr>
        <w:t xml:space="preserve">lezenswaardige </w:t>
      </w:r>
      <w:r w:rsidR="00333644">
        <w:rPr>
          <w:rFonts w:cstheme="minorHAnsi"/>
          <w:lang w:val="nl-NL"/>
        </w:rPr>
        <w:t>Visiedocument</w:t>
      </w:r>
      <w:r w:rsidR="006044ED">
        <w:rPr>
          <w:rFonts w:cstheme="minorHAnsi"/>
          <w:lang w:val="nl-NL"/>
        </w:rPr>
        <w:t xml:space="preserve"> vormt de basis voor de </w:t>
      </w:r>
      <w:r w:rsidR="0093145D">
        <w:rPr>
          <w:rFonts w:cstheme="minorHAnsi"/>
          <w:lang w:val="nl-NL"/>
        </w:rPr>
        <w:t xml:space="preserve">nieuwe </w:t>
      </w:r>
      <w:proofErr w:type="spellStart"/>
      <w:r w:rsidR="0093145D">
        <w:rPr>
          <w:rFonts w:cstheme="minorHAnsi"/>
          <w:lang w:val="nl-NL"/>
        </w:rPr>
        <w:t>governance</w:t>
      </w:r>
      <w:proofErr w:type="spellEnd"/>
      <w:r w:rsidR="0093145D">
        <w:rPr>
          <w:rFonts w:cstheme="minorHAnsi"/>
          <w:lang w:val="nl-NL"/>
        </w:rPr>
        <w:t xml:space="preserve"> wetgeving en</w:t>
      </w:r>
      <w:r w:rsidR="00D7473B">
        <w:rPr>
          <w:rFonts w:cstheme="minorHAnsi"/>
          <w:lang w:val="nl-NL"/>
        </w:rPr>
        <w:t xml:space="preserve"> is op deze website </w:t>
      </w:r>
      <w:proofErr w:type="spellStart"/>
      <w:r w:rsidR="00D7473B">
        <w:rPr>
          <w:rFonts w:cstheme="minorHAnsi"/>
          <w:lang w:val="nl-NL"/>
        </w:rPr>
        <w:t>publiceerd</w:t>
      </w:r>
      <w:proofErr w:type="spellEnd"/>
      <w:r w:rsidR="00D7473B">
        <w:rPr>
          <w:rFonts w:cstheme="minorHAnsi"/>
          <w:lang w:val="nl-NL"/>
        </w:rPr>
        <w:t xml:space="preserve"> in het hoofdstuk </w:t>
      </w:r>
      <w:r w:rsidR="00D7473B" w:rsidRPr="00D7473B">
        <w:rPr>
          <w:rFonts w:cstheme="minorHAnsi"/>
          <w:b/>
          <w:bCs/>
          <w:lang w:val="nl-NL"/>
        </w:rPr>
        <w:t>Wetgeving en documenten</w:t>
      </w:r>
      <w:r w:rsidR="00D7473B">
        <w:rPr>
          <w:rFonts w:cstheme="minorHAnsi"/>
          <w:lang w:val="nl-NL"/>
        </w:rPr>
        <w:t>.</w:t>
      </w:r>
    </w:p>
    <w:p w14:paraId="18D1209A" w14:textId="77777777" w:rsidR="007D60C2" w:rsidRDefault="007D60C2" w:rsidP="00470AAD">
      <w:pPr>
        <w:spacing w:after="0" w:line="240" w:lineRule="auto"/>
        <w:jc w:val="both"/>
        <w:rPr>
          <w:rFonts w:cstheme="minorHAnsi"/>
          <w:lang w:val="nl-NL"/>
        </w:rPr>
      </w:pPr>
    </w:p>
    <w:p w14:paraId="4340A13D" w14:textId="23AB34CD" w:rsidR="000D3AED" w:rsidRPr="000D3AED" w:rsidRDefault="000D3AED">
      <w:pPr>
        <w:pStyle w:val="Heading2"/>
        <w:rPr>
          <w:lang w:val="nl-NL"/>
        </w:rPr>
        <w:pPrChange w:id="10" w:author="Mairon Croes" w:date="2025-01-22T11:03:00Z" w16du:dateUtc="2025-01-22T15:03:00Z">
          <w:pPr>
            <w:pStyle w:val="NormalWeb"/>
            <w:shd w:val="clear" w:color="auto" w:fill="E7E6E6" w:themeFill="background2"/>
            <w:spacing w:after="0" w:afterAutospacing="0"/>
          </w:pPr>
        </w:pPrChange>
      </w:pPr>
      <w:r w:rsidRPr="000D3AED">
        <w:rPr>
          <w:lang w:val="nl-NL"/>
        </w:rPr>
        <w:t xml:space="preserve">Wat is het doel van de nieuwe wetgeving corporate </w:t>
      </w:r>
      <w:proofErr w:type="spellStart"/>
      <w:r w:rsidRPr="000D3AED">
        <w:rPr>
          <w:lang w:val="nl-NL"/>
        </w:rPr>
        <w:t>governance</w:t>
      </w:r>
      <w:proofErr w:type="spellEnd"/>
      <w:r w:rsidRPr="000D3AED">
        <w:rPr>
          <w:lang w:val="nl-NL"/>
        </w:rPr>
        <w:t>?</w:t>
      </w:r>
    </w:p>
    <w:p w14:paraId="76C1C429" w14:textId="77777777" w:rsidR="00595EB6" w:rsidRDefault="00595EB6" w:rsidP="00470AAD">
      <w:pPr>
        <w:spacing w:after="0"/>
        <w:jc w:val="both"/>
        <w:rPr>
          <w:rFonts w:cstheme="minorHAnsi"/>
          <w:lang w:val="nl-NL"/>
        </w:rPr>
      </w:pPr>
    </w:p>
    <w:p w14:paraId="52832818" w14:textId="6C11AD38" w:rsidR="006B05FC" w:rsidRDefault="00595EB6" w:rsidP="001D378E">
      <w:pPr>
        <w:spacing w:after="0" w:line="240" w:lineRule="auto"/>
        <w:jc w:val="both"/>
        <w:rPr>
          <w:ins w:id="11" w:author="Hellen van der Wal" w:date="2024-11-18T09:15:00Z" w16du:dateUtc="2024-11-18T13:15:00Z"/>
          <w:rFonts w:cstheme="minorHAnsi"/>
          <w:lang w:val="nl-NL"/>
        </w:rPr>
      </w:pPr>
      <w:r w:rsidRPr="00470AAD">
        <w:rPr>
          <w:rFonts w:cstheme="minorHAnsi"/>
          <w:lang w:val="nl-NL"/>
        </w:rPr>
        <w:t xml:space="preserve">Naar verwachting treden </w:t>
      </w:r>
      <w:del w:id="12" w:author="Hellen van der Wal" w:date="2024-11-18T09:11:00Z" w16du:dateUtc="2024-11-18T13:11:00Z">
        <w:r w:rsidRPr="00470AAD" w:rsidDel="000D4045">
          <w:rPr>
            <w:rFonts w:cstheme="minorHAnsi"/>
            <w:lang w:val="nl-NL"/>
          </w:rPr>
          <w:delText xml:space="preserve">per 1 januari 2025 </w:delText>
        </w:r>
      </w:del>
      <w:ins w:id="13" w:author="Hellen van der Wal" w:date="2024-11-18T09:11:00Z" w16du:dateUtc="2024-11-18T13:11:00Z">
        <w:r w:rsidR="000D4045">
          <w:rPr>
            <w:rFonts w:cstheme="minorHAnsi"/>
            <w:lang w:val="nl-NL"/>
          </w:rPr>
          <w:t>i</w:t>
        </w:r>
      </w:ins>
      <w:ins w:id="14" w:author="Hellen van der Wal" w:date="2024-11-18T09:12:00Z" w16du:dateUtc="2024-11-18T13:12:00Z">
        <w:r w:rsidR="000D4045">
          <w:rPr>
            <w:rFonts w:cstheme="minorHAnsi"/>
            <w:lang w:val="nl-NL"/>
          </w:rPr>
          <w:t xml:space="preserve">n het eerste kwartaal van 2025 </w:t>
        </w:r>
      </w:ins>
      <w:r w:rsidRPr="00470AAD">
        <w:rPr>
          <w:rFonts w:cstheme="minorHAnsi"/>
          <w:lang w:val="nl-NL"/>
        </w:rPr>
        <w:t xml:space="preserve">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en de Code corporate </w:t>
      </w:r>
      <w:proofErr w:type="spellStart"/>
      <w:r w:rsidRPr="00470AAD">
        <w:rPr>
          <w:rFonts w:cstheme="minorHAnsi"/>
          <w:lang w:val="nl-NL"/>
        </w:rPr>
        <w:t>governance</w:t>
      </w:r>
      <w:proofErr w:type="spellEnd"/>
      <w:r w:rsidRPr="00470AAD">
        <w:rPr>
          <w:rFonts w:cstheme="minorHAnsi"/>
          <w:lang w:val="nl-NL"/>
        </w:rPr>
        <w:t xml:space="preserve"> in werking. </w:t>
      </w:r>
      <w:ins w:id="15" w:author="Hellen van der Wal" w:date="2024-11-18T09:13:00Z" w16du:dateUtc="2024-11-18T13:13:00Z">
        <w:r w:rsidR="00DC2102">
          <w:rPr>
            <w:rFonts w:cstheme="minorHAnsi"/>
            <w:lang w:val="nl-NL"/>
          </w:rPr>
          <w:t xml:space="preserve">De ministerraad heeft op </w:t>
        </w:r>
      </w:ins>
      <w:ins w:id="16" w:author="Hellen van der Wal" w:date="2024-11-18T09:14:00Z" w16du:dateUtc="2024-11-18T13:14:00Z">
        <w:r w:rsidR="00D02395">
          <w:rPr>
            <w:rFonts w:cstheme="minorHAnsi"/>
            <w:lang w:val="nl-NL"/>
          </w:rPr>
          <w:t xml:space="preserve">24 september 2024 de </w:t>
        </w:r>
        <w:r w:rsidR="004E64B2">
          <w:rPr>
            <w:rFonts w:cstheme="minorHAnsi"/>
            <w:lang w:val="nl-NL"/>
          </w:rPr>
          <w:t xml:space="preserve">beide wetsontwerpen unaniem goedgekeurd en </w:t>
        </w:r>
      </w:ins>
      <w:ins w:id="17" w:author="Hellen van der Wal" w:date="2024-11-18T09:15:00Z" w16du:dateUtc="2024-11-18T13:15:00Z">
        <w:r w:rsidR="004E64B2">
          <w:rPr>
            <w:rFonts w:cstheme="minorHAnsi"/>
            <w:lang w:val="nl-NL"/>
          </w:rPr>
          <w:t xml:space="preserve">besloten om de </w:t>
        </w:r>
        <w:r w:rsidR="006B05FC">
          <w:rPr>
            <w:rFonts w:cstheme="minorHAnsi"/>
            <w:lang w:val="nl-NL"/>
          </w:rPr>
          <w:t>ontwerpen in wetgevingsproces te brengen (BE-51/24)</w:t>
        </w:r>
      </w:ins>
      <w:ins w:id="18" w:author="Hellen van der Wal" w:date="2024-11-27T10:47:00Z" w16du:dateUtc="2024-11-27T14:47:00Z">
        <w:r w:rsidR="007432A4">
          <w:rPr>
            <w:rFonts w:cstheme="minorHAnsi"/>
            <w:lang w:val="nl-NL"/>
          </w:rPr>
          <w:t>.</w:t>
        </w:r>
      </w:ins>
    </w:p>
    <w:p w14:paraId="4F00E6C2" w14:textId="77777777" w:rsidR="007432A4" w:rsidRDefault="00595EB6" w:rsidP="001D378E">
      <w:pPr>
        <w:spacing w:after="0" w:line="240" w:lineRule="auto"/>
        <w:jc w:val="both"/>
        <w:rPr>
          <w:ins w:id="19" w:author="Hellen van der Wal" w:date="2024-11-27T10:47:00Z" w16du:dateUtc="2024-11-27T14:47:00Z"/>
          <w:rFonts w:cstheme="minorHAnsi"/>
          <w:lang w:val="nl-NL"/>
        </w:rPr>
      </w:pPr>
      <w:r w:rsidRPr="00470AAD">
        <w:rPr>
          <w:rFonts w:cstheme="minorHAnsi"/>
          <w:lang w:val="nl-NL"/>
        </w:rPr>
        <w:t>Wat regelt deze nieuwe wetgeving eigenlijk?</w:t>
      </w:r>
      <w:r>
        <w:rPr>
          <w:rFonts w:cstheme="minorHAnsi"/>
          <w:lang w:val="nl-NL"/>
        </w:rPr>
        <w:t xml:space="preserve"> </w:t>
      </w:r>
    </w:p>
    <w:p w14:paraId="7EE02C91" w14:textId="2E60B4B2" w:rsidR="00D74550" w:rsidRPr="00470AAD" w:rsidRDefault="00D74550" w:rsidP="001D378E">
      <w:pPr>
        <w:spacing w:after="0" w:line="240" w:lineRule="auto"/>
        <w:jc w:val="both"/>
        <w:rPr>
          <w:rFonts w:cstheme="minorHAnsi"/>
          <w:lang w:val="nl-NL"/>
        </w:rPr>
      </w:pPr>
      <w:r w:rsidRPr="00470AAD">
        <w:rPr>
          <w:rFonts w:cstheme="minorHAnsi"/>
          <w:lang w:val="nl-NL"/>
        </w:rPr>
        <w:t xml:space="preserve">Het doel van het nieuwe wettelijk kader is om de achterstand van de corporate </w:t>
      </w:r>
      <w:proofErr w:type="spellStart"/>
      <w:r w:rsidRPr="00470AAD">
        <w:rPr>
          <w:rFonts w:cstheme="minorHAnsi"/>
          <w:lang w:val="nl-NL"/>
        </w:rPr>
        <w:t>governance</w:t>
      </w:r>
      <w:proofErr w:type="spellEnd"/>
      <w:r w:rsidRPr="00470AAD">
        <w:rPr>
          <w:rFonts w:cstheme="minorHAnsi"/>
          <w:lang w:val="nl-NL"/>
        </w:rPr>
        <w:t xml:space="preserve"> in Aruba om te zetten in een toekomstbestendig systeem van checks </w:t>
      </w:r>
      <w:proofErr w:type="spellStart"/>
      <w:r w:rsidRPr="00470AAD">
        <w:rPr>
          <w:rFonts w:cstheme="minorHAnsi"/>
          <w:lang w:val="nl-NL"/>
        </w:rPr>
        <w:t>and</w:t>
      </w:r>
      <w:proofErr w:type="spellEnd"/>
      <w:r w:rsidRPr="00470AAD">
        <w:rPr>
          <w:rFonts w:cstheme="minorHAnsi"/>
          <w:lang w:val="nl-NL"/>
        </w:rPr>
        <w:t xml:space="preserve"> </w:t>
      </w:r>
      <w:proofErr w:type="spellStart"/>
      <w:r w:rsidRPr="00470AAD">
        <w:rPr>
          <w:rFonts w:cstheme="minorHAnsi"/>
          <w:lang w:val="nl-NL"/>
        </w:rPr>
        <w:t>balances</w:t>
      </w:r>
      <w:proofErr w:type="spellEnd"/>
      <w:r w:rsidRPr="00470AAD">
        <w:rPr>
          <w:rFonts w:cstheme="minorHAnsi"/>
          <w:lang w:val="nl-NL"/>
        </w:rPr>
        <w:t xml:space="preserve"> dat tastbaar werkt in het voordeel van de Arubaanse gemeenschap.</w:t>
      </w:r>
    </w:p>
    <w:p w14:paraId="7CED4C4B" w14:textId="77777777" w:rsidR="00D11AFC" w:rsidRDefault="00D11AFC" w:rsidP="00470AAD">
      <w:pPr>
        <w:spacing w:after="0" w:line="240" w:lineRule="auto"/>
        <w:jc w:val="both"/>
        <w:rPr>
          <w:rFonts w:cstheme="minorHAnsi"/>
          <w:lang w:val="nl-NL"/>
        </w:rPr>
      </w:pPr>
    </w:p>
    <w:p w14:paraId="618815E4" w14:textId="2D689B8F" w:rsidR="00F1519F" w:rsidRDefault="00D74550" w:rsidP="00470AAD">
      <w:pPr>
        <w:spacing w:after="0" w:line="240" w:lineRule="auto"/>
        <w:jc w:val="both"/>
        <w:rPr>
          <w:rFonts w:cstheme="minorHAnsi"/>
          <w:lang w:val="nl-NL"/>
        </w:rPr>
      </w:pPr>
      <w:r w:rsidRPr="00470AAD">
        <w:rPr>
          <w:rFonts w:cstheme="minorHAnsi"/>
          <w:lang w:val="nl-NL"/>
        </w:rPr>
        <w:t xml:space="preserve">Dit doel wordt </w:t>
      </w:r>
      <w:r w:rsidR="00EA0B7A">
        <w:rPr>
          <w:rFonts w:cstheme="minorHAnsi"/>
          <w:lang w:val="nl-NL"/>
        </w:rPr>
        <w:t xml:space="preserve">onder meer </w:t>
      </w:r>
      <w:r w:rsidRPr="00470AAD">
        <w:rPr>
          <w:rFonts w:cstheme="minorHAnsi"/>
          <w:lang w:val="nl-NL"/>
        </w:rPr>
        <w:t>bereikt doordat</w:t>
      </w:r>
      <w:r w:rsidR="00B955C4">
        <w:rPr>
          <w:rFonts w:cstheme="minorHAnsi"/>
          <w:lang w:val="nl-NL"/>
        </w:rPr>
        <w:t xml:space="preserve"> in de </w:t>
      </w:r>
      <w:r w:rsidR="002C3D6D" w:rsidRPr="001F4C87">
        <w:rPr>
          <w:rFonts w:cstheme="minorHAnsi"/>
          <w:highlight w:val="yellow"/>
          <w:u w:val="single"/>
          <w:lang w:val="nl-NL"/>
          <w:rPrChange w:id="20" w:author="Hellen van der Wal" w:date="2024-11-18T09:17:00Z" w16du:dateUtc="2024-11-18T13:17:00Z">
            <w:rPr>
              <w:rFonts w:cstheme="minorHAnsi"/>
              <w:u w:val="single"/>
              <w:lang w:val="nl-NL"/>
            </w:rPr>
          </w:rPrChange>
        </w:rPr>
        <w:t xml:space="preserve">Landsverordening corporate </w:t>
      </w:r>
      <w:proofErr w:type="spellStart"/>
      <w:r w:rsidR="002C3D6D" w:rsidRPr="001F4C87">
        <w:rPr>
          <w:rFonts w:cstheme="minorHAnsi"/>
          <w:highlight w:val="yellow"/>
          <w:u w:val="single"/>
          <w:lang w:val="nl-NL"/>
          <w:rPrChange w:id="21" w:author="Hellen van der Wal" w:date="2024-11-18T09:17:00Z" w16du:dateUtc="2024-11-18T13:17:00Z">
            <w:rPr>
              <w:rFonts w:cstheme="minorHAnsi"/>
              <w:u w:val="single"/>
              <w:lang w:val="nl-NL"/>
            </w:rPr>
          </w:rPrChange>
        </w:rPr>
        <w:t>governance</w:t>
      </w:r>
      <w:proofErr w:type="spellEnd"/>
      <w:r w:rsidR="00B955C4">
        <w:rPr>
          <w:rFonts w:cstheme="minorHAnsi"/>
          <w:lang w:val="nl-NL"/>
        </w:rPr>
        <w:t xml:space="preserve"> is geregeld dat</w:t>
      </w:r>
      <w:r w:rsidRPr="00470AAD">
        <w:rPr>
          <w:rFonts w:cstheme="minorHAnsi"/>
          <w:lang w:val="nl-NL"/>
        </w:rPr>
        <w:t xml:space="preserve"> bepaalde, voor entiteiten in de publieke- en semipublieke sector belangrijke (aandeelhouders- en andere) besluiten</w:t>
      </w:r>
      <w:r w:rsidR="00B955C4">
        <w:rPr>
          <w:rFonts w:cstheme="minorHAnsi"/>
          <w:lang w:val="nl-NL"/>
        </w:rPr>
        <w:t xml:space="preserve"> worden getoetst door een onafhankelijke instantie: de Autoriteit. Het gaat hier </w:t>
      </w:r>
      <w:r w:rsidRPr="00470AAD">
        <w:rPr>
          <w:rFonts w:cstheme="minorHAnsi"/>
          <w:lang w:val="nl-NL"/>
        </w:rPr>
        <w:t>bijvoorbeeld over benoemingen van bestuurders en commissarissen, over deelnemingen en over dividendbeleid</w:t>
      </w:r>
      <w:r w:rsidR="00EA0B7A">
        <w:rPr>
          <w:rFonts w:cstheme="minorHAnsi"/>
          <w:lang w:val="nl-NL"/>
        </w:rPr>
        <w:t xml:space="preserve">. Deze voorafgaande en openbare toetsing door </w:t>
      </w:r>
      <w:proofErr w:type="gramStart"/>
      <w:r w:rsidR="00EA0B7A">
        <w:rPr>
          <w:rFonts w:cstheme="minorHAnsi"/>
          <w:lang w:val="nl-NL"/>
        </w:rPr>
        <w:t xml:space="preserve">de </w:t>
      </w:r>
      <w:r w:rsidRPr="00470AAD">
        <w:rPr>
          <w:rFonts w:cstheme="minorHAnsi"/>
          <w:lang w:val="nl-NL"/>
        </w:rPr>
        <w:t xml:space="preserve"> Autoriteit</w:t>
      </w:r>
      <w:proofErr w:type="gramEnd"/>
      <w:r w:rsidRPr="00470AAD">
        <w:rPr>
          <w:rFonts w:cstheme="minorHAnsi"/>
          <w:lang w:val="nl-NL"/>
        </w:rPr>
        <w:t xml:space="preserve"> Corporate </w:t>
      </w:r>
      <w:proofErr w:type="spellStart"/>
      <w:r w:rsidRPr="00470AAD">
        <w:rPr>
          <w:rFonts w:cstheme="minorHAnsi"/>
          <w:lang w:val="nl-NL"/>
        </w:rPr>
        <w:t>Governance</w:t>
      </w:r>
      <w:proofErr w:type="spellEnd"/>
      <w:r w:rsidR="00EA0B7A">
        <w:rPr>
          <w:rFonts w:cstheme="minorHAnsi"/>
          <w:lang w:val="nl-NL"/>
        </w:rPr>
        <w:t xml:space="preserve"> </w:t>
      </w:r>
      <w:r w:rsidRPr="00470AAD">
        <w:rPr>
          <w:rFonts w:cstheme="minorHAnsi"/>
          <w:lang w:val="nl-NL"/>
        </w:rPr>
        <w:t xml:space="preserve">voorkomt dat dergelijke beslissingen op (overwegend) politieke gronden worden genomen. </w:t>
      </w:r>
    </w:p>
    <w:p w14:paraId="791AC1AA" w14:textId="075EF921"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belang van zowel de Arubaanse samenleving als het belang van de </w:t>
      </w:r>
      <w:proofErr w:type="spellStart"/>
      <w:r w:rsidRPr="00470AAD">
        <w:rPr>
          <w:rFonts w:cstheme="minorHAnsi"/>
          <w:lang w:val="nl-NL"/>
        </w:rPr>
        <w:t>rechtpersoon</w:t>
      </w:r>
      <w:proofErr w:type="spellEnd"/>
      <w:r w:rsidRPr="00470AAD">
        <w:rPr>
          <w:rFonts w:cstheme="minorHAnsi"/>
          <w:lang w:val="nl-NL"/>
        </w:rPr>
        <w:t xml:space="preserve"> bij transparantie, verantwoording en integriteit dient voorop te staan. Een onafhankelijke toetsing kan daaraan bijdragen.</w:t>
      </w:r>
      <w:r w:rsidR="00B955C4">
        <w:rPr>
          <w:rFonts w:cstheme="minorHAnsi"/>
          <w:lang w:val="nl-NL"/>
        </w:rPr>
        <w:t xml:space="preserve"> </w:t>
      </w:r>
    </w:p>
    <w:p w14:paraId="0F4FE7E2" w14:textId="77777777" w:rsidR="00F1519F" w:rsidRDefault="00F1519F" w:rsidP="00A420D6">
      <w:pPr>
        <w:spacing w:after="0" w:line="240" w:lineRule="auto"/>
        <w:contextualSpacing/>
        <w:jc w:val="both"/>
        <w:rPr>
          <w:rFonts w:cstheme="minorHAnsi"/>
          <w:lang w:val="nl-NL"/>
        </w:rPr>
      </w:pPr>
    </w:p>
    <w:p w14:paraId="5EC964C1" w14:textId="616EEC48" w:rsidR="00A420D6" w:rsidRPr="00C52C20" w:rsidRDefault="00A420D6" w:rsidP="00A420D6">
      <w:pPr>
        <w:spacing w:after="0" w:line="240" w:lineRule="auto"/>
        <w:contextualSpacing/>
        <w:jc w:val="both"/>
        <w:rPr>
          <w:rFonts w:cstheme="minorHAnsi"/>
          <w:lang w:val="nl-NL"/>
        </w:rPr>
      </w:pPr>
      <w:r w:rsidRPr="00C52C20">
        <w:rPr>
          <w:rFonts w:cstheme="minorHAnsi"/>
          <w:lang w:val="nl-NL"/>
        </w:rPr>
        <w:t xml:space="preserve">Volgens de richtlijnen van onder meer de </w:t>
      </w:r>
      <w:r>
        <w:rPr>
          <w:rFonts w:cstheme="minorHAnsi"/>
          <w:lang w:val="nl-NL"/>
        </w:rPr>
        <w:t>OECD</w:t>
      </w:r>
      <w:del w:id="22" w:author="Hellen van der Wal" w:date="2024-11-18T09:17:00Z" w16du:dateUtc="2024-11-18T13:17:00Z">
        <w:r w:rsidR="00F1519F" w:rsidRPr="00E45C35" w:rsidDel="001F4C87">
          <w:rPr>
            <w:rFonts w:cstheme="minorHAnsi"/>
            <w:vertAlign w:val="superscript"/>
          </w:rPr>
          <w:footnoteReference w:id="2"/>
        </w:r>
      </w:del>
      <w:r w:rsidR="00F1519F" w:rsidRPr="00643AB8">
        <w:rPr>
          <w:rFonts w:cstheme="minorHAnsi"/>
          <w:vertAlign w:val="superscript"/>
          <w:lang w:val="nl-NL"/>
        </w:rPr>
        <w:t xml:space="preserve"> </w:t>
      </w:r>
      <w:r>
        <w:rPr>
          <w:rFonts w:cstheme="minorHAnsi"/>
          <w:lang w:val="nl-NL"/>
        </w:rPr>
        <w:t xml:space="preserve"> </w:t>
      </w:r>
      <w:r w:rsidRPr="00C52C20">
        <w:rPr>
          <w:rFonts w:cstheme="minorHAnsi"/>
          <w:lang w:val="nl-NL"/>
        </w:rPr>
        <w:t xml:space="preserve">moeten politieke invloeden in de semipublieke sector zoveel mogelijk worden beperkt. Daarom </w:t>
      </w:r>
      <w:r>
        <w:rPr>
          <w:rFonts w:cstheme="minorHAnsi"/>
          <w:lang w:val="nl-NL"/>
        </w:rPr>
        <w:t>is er gekozen voor</w:t>
      </w:r>
      <w:r w:rsidRPr="00C52C20">
        <w:rPr>
          <w:rFonts w:cstheme="minorHAnsi"/>
          <w:lang w:val="nl-NL"/>
        </w:rPr>
        <w:t xml:space="preserve"> een wettelijk systeem waarin (net als in de andere landen in het Caribisch deel van het Koninkrijk) bepaalde beslissingen van de Minister als vertegenwoordiger van het Land in rechtspersonen in de publieke- en semipublieke sector, aan een onafhankelijk advies van een </w:t>
      </w:r>
      <w:r>
        <w:rPr>
          <w:rFonts w:cstheme="minorHAnsi"/>
          <w:lang w:val="nl-NL"/>
        </w:rPr>
        <w:t>Autoriteit</w:t>
      </w:r>
      <w:r w:rsidRPr="00C52C20">
        <w:rPr>
          <w:rFonts w:cstheme="minorHAnsi"/>
          <w:lang w:val="nl-NL"/>
        </w:rPr>
        <w:t xml:space="preserve"> Corporate </w:t>
      </w:r>
      <w:proofErr w:type="spellStart"/>
      <w:r w:rsidRPr="00C52C20">
        <w:rPr>
          <w:rFonts w:cstheme="minorHAnsi"/>
          <w:lang w:val="nl-NL"/>
        </w:rPr>
        <w:t>Governance</w:t>
      </w:r>
      <w:proofErr w:type="spellEnd"/>
      <w:r w:rsidRPr="00C52C20">
        <w:rPr>
          <w:rFonts w:cstheme="minorHAnsi"/>
          <w:lang w:val="nl-NL"/>
        </w:rPr>
        <w:t xml:space="preserve"> worden onderworpen. Het gaat hier om beslissingen die de Minister moet nemen als stakeholder in een organisatie in de publieke- en </w:t>
      </w:r>
      <w:r w:rsidRPr="00C52C20">
        <w:rPr>
          <w:rFonts w:cstheme="minorHAnsi"/>
          <w:lang w:val="nl-NL"/>
        </w:rPr>
        <w:lastRenderedPageBreak/>
        <w:t>semipublieke sector, bijvoorbeeld als aandeelhouder. Dit zijn beslissingen zoals over verkrijging, vervreemding en bezwaring van aandelen of certificaten van aandelen, benoeming en ontslag van bestuurders en toezichthouders in die organisaties en het dividendbeleid.</w:t>
      </w:r>
    </w:p>
    <w:p w14:paraId="6F2B32D3" w14:textId="77777777" w:rsidR="00A420D6" w:rsidRPr="00C52C20" w:rsidRDefault="00A420D6" w:rsidP="00A420D6">
      <w:pPr>
        <w:spacing w:after="0" w:line="240" w:lineRule="auto"/>
        <w:contextualSpacing/>
        <w:jc w:val="both"/>
        <w:rPr>
          <w:rFonts w:cstheme="minorHAnsi"/>
          <w:lang w:val="nl-NL"/>
        </w:rPr>
      </w:pPr>
    </w:p>
    <w:p w14:paraId="6749CC60" w14:textId="32E9F617" w:rsidR="00A420D6" w:rsidRPr="00C52C20" w:rsidRDefault="00A420D6" w:rsidP="00A420D6">
      <w:pPr>
        <w:spacing w:after="0" w:line="240" w:lineRule="auto"/>
        <w:contextualSpacing/>
        <w:jc w:val="both"/>
        <w:rPr>
          <w:rFonts w:cstheme="minorHAnsi"/>
          <w:lang w:val="nl-NL"/>
        </w:rPr>
      </w:pPr>
      <w:r w:rsidRPr="00C52C20">
        <w:rPr>
          <w:rFonts w:cstheme="minorHAnsi"/>
          <w:lang w:val="nl-NL"/>
        </w:rPr>
        <w:t xml:space="preserve">Het ontwerp en de daarmee samenhangende bij landsbesluit, houdende algemene maatregelen vast te stellen Code </w:t>
      </w:r>
      <w:r>
        <w:rPr>
          <w:rFonts w:cstheme="minorHAnsi"/>
          <w:lang w:val="nl-NL"/>
        </w:rPr>
        <w:t>c</w:t>
      </w:r>
      <w:r w:rsidRPr="00C52C20">
        <w:rPr>
          <w:rFonts w:cstheme="minorHAnsi"/>
          <w:lang w:val="nl-NL"/>
        </w:rPr>
        <w:t xml:space="preserve">orporate </w:t>
      </w:r>
      <w:proofErr w:type="spellStart"/>
      <w:r>
        <w:rPr>
          <w:rFonts w:cstheme="minorHAnsi"/>
          <w:lang w:val="nl-NL"/>
        </w:rPr>
        <w:t>g</w:t>
      </w:r>
      <w:r w:rsidRPr="00C52C20">
        <w:rPr>
          <w:rFonts w:cstheme="minorHAnsi"/>
          <w:lang w:val="nl-NL"/>
        </w:rPr>
        <w:t>overnance</w:t>
      </w:r>
      <w:proofErr w:type="spellEnd"/>
      <w:r w:rsidRPr="00C52C20">
        <w:rPr>
          <w:rFonts w:cstheme="minorHAnsi"/>
          <w:lang w:val="nl-NL"/>
        </w:rPr>
        <w:t xml:space="preserve"> zijn </w:t>
      </w:r>
      <w:r w:rsidR="00F1519F">
        <w:rPr>
          <w:rFonts w:cstheme="minorHAnsi"/>
          <w:lang w:val="nl-NL"/>
        </w:rPr>
        <w:t>geheel</w:t>
      </w:r>
      <w:r w:rsidRPr="00C52C20">
        <w:rPr>
          <w:rFonts w:cstheme="minorHAnsi"/>
          <w:lang w:val="nl-NL"/>
        </w:rPr>
        <w:t xml:space="preserve"> in lijn met de richtlijnen die zijn gegeven in de </w:t>
      </w:r>
      <w:commentRangeStart w:id="25"/>
      <w:r w:rsidRPr="00C52C20">
        <w:rPr>
          <w:rFonts w:cstheme="minorHAnsi"/>
          <w:lang w:val="nl-NL"/>
        </w:rPr>
        <w:t>‘</w:t>
      </w:r>
      <w:r w:rsidRPr="00FD5E49">
        <w:rPr>
          <w:rFonts w:cstheme="minorHAnsi"/>
          <w:highlight w:val="yellow"/>
          <w:lang w:val="nl-NL"/>
          <w:rPrChange w:id="26" w:author="Hellen van der Wal" w:date="2024-11-18T09:16:00Z" w16du:dateUtc="2024-11-18T13:16:00Z">
            <w:rPr>
              <w:rFonts w:cstheme="minorHAnsi"/>
              <w:lang w:val="nl-NL"/>
            </w:rPr>
          </w:rPrChange>
        </w:rPr>
        <w:t xml:space="preserve">OECD </w:t>
      </w:r>
      <w:proofErr w:type="spellStart"/>
      <w:r w:rsidRPr="00FD5E49">
        <w:rPr>
          <w:rFonts w:cstheme="minorHAnsi"/>
          <w:highlight w:val="yellow"/>
          <w:lang w:val="nl-NL"/>
          <w:rPrChange w:id="27" w:author="Hellen van der Wal" w:date="2024-11-18T09:16:00Z" w16du:dateUtc="2024-11-18T13:16:00Z">
            <w:rPr>
              <w:rFonts w:cstheme="minorHAnsi"/>
              <w:lang w:val="nl-NL"/>
            </w:rPr>
          </w:rPrChange>
        </w:rPr>
        <w:t>Guidelines</w:t>
      </w:r>
      <w:proofErr w:type="spellEnd"/>
      <w:r w:rsidRPr="00FD5E49">
        <w:rPr>
          <w:rFonts w:cstheme="minorHAnsi"/>
          <w:highlight w:val="yellow"/>
          <w:lang w:val="nl-NL"/>
          <w:rPrChange w:id="28" w:author="Hellen van der Wal" w:date="2024-11-18T09:16:00Z" w16du:dateUtc="2024-11-18T13:16:00Z">
            <w:rPr>
              <w:rFonts w:cstheme="minorHAnsi"/>
              <w:lang w:val="nl-NL"/>
            </w:rPr>
          </w:rPrChange>
        </w:rPr>
        <w:t xml:space="preserve"> on Corporate </w:t>
      </w:r>
      <w:proofErr w:type="spellStart"/>
      <w:r w:rsidRPr="00FD5E49">
        <w:rPr>
          <w:rFonts w:cstheme="minorHAnsi"/>
          <w:highlight w:val="yellow"/>
          <w:lang w:val="nl-NL"/>
          <w:rPrChange w:id="29" w:author="Hellen van der Wal" w:date="2024-11-18T09:16:00Z" w16du:dateUtc="2024-11-18T13:16:00Z">
            <w:rPr>
              <w:rFonts w:cstheme="minorHAnsi"/>
              <w:lang w:val="nl-NL"/>
            </w:rPr>
          </w:rPrChange>
        </w:rPr>
        <w:t>Governance</w:t>
      </w:r>
      <w:proofErr w:type="spellEnd"/>
      <w:r w:rsidRPr="00FD5E49">
        <w:rPr>
          <w:rFonts w:cstheme="minorHAnsi"/>
          <w:highlight w:val="yellow"/>
          <w:lang w:val="nl-NL"/>
          <w:rPrChange w:id="30" w:author="Hellen van der Wal" w:date="2024-11-18T09:16:00Z" w16du:dateUtc="2024-11-18T13:16:00Z">
            <w:rPr>
              <w:rFonts w:cstheme="minorHAnsi"/>
              <w:lang w:val="nl-NL"/>
            </w:rPr>
          </w:rPrChange>
        </w:rPr>
        <w:t xml:space="preserve"> of State-</w:t>
      </w:r>
      <w:proofErr w:type="spellStart"/>
      <w:r w:rsidRPr="00FD5E49">
        <w:rPr>
          <w:rFonts w:cstheme="minorHAnsi"/>
          <w:highlight w:val="yellow"/>
          <w:lang w:val="nl-NL"/>
          <w:rPrChange w:id="31" w:author="Hellen van der Wal" w:date="2024-11-18T09:16:00Z" w16du:dateUtc="2024-11-18T13:16:00Z">
            <w:rPr>
              <w:rFonts w:cstheme="minorHAnsi"/>
              <w:lang w:val="nl-NL"/>
            </w:rPr>
          </w:rPrChange>
        </w:rPr>
        <w:t>Owned</w:t>
      </w:r>
      <w:proofErr w:type="spellEnd"/>
      <w:r w:rsidRPr="00FD5E49">
        <w:rPr>
          <w:rFonts w:cstheme="minorHAnsi"/>
          <w:highlight w:val="yellow"/>
          <w:lang w:val="nl-NL"/>
          <w:rPrChange w:id="32" w:author="Hellen van der Wal" w:date="2024-11-18T09:16:00Z" w16du:dateUtc="2024-11-18T13:16:00Z">
            <w:rPr>
              <w:rFonts w:cstheme="minorHAnsi"/>
              <w:lang w:val="nl-NL"/>
            </w:rPr>
          </w:rPrChange>
        </w:rPr>
        <w:t xml:space="preserve"> Enterprises 2015’</w:t>
      </w:r>
      <w:r w:rsidRPr="00C52C20">
        <w:rPr>
          <w:rFonts w:cstheme="minorHAnsi"/>
          <w:lang w:val="nl-NL"/>
        </w:rPr>
        <w:t>.</w:t>
      </w:r>
      <w:commentRangeEnd w:id="25"/>
      <w:r w:rsidR="007432A4">
        <w:rPr>
          <w:rStyle w:val="CommentReference"/>
        </w:rPr>
        <w:commentReference w:id="25"/>
      </w:r>
      <w:r w:rsidRPr="00C52C20">
        <w:rPr>
          <w:rFonts w:cstheme="minorHAnsi"/>
          <w:lang w:val="nl-NL"/>
        </w:rPr>
        <w:t xml:space="preserve"> De bepalingen van het ontwerp en de Code bevatten uitwerkingen van onder andere de volgende richtlijnen:</w:t>
      </w:r>
    </w:p>
    <w:p w14:paraId="1532654E" w14:textId="77777777" w:rsidR="00A420D6" w:rsidRPr="00C52C20" w:rsidRDefault="00A420D6" w:rsidP="00A420D6">
      <w:pPr>
        <w:spacing w:after="0" w:line="240" w:lineRule="auto"/>
        <w:contextualSpacing/>
        <w:jc w:val="both"/>
        <w:rPr>
          <w:rFonts w:cstheme="minorHAnsi"/>
          <w:lang w:val="nl-NL"/>
        </w:rPr>
      </w:pPr>
    </w:p>
    <w:p w14:paraId="4965206D" w14:textId="027160B6" w:rsidR="00A420D6" w:rsidRPr="00C52C20" w:rsidRDefault="00FE3DA6" w:rsidP="00A420D6">
      <w:pPr>
        <w:spacing w:after="0" w:line="240" w:lineRule="auto"/>
        <w:ind w:left="720"/>
        <w:contextualSpacing/>
        <w:jc w:val="both"/>
        <w:rPr>
          <w:rFonts w:cstheme="minorHAnsi"/>
          <w:i/>
          <w:iCs/>
        </w:rPr>
      </w:pPr>
      <w:r>
        <w:rPr>
          <w:rFonts w:cstheme="minorHAnsi"/>
          <w:i/>
          <w:iCs/>
        </w:rPr>
        <w:t>“</w:t>
      </w:r>
      <w:r w:rsidR="00A420D6" w:rsidRPr="00C52C20">
        <w:rPr>
          <w:rFonts w:cstheme="minorHAnsi"/>
          <w:i/>
          <w:iCs/>
        </w:rPr>
        <w:t>II. The state should act as an informed and active owner, ensuring that the governance of SOEs is carried out in a transparent and accountable manner, with a high degree of professionalism and effectiveness.</w:t>
      </w:r>
    </w:p>
    <w:p w14:paraId="4799CD30" w14:textId="77777777" w:rsidR="00A420D6" w:rsidRPr="00C52C20" w:rsidRDefault="00A420D6" w:rsidP="00A420D6">
      <w:pPr>
        <w:spacing w:after="0" w:line="240" w:lineRule="auto"/>
        <w:ind w:left="720"/>
        <w:contextualSpacing/>
        <w:jc w:val="both"/>
        <w:rPr>
          <w:rFonts w:cstheme="minorHAnsi"/>
          <w:i/>
          <w:iCs/>
        </w:rPr>
      </w:pPr>
    </w:p>
    <w:p w14:paraId="7261913D" w14:textId="77777777" w:rsidR="00A420D6" w:rsidRPr="00C52C20" w:rsidRDefault="00A420D6" w:rsidP="00A420D6">
      <w:pPr>
        <w:spacing w:after="0" w:line="240" w:lineRule="auto"/>
        <w:ind w:left="720"/>
        <w:contextualSpacing/>
        <w:jc w:val="both"/>
        <w:rPr>
          <w:rFonts w:cstheme="minorHAnsi"/>
          <w:i/>
          <w:iCs/>
        </w:rPr>
      </w:pPr>
      <w:r w:rsidRPr="00C52C20">
        <w:rPr>
          <w:rFonts w:cstheme="minorHAnsi"/>
          <w:i/>
          <w:iCs/>
        </w:rPr>
        <w:t>VI. State-owned enterprises should observe high standards of transparency and be subject to the same high-quality accounting, disclosure, compliance and auditing standards as listed companies.</w:t>
      </w:r>
    </w:p>
    <w:p w14:paraId="240DB318" w14:textId="77777777" w:rsidR="00A420D6" w:rsidRPr="00C52C20" w:rsidRDefault="00A420D6" w:rsidP="00A420D6">
      <w:pPr>
        <w:spacing w:after="0" w:line="240" w:lineRule="auto"/>
        <w:ind w:left="720"/>
        <w:contextualSpacing/>
        <w:jc w:val="both"/>
        <w:rPr>
          <w:rFonts w:cstheme="minorHAnsi"/>
          <w:i/>
          <w:iCs/>
        </w:rPr>
      </w:pPr>
    </w:p>
    <w:p w14:paraId="3C9C62C8" w14:textId="429AE2C8" w:rsidR="00A420D6" w:rsidRPr="00C52C20" w:rsidRDefault="00A420D6" w:rsidP="00A420D6">
      <w:pPr>
        <w:spacing w:after="0" w:line="240" w:lineRule="auto"/>
        <w:ind w:left="720"/>
        <w:contextualSpacing/>
        <w:jc w:val="both"/>
        <w:rPr>
          <w:rFonts w:cstheme="minorHAnsi"/>
          <w:i/>
          <w:iCs/>
        </w:rPr>
      </w:pPr>
      <w:r w:rsidRPr="00C52C20">
        <w:rPr>
          <w:rFonts w:cstheme="minorHAnsi"/>
          <w:i/>
          <w:iCs/>
        </w:rPr>
        <w:t>VII.  The boards of SOEs should have the necessary authority, competencies and objectivity to carry out their functions of strategic guidance and monitoring of management. They should act with integrity and be held accountable for their actions.</w:t>
      </w:r>
      <w:r w:rsidR="00FE3DA6">
        <w:rPr>
          <w:rFonts w:cstheme="minorHAnsi"/>
          <w:i/>
          <w:iCs/>
        </w:rPr>
        <w:t>”</w:t>
      </w:r>
    </w:p>
    <w:p w14:paraId="07ABDF6D" w14:textId="77777777" w:rsidR="00D11AFC" w:rsidRPr="00A420D6" w:rsidRDefault="00D11AFC" w:rsidP="00D11AFC">
      <w:pPr>
        <w:pStyle w:val="ListParagraph"/>
        <w:spacing w:after="0" w:line="240" w:lineRule="auto"/>
        <w:ind w:left="0"/>
        <w:jc w:val="both"/>
        <w:rPr>
          <w:rFonts w:cstheme="minorHAnsi"/>
        </w:rPr>
      </w:pPr>
    </w:p>
    <w:p w14:paraId="6F9A0227" w14:textId="6370051A" w:rsidR="00D11AFC" w:rsidRPr="00470AAD" w:rsidRDefault="00D74550" w:rsidP="00D11AFC">
      <w:pPr>
        <w:pStyle w:val="ListParagraph"/>
        <w:spacing w:after="0" w:line="240" w:lineRule="auto"/>
        <w:ind w:left="0"/>
        <w:jc w:val="both"/>
        <w:rPr>
          <w:rFonts w:cstheme="minorHAnsi"/>
          <w:lang w:val="nl-NL"/>
        </w:rPr>
      </w:pPr>
      <w:r w:rsidRPr="00470AAD">
        <w:rPr>
          <w:rFonts w:cstheme="minorHAnsi"/>
          <w:lang w:val="nl-NL"/>
        </w:rPr>
        <w:t xml:space="preserve">Daarnaast geeft </w:t>
      </w:r>
      <w:r w:rsidR="001A770D">
        <w:rPr>
          <w:rFonts w:cstheme="minorHAnsi"/>
          <w:lang w:val="nl-NL"/>
        </w:rPr>
        <w:t xml:space="preserve">de </w:t>
      </w:r>
      <w:r w:rsidRPr="001F4C87">
        <w:rPr>
          <w:rFonts w:cstheme="minorHAnsi"/>
          <w:highlight w:val="yellow"/>
          <w:u w:val="single"/>
          <w:lang w:val="nl-NL"/>
          <w:rPrChange w:id="33" w:author="Hellen van der Wal" w:date="2024-11-18T09:17:00Z" w16du:dateUtc="2024-11-18T13:17:00Z">
            <w:rPr>
              <w:rFonts w:cstheme="minorHAnsi"/>
              <w:u w:val="single"/>
              <w:lang w:val="nl-NL"/>
            </w:rPr>
          </w:rPrChange>
        </w:rPr>
        <w:t xml:space="preserve">Code Corporate </w:t>
      </w:r>
      <w:proofErr w:type="spellStart"/>
      <w:r w:rsidRPr="001F4C87">
        <w:rPr>
          <w:rFonts w:cstheme="minorHAnsi"/>
          <w:highlight w:val="yellow"/>
          <w:u w:val="single"/>
          <w:lang w:val="nl-NL"/>
          <w:rPrChange w:id="34" w:author="Hellen van der Wal" w:date="2024-11-18T09:17:00Z" w16du:dateUtc="2024-11-18T13:17:00Z">
            <w:rPr>
              <w:rFonts w:cstheme="minorHAnsi"/>
              <w:u w:val="single"/>
              <w:lang w:val="nl-NL"/>
            </w:rPr>
          </w:rPrChange>
        </w:rPr>
        <w:t>Governance</w:t>
      </w:r>
      <w:proofErr w:type="spellEnd"/>
      <w:r w:rsidRPr="00470AAD">
        <w:rPr>
          <w:rFonts w:cstheme="minorHAnsi"/>
          <w:lang w:val="nl-NL"/>
        </w:rPr>
        <w:t xml:space="preserve"> een leidraad voor, en handreikingen (</w:t>
      </w:r>
      <w:r w:rsidRPr="00FE3DA6">
        <w:rPr>
          <w:rFonts w:cstheme="minorHAnsi"/>
          <w:i/>
          <w:iCs/>
          <w:lang w:val="nl-NL"/>
        </w:rPr>
        <w:t xml:space="preserve">best </w:t>
      </w:r>
      <w:proofErr w:type="spellStart"/>
      <w:r w:rsidRPr="00FE3DA6">
        <w:rPr>
          <w:rFonts w:cstheme="minorHAnsi"/>
          <w:i/>
          <w:iCs/>
          <w:lang w:val="nl-NL"/>
        </w:rPr>
        <w:t>practices</w:t>
      </w:r>
      <w:proofErr w:type="spellEnd"/>
      <w:r w:rsidRPr="00470AAD">
        <w:rPr>
          <w:rFonts w:cstheme="minorHAnsi"/>
          <w:lang w:val="nl-NL"/>
        </w:rPr>
        <w:t xml:space="preserve">) aan de entiteiten in de publieke- en semipublieke sector voor betere (interne) corporate </w:t>
      </w:r>
      <w:proofErr w:type="spellStart"/>
      <w:r w:rsidRPr="00470AAD">
        <w:rPr>
          <w:rFonts w:cstheme="minorHAnsi"/>
          <w:lang w:val="nl-NL"/>
        </w:rPr>
        <w:t>governance</w:t>
      </w:r>
      <w:proofErr w:type="spellEnd"/>
      <w:r w:rsidRPr="00470AAD">
        <w:rPr>
          <w:rFonts w:cstheme="minorHAnsi"/>
          <w:lang w:val="nl-NL"/>
        </w:rPr>
        <w:t>.</w:t>
      </w:r>
      <w:r w:rsidR="00D11AFC" w:rsidRPr="00D11AFC">
        <w:rPr>
          <w:rFonts w:cstheme="minorHAnsi"/>
          <w:lang w:val="nl-NL"/>
        </w:rPr>
        <w:t xml:space="preserve"> </w:t>
      </w:r>
      <w:r w:rsidR="00D11AFC" w:rsidRPr="00470AAD">
        <w:rPr>
          <w:rFonts w:cstheme="minorHAnsi"/>
          <w:lang w:val="nl-NL"/>
        </w:rPr>
        <w:t xml:space="preserve">De Code bevat, behalve algemene bepalingen over corporate </w:t>
      </w:r>
      <w:proofErr w:type="spellStart"/>
      <w:r w:rsidR="00D11AFC" w:rsidRPr="00470AAD">
        <w:rPr>
          <w:rFonts w:cstheme="minorHAnsi"/>
          <w:lang w:val="nl-NL"/>
        </w:rPr>
        <w:t>governance</w:t>
      </w:r>
      <w:proofErr w:type="spellEnd"/>
      <w:r w:rsidR="00D11AFC" w:rsidRPr="00470AAD">
        <w:rPr>
          <w:rFonts w:cstheme="minorHAnsi"/>
          <w:lang w:val="nl-NL"/>
        </w:rPr>
        <w:t>, ook specifieke</w:t>
      </w:r>
      <w:r w:rsidR="00D11AFC" w:rsidRPr="00470AAD">
        <w:rPr>
          <w:rFonts w:cstheme="minorHAnsi"/>
          <w:b/>
          <w:bCs/>
          <w:lang w:val="nl-NL"/>
        </w:rPr>
        <w:t xml:space="preserve"> </w:t>
      </w:r>
      <w:r w:rsidR="00D11AFC" w:rsidRPr="00470AAD">
        <w:rPr>
          <w:rFonts w:cstheme="minorHAnsi"/>
          <w:lang w:val="nl-NL"/>
        </w:rPr>
        <w:t xml:space="preserve">voorschriften, principes en </w:t>
      </w:r>
      <w:r w:rsidR="00D11AFC" w:rsidRPr="00470AAD">
        <w:rPr>
          <w:rFonts w:cstheme="minorHAnsi"/>
          <w:i/>
          <w:iCs/>
          <w:lang w:val="nl-NL"/>
        </w:rPr>
        <w:t xml:space="preserve">best </w:t>
      </w:r>
      <w:proofErr w:type="spellStart"/>
      <w:r w:rsidR="00D11AFC" w:rsidRPr="00470AAD">
        <w:rPr>
          <w:rFonts w:cstheme="minorHAnsi"/>
          <w:i/>
          <w:iCs/>
          <w:lang w:val="nl-NL"/>
        </w:rPr>
        <w:t>practices</w:t>
      </w:r>
      <w:proofErr w:type="spellEnd"/>
      <w:r w:rsidR="00D11AFC" w:rsidRPr="00470AAD">
        <w:rPr>
          <w:rFonts w:cstheme="minorHAnsi"/>
          <w:lang w:val="nl-NL"/>
        </w:rPr>
        <w:t xml:space="preserve"> voor de verschillende organen en actoren in de publieke- en semipublieke sector. De belangrijkste begrippen daarbij zijn integriteit, transparantie en verantwoording. Ze zijn belangrijk omdat juist bij organisaties in de publieke- en semipublieke sector integer en transparant handelen en het afleggen van (financiële) verantwoording, voorop dienen te staan bij alle betrokken organen. </w:t>
      </w:r>
    </w:p>
    <w:p w14:paraId="02517FA4" w14:textId="77777777" w:rsidR="00D11AFC" w:rsidRPr="00470AAD" w:rsidRDefault="00D11AFC" w:rsidP="00D11AFC">
      <w:pPr>
        <w:pStyle w:val="ListParagraph"/>
        <w:spacing w:after="0" w:line="240" w:lineRule="auto"/>
        <w:ind w:left="0"/>
        <w:jc w:val="both"/>
        <w:rPr>
          <w:rFonts w:cstheme="minorHAnsi"/>
          <w:lang w:val="nl-NL"/>
        </w:rPr>
      </w:pPr>
    </w:p>
    <w:p w14:paraId="0B9A7898" w14:textId="77777777" w:rsidR="00D11AFC" w:rsidRPr="00470AAD" w:rsidRDefault="00D11AFC" w:rsidP="00D11AFC">
      <w:pPr>
        <w:pStyle w:val="ListParagraph"/>
        <w:spacing w:after="0" w:line="240" w:lineRule="auto"/>
        <w:ind w:left="0"/>
        <w:jc w:val="both"/>
        <w:rPr>
          <w:rFonts w:cstheme="minorHAnsi"/>
          <w:lang w:val="nl-NL"/>
        </w:rPr>
      </w:pPr>
      <w:proofErr w:type="spellStart"/>
      <w:r w:rsidRPr="00470AAD">
        <w:rPr>
          <w:rFonts w:cstheme="minorHAnsi"/>
          <w:lang w:val="nl-NL"/>
        </w:rPr>
        <w:t>Good</w:t>
      </w:r>
      <w:proofErr w:type="spellEnd"/>
      <w:r w:rsidRPr="00470AAD">
        <w:rPr>
          <w:rFonts w:cstheme="minorHAnsi"/>
          <w:lang w:val="nl-NL"/>
        </w:rPr>
        <w:t xml:space="preserve"> </w:t>
      </w:r>
      <w:proofErr w:type="spellStart"/>
      <w:r w:rsidRPr="00470AAD">
        <w:rPr>
          <w:rFonts w:cstheme="minorHAnsi"/>
          <w:lang w:val="nl-NL"/>
        </w:rPr>
        <w:t>governance</w:t>
      </w:r>
      <w:proofErr w:type="spellEnd"/>
      <w:r w:rsidRPr="00470AAD">
        <w:rPr>
          <w:rFonts w:cstheme="minorHAnsi"/>
          <w:lang w:val="nl-NL"/>
        </w:rPr>
        <w:t xml:space="preserve"> gaat over besturen en beheersen, over verantwoordelijkheid en zeggenschap en over toezicht en verantwoording. Het doel van de Code is het bevorderen van een deugdelijk en transparant stelsel van </w:t>
      </w:r>
      <w:r w:rsidRPr="00470AAD">
        <w:rPr>
          <w:rFonts w:cstheme="minorHAnsi"/>
          <w:i/>
          <w:iCs/>
          <w:lang w:val="nl-NL"/>
        </w:rPr>
        <w:t xml:space="preserve">checks </w:t>
      </w:r>
      <w:proofErr w:type="spellStart"/>
      <w:r w:rsidRPr="00470AAD">
        <w:rPr>
          <w:rFonts w:cstheme="minorHAnsi"/>
          <w:i/>
          <w:iCs/>
          <w:lang w:val="nl-NL"/>
        </w:rPr>
        <w:t>and</w:t>
      </w:r>
      <w:proofErr w:type="spellEnd"/>
      <w:r w:rsidRPr="00470AAD">
        <w:rPr>
          <w:rFonts w:cstheme="minorHAnsi"/>
          <w:i/>
          <w:iCs/>
          <w:lang w:val="nl-NL"/>
        </w:rPr>
        <w:t xml:space="preserve"> </w:t>
      </w:r>
      <w:proofErr w:type="spellStart"/>
      <w:r w:rsidRPr="00470AAD">
        <w:rPr>
          <w:rFonts w:cstheme="minorHAnsi"/>
          <w:i/>
          <w:iCs/>
          <w:lang w:val="nl-NL"/>
        </w:rPr>
        <w:t>balances</w:t>
      </w:r>
      <w:proofErr w:type="spellEnd"/>
      <w:r w:rsidRPr="00470AAD">
        <w:rPr>
          <w:rFonts w:cstheme="minorHAnsi"/>
          <w:lang w:val="nl-NL"/>
        </w:rPr>
        <w:t xml:space="preserve"> binnen entiteiten in de publieke- en semipublieke sector. Onderdeel van deze doelstelling is het sturen van de verhoudingen tussen het bestuur, de raad van commissarissen (of toezicht) en – indien aanwezig – de algemene vergadering van aandeelhouders (</w:t>
      </w:r>
      <w:proofErr w:type="spellStart"/>
      <w:r w:rsidRPr="00470AAD">
        <w:rPr>
          <w:rFonts w:cstheme="minorHAnsi"/>
          <w:lang w:val="nl-NL"/>
        </w:rPr>
        <w:t>AvA</w:t>
      </w:r>
      <w:proofErr w:type="spellEnd"/>
      <w:r w:rsidRPr="00470AAD">
        <w:rPr>
          <w:rFonts w:cstheme="minorHAnsi"/>
          <w:lang w:val="nl-NL"/>
        </w:rPr>
        <w:t>).</w:t>
      </w:r>
    </w:p>
    <w:p w14:paraId="401113AC" w14:textId="77777777" w:rsidR="00D11AFC" w:rsidRPr="00470AAD" w:rsidRDefault="00D11AFC" w:rsidP="00D11AFC">
      <w:pPr>
        <w:pStyle w:val="ListParagraph"/>
        <w:spacing w:after="0" w:line="240" w:lineRule="auto"/>
        <w:ind w:left="0"/>
        <w:jc w:val="both"/>
        <w:rPr>
          <w:rFonts w:cstheme="minorHAnsi"/>
          <w:lang w:val="nl-NL"/>
        </w:rPr>
      </w:pPr>
    </w:p>
    <w:p w14:paraId="6A2C7DA5" w14:textId="77777777" w:rsidR="00D11AFC" w:rsidRPr="00470AAD" w:rsidRDefault="00D11AFC" w:rsidP="00D11AFC">
      <w:pPr>
        <w:pStyle w:val="ListParagraph"/>
        <w:spacing w:after="0" w:line="240" w:lineRule="auto"/>
        <w:ind w:left="0"/>
        <w:jc w:val="both"/>
        <w:rPr>
          <w:rFonts w:cstheme="minorHAnsi"/>
          <w:lang w:val="nl-NL"/>
        </w:rPr>
      </w:pPr>
      <w:r w:rsidRPr="00470AAD">
        <w:rPr>
          <w:rFonts w:cstheme="minorHAnsi"/>
          <w:lang w:val="nl-NL"/>
        </w:rPr>
        <w:t>De naleving van de Code door alle betrokkenen draagt bij aan het vergroten van het vertrouwen in goed en verantwoord bestuur en toezicht van de entiteiten in de publieke- en semipublieke sector. Daar profiteert uiteindelijk de gehele Arubaanse gemeenschap van.</w:t>
      </w:r>
    </w:p>
    <w:p w14:paraId="4BE0F7E2" w14:textId="47DD217F" w:rsidR="00480129" w:rsidRDefault="00480129" w:rsidP="009C6D48">
      <w:pPr>
        <w:spacing w:after="0" w:line="240" w:lineRule="auto"/>
        <w:jc w:val="both"/>
        <w:rPr>
          <w:rFonts w:cstheme="minorHAnsi"/>
          <w:lang w:val="nl-NL"/>
        </w:rPr>
      </w:pPr>
    </w:p>
    <w:p w14:paraId="034FB0BD" w14:textId="31186CAF" w:rsidR="00D74550" w:rsidRDefault="00D74550" w:rsidP="00470AAD">
      <w:pPr>
        <w:spacing w:after="0" w:line="240" w:lineRule="auto"/>
        <w:jc w:val="both"/>
        <w:rPr>
          <w:rFonts w:cstheme="minorHAnsi"/>
          <w:lang w:val="nl-NL"/>
        </w:rPr>
      </w:pPr>
      <w:r w:rsidRPr="00470AAD">
        <w:rPr>
          <w:rFonts w:cstheme="minorHAnsi"/>
          <w:lang w:val="nl-NL"/>
        </w:rPr>
        <w:t xml:space="preserve">Tenslotte wordt opleiding en training van de bestuurders en toezichthouders in de entiteiten in de publieke- en semipublieke sector </w:t>
      </w:r>
      <w:r w:rsidR="00AB6E1D">
        <w:rPr>
          <w:rFonts w:cstheme="minorHAnsi"/>
          <w:lang w:val="nl-NL"/>
        </w:rPr>
        <w:t xml:space="preserve">door de Code en de </w:t>
      </w:r>
      <w:r w:rsidRPr="00470AAD">
        <w:rPr>
          <w:rFonts w:cstheme="minorHAnsi"/>
          <w:lang w:val="nl-NL"/>
        </w:rPr>
        <w:t xml:space="preserve">structureel gefaciliteerd. Op deze manier is er een afgewogen systeem van interne en externe regels die goede corporate </w:t>
      </w:r>
      <w:proofErr w:type="spellStart"/>
      <w:r w:rsidRPr="00470AAD">
        <w:rPr>
          <w:rFonts w:cstheme="minorHAnsi"/>
          <w:lang w:val="nl-NL"/>
        </w:rPr>
        <w:t>governance</w:t>
      </w:r>
      <w:proofErr w:type="spellEnd"/>
      <w:r w:rsidRPr="00470AAD">
        <w:rPr>
          <w:rFonts w:cstheme="minorHAnsi"/>
          <w:lang w:val="nl-NL"/>
        </w:rPr>
        <w:t xml:space="preserve"> in samenhang kunnen borgen.</w:t>
      </w:r>
    </w:p>
    <w:p w14:paraId="154AC546" w14:textId="77777777" w:rsidR="00963632" w:rsidRDefault="00963632" w:rsidP="00470AAD">
      <w:pPr>
        <w:spacing w:after="0" w:line="240" w:lineRule="auto"/>
        <w:jc w:val="both"/>
        <w:rPr>
          <w:rFonts w:cstheme="minorHAnsi"/>
          <w:lang w:val="nl-NL"/>
        </w:rPr>
      </w:pPr>
    </w:p>
    <w:p w14:paraId="777F9AB9" w14:textId="5CC1B1BE" w:rsidR="00891825" w:rsidRDefault="00822E71" w:rsidP="00891825">
      <w:pPr>
        <w:shd w:val="clear" w:color="auto" w:fill="A3DBFF"/>
        <w:spacing w:after="0" w:line="240" w:lineRule="auto"/>
        <w:jc w:val="both"/>
        <w:rPr>
          <w:rFonts w:cstheme="minorHAnsi"/>
          <w:lang w:val="nl-NL"/>
        </w:rPr>
      </w:pPr>
      <w:r>
        <w:rPr>
          <w:rFonts w:cstheme="minorHAnsi"/>
          <w:lang w:val="nl-NL"/>
        </w:rPr>
        <w:t xml:space="preserve">In de Memorie van Toelichting van de Landsverordening </w:t>
      </w:r>
      <w:ins w:id="35" w:author="Hellen van der Wal" w:date="2024-11-18T09:17:00Z" w16du:dateUtc="2024-11-18T13:17:00Z">
        <w:r w:rsidR="001F4C87">
          <w:rPr>
            <w:rFonts w:cstheme="minorHAnsi"/>
            <w:lang w:val="nl-NL"/>
          </w:rPr>
          <w:t>corpora</w:t>
        </w:r>
      </w:ins>
      <w:ins w:id="36" w:author="Hellen van der Wal" w:date="2024-11-27T10:49:00Z" w16du:dateUtc="2024-11-27T14:49:00Z">
        <w:r w:rsidR="002006DA">
          <w:rPr>
            <w:rFonts w:cstheme="minorHAnsi"/>
            <w:lang w:val="nl-NL"/>
          </w:rPr>
          <w:t>t</w:t>
        </w:r>
      </w:ins>
      <w:ins w:id="37" w:author="Hellen van der Wal" w:date="2024-11-18T09:17:00Z" w16du:dateUtc="2024-11-18T13:17:00Z">
        <w:r w:rsidR="001F4C87">
          <w:rPr>
            <w:rFonts w:cstheme="minorHAnsi"/>
            <w:lang w:val="nl-NL"/>
          </w:rPr>
          <w:t xml:space="preserve">e </w:t>
        </w:r>
      </w:ins>
      <w:proofErr w:type="spellStart"/>
      <w:r>
        <w:rPr>
          <w:rFonts w:cstheme="minorHAnsi"/>
          <w:lang w:val="nl-NL"/>
        </w:rPr>
        <w:t>governance</w:t>
      </w:r>
      <w:proofErr w:type="spellEnd"/>
      <w:r>
        <w:rPr>
          <w:rFonts w:cstheme="minorHAnsi"/>
          <w:lang w:val="nl-NL"/>
        </w:rPr>
        <w:t xml:space="preserve"> en de Nota van </w:t>
      </w:r>
      <w:r w:rsidR="00891825">
        <w:rPr>
          <w:rFonts w:cstheme="minorHAnsi"/>
          <w:lang w:val="nl-NL"/>
        </w:rPr>
        <w:t>Toelichting bij de Code wordt de doelstelling van de nieuwe wetgeving uitgebreid toegelicht. Beide toelichtingen zijn</w:t>
      </w:r>
      <w:r w:rsidR="00891825" w:rsidRPr="00891825">
        <w:rPr>
          <w:rFonts w:cstheme="minorHAnsi"/>
          <w:lang w:val="nl-NL"/>
        </w:rPr>
        <w:t xml:space="preserve"> </w:t>
      </w:r>
      <w:r w:rsidR="00891825">
        <w:rPr>
          <w:rFonts w:cstheme="minorHAnsi"/>
          <w:lang w:val="nl-NL"/>
        </w:rPr>
        <w:t xml:space="preserve">op deze website gepubliceerd in het hoofdstuk </w:t>
      </w:r>
      <w:commentRangeStart w:id="38"/>
      <w:r w:rsidR="00891825" w:rsidRPr="00D7473B">
        <w:rPr>
          <w:rFonts w:cstheme="minorHAnsi"/>
          <w:b/>
          <w:bCs/>
          <w:lang w:val="nl-NL"/>
        </w:rPr>
        <w:t>Wetgeving en documenten</w:t>
      </w:r>
      <w:commentRangeEnd w:id="38"/>
      <w:r w:rsidR="0026746D">
        <w:rPr>
          <w:rStyle w:val="CommentReference"/>
        </w:rPr>
        <w:commentReference w:id="38"/>
      </w:r>
    </w:p>
    <w:p w14:paraId="0E0F2101" w14:textId="1EBD7710" w:rsidR="00963632" w:rsidRPr="00470AAD" w:rsidRDefault="00963632" w:rsidP="00470AAD">
      <w:pPr>
        <w:spacing w:after="0" w:line="240" w:lineRule="auto"/>
        <w:jc w:val="both"/>
        <w:rPr>
          <w:rFonts w:cstheme="minorHAnsi"/>
          <w:lang w:val="nl-NL"/>
        </w:rPr>
      </w:pPr>
    </w:p>
    <w:p w14:paraId="26F4F9B6" w14:textId="1C3772AE" w:rsidR="009C6D48" w:rsidRPr="00976721" w:rsidRDefault="006A1ADE">
      <w:pPr>
        <w:pStyle w:val="Heading2"/>
        <w:rPr>
          <w:lang w:val="nl-NL"/>
        </w:rPr>
        <w:pPrChange w:id="39" w:author="Mairon Croes" w:date="2025-01-22T11:03:00Z" w16du:dateUtc="2025-01-22T15:03:00Z">
          <w:pPr>
            <w:pStyle w:val="NormalWeb"/>
            <w:shd w:val="clear" w:color="auto" w:fill="E7E6E6" w:themeFill="background2"/>
            <w:spacing w:after="0" w:afterAutospacing="0"/>
          </w:pPr>
        </w:pPrChange>
      </w:pPr>
      <w:r>
        <w:rPr>
          <w:lang w:val="nl-NL"/>
        </w:rPr>
        <w:lastRenderedPageBreak/>
        <w:t>H</w:t>
      </w:r>
      <w:r w:rsidR="00712F19">
        <w:rPr>
          <w:lang w:val="nl-NL"/>
        </w:rPr>
        <w:t xml:space="preserve">oe ziet de </w:t>
      </w:r>
      <w:r w:rsidR="002C3D6D">
        <w:rPr>
          <w:lang w:val="nl-NL"/>
        </w:rPr>
        <w:t xml:space="preserve">Landsverordening corporate </w:t>
      </w:r>
      <w:proofErr w:type="spellStart"/>
      <w:r w:rsidR="002C3D6D">
        <w:rPr>
          <w:lang w:val="nl-NL"/>
        </w:rPr>
        <w:t>governance</w:t>
      </w:r>
      <w:proofErr w:type="spellEnd"/>
      <w:r w:rsidR="00712F19">
        <w:rPr>
          <w:lang w:val="nl-NL"/>
        </w:rPr>
        <w:t xml:space="preserve"> eruit?</w:t>
      </w:r>
    </w:p>
    <w:p w14:paraId="5567C7AC" w14:textId="77777777" w:rsidR="00A357B6" w:rsidRDefault="00A357B6" w:rsidP="00712F19">
      <w:pPr>
        <w:spacing w:after="0" w:line="240" w:lineRule="auto"/>
        <w:rPr>
          <w:lang w:val="nl-NL"/>
        </w:rPr>
      </w:pPr>
    </w:p>
    <w:p w14:paraId="5E813FEA" w14:textId="627851E3" w:rsidR="00712F19" w:rsidRDefault="00712F19" w:rsidP="00712F19">
      <w:pPr>
        <w:spacing w:after="0" w:line="240" w:lineRule="auto"/>
        <w:rPr>
          <w:lang w:val="nl-NL"/>
        </w:rPr>
      </w:pPr>
      <w:r w:rsidRPr="001E0B6B">
        <w:rPr>
          <w:lang w:val="nl-NL"/>
        </w:rPr>
        <w:t xml:space="preserve">De </w:t>
      </w:r>
      <w:r w:rsidR="002C3D6D">
        <w:rPr>
          <w:lang w:val="nl-NL"/>
        </w:rPr>
        <w:t xml:space="preserve">Landsverordening corporate </w:t>
      </w:r>
      <w:proofErr w:type="spellStart"/>
      <w:r w:rsidR="002C3D6D">
        <w:rPr>
          <w:lang w:val="nl-NL"/>
        </w:rPr>
        <w:t>governance</w:t>
      </w:r>
      <w:proofErr w:type="spellEnd"/>
      <w:r w:rsidRPr="001E0B6B">
        <w:rPr>
          <w:lang w:val="nl-NL"/>
        </w:rPr>
        <w:t xml:space="preserve"> is als volgt </w:t>
      </w:r>
      <w:r>
        <w:rPr>
          <w:lang w:val="nl-NL"/>
        </w:rPr>
        <w:t>ingedeeld</w:t>
      </w:r>
      <w:r w:rsidRPr="001E0B6B">
        <w:rPr>
          <w:lang w:val="nl-NL"/>
        </w:rPr>
        <w:t>:</w:t>
      </w:r>
    </w:p>
    <w:p w14:paraId="1F7DE05B" w14:textId="77777777" w:rsidR="00712F19" w:rsidRPr="001E0B6B" w:rsidRDefault="00712F19" w:rsidP="00712F19">
      <w:pPr>
        <w:spacing w:after="0" w:line="240" w:lineRule="auto"/>
        <w:rPr>
          <w:lang w:val="nl-NL"/>
        </w:rPr>
      </w:pPr>
    </w:p>
    <w:tbl>
      <w:tblPr>
        <w:tblStyle w:val="TableGrid"/>
        <w:tblW w:w="0" w:type="auto"/>
        <w:tblLook w:val="04A0" w:firstRow="1" w:lastRow="0" w:firstColumn="1" w:lastColumn="0" w:noHBand="0" w:noVBand="1"/>
      </w:tblPr>
      <w:tblGrid>
        <w:gridCol w:w="3397"/>
        <w:gridCol w:w="1190"/>
        <w:gridCol w:w="4252"/>
      </w:tblGrid>
      <w:tr w:rsidR="00712F19" w:rsidRPr="00046928" w14:paraId="58AB7800" w14:textId="77777777" w:rsidTr="0072480D">
        <w:tc>
          <w:tcPr>
            <w:tcW w:w="3397" w:type="dxa"/>
          </w:tcPr>
          <w:p w14:paraId="3B14CF90" w14:textId="77777777" w:rsidR="00712F19" w:rsidRPr="00046928" w:rsidRDefault="00712F19" w:rsidP="00572391">
            <w:pPr>
              <w:jc w:val="center"/>
              <w:rPr>
                <w:b/>
                <w:lang w:val="nl-NL"/>
              </w:rPr>
            </w:pPr>
            <w:r w:rsidRPr="00046928">
              <w:rPr>
                <w:b/>
                <w:lang w:val="nl-NL"/>
              </w:rPr>
              <w:t>Hoofdstuk</w:t>
            </w:r>
          </w:p>
        </w:tc>
        <w:tc>
          <w:tcPr>
            <w:tcW w:w="1190" w:type="dxa"/>
          </w:tcPr>
          <w:p w14:paraId="286B8C40" w14:textId="77777777" w:rsidR="00712F19" w:rsidRPr="00046928" w:rsidRDefault="00712F19" w:rsidP="00572391">
            <w:pPr>
              <w:jc w:val="center"/>
              <w:rPr>
                <w:b/>
                <w:lang w:val="nl-NL"/>
              </w:rPr>
            </w:pPr>
            <w:r w:rsidRPr="00046928">
              <w:rPr>
                <w:b/>
                <w:lang w:val="nl-NL"/>
              </w:rPr>
              <w:t>Artikelen</w:t>
            </w:r>
          </w:p>
        </w:tc>
        <w:tc>
          <w:tcPr>
            <w:tcW w:w="4252" w:type="dxa"/>
          </w:tcPr>
          <w:p w14:paraId="40F02AEC" w14:textId="77777777" w:rsidR="00712F19" w:rsidRPr="00046928" w:rsidRDefault="00712F19" w:rsidP="00572391">
            <w:pPr>
              <w:jc w:val="center"/>
              <w:rPr>
                <w:b/>
                <w:lang w:val="nl-NL"/>
              </w:rPr>
            </w:pPr>
            <w:r w:rsidRPr="00046928">
              <w:rPr>
                <w:b/>
                <w:lang w:val="nl-NL"/>
              </w:rPr>
              <w:t>Onderwerpen</w:t>
            </w:r>
          </w:p>
        </w:tc>
      </w:tr>
      <w:tr w:rsidR="00712F19" w:rsidRPr="00046928" w14:paraId="3AEB09F6" w14:textId="77777777" w:rsidTr="0072480D">
        <w:trPr>
          <w:trHeight w:val="113"/>
        </w:trPr>
        <w:tc>
          <w:tcPr>
            <w:tcW w:w="3397" w:type="dxa"/>
            <w:vMerge w:val="restart"/>
          </w:tcPr>
          <w:p w14:paraId="452770CA" w14:textId="77777777" w:rsidR="00712F19" w:rsidRPr="00046928" w:rsidRDefault="00712F19" w:rsidP="0072480D">
            <w:pPr>
              <w:rPr>
                <w:lang w:val="nl-NL"/>
              </w:rPr>
            </w:pPr>
            <w:r w:rsidRPr="00046928">
              <w:rPr>
                <w:lang w:val="nl-NL"/>
              </w:rPr>
              <w:t>I Algemene bepalingen</w:t>
            </w:r>
          </w:p>
        </w:tc>
        <w:tc>
          <w:tcPr>
            <w:tcW w:w="1190" w:type="dxa"/>
          </w:tcPr>
          <w:p w14:paraId="151ED897" w14:textId="77777777" w:rsidR="00712F19" w:rsidRPr="00046928" w:rsidRDefault="00712F19" w:rsidP="00D55714">
            <w:pPr>
              <w:jc w:val="center"/>
              <w:rPr>
                <w:lang w:val="nl-NL"/>
              </w:rPr>
            </w:pPr>
            <w:r w:rsidRPr="00046928">
              <w:rPr>
                <w:lang w:val="nl-NL"/>
              </w:rPr>
              <w:t>1</w:t>
            </w:r>
          </w:p>
        </w:tc>
        <w:tc>
          <w:tcPr>
            <w:tcW w:w="4252" w:type="dxa"/>
          </w:tcPr>
          <w:p w14:paraId="5B67DF36" w14:textId="77777777" w:rsidR="00712F19" w:rsidRPr="00046928" w:rsidRDefault="00712F19" w:rsidP="0072480D">
            <w:pPr>
              <w:rPr>
                <w:lang w:val="nl-NL"/>
              </w:rPr>
            </w:pPr>
            <w:r w:rsidRPr="00046928">
              <w:rPr>
                <w:lang w:val="nl-NL"/>
              </w:rPr>
              <w:t>Definities</w:t>
            </w:r>
          </w:p>
        </w:tc>
      </w:tr>
      <w:tr w:rsidR="00712F19" w:rsidRPr="00046928" w14:paraId="71F2681E" w14:textId="77777777" w:rsidTr="0072480D">
        <w:trPr>
          <w:trHeight w:val="112"/>
        </w:trPr>
        <w:tc>
          <w:tcPr>
            <w:tcW w:w="3397" w:type="dxa"/>
            <w:vMerge/>
          </w:tcPr>
          <w:p w14:paraId="65E9F90F" w14:textId="77777777" w:rsidR="00712F19" w:rsidRPr="00046928" w:rsidRDefault="00712F19" w:rsidP="0072480D">
            <w:pPr>
              <w:rPr>
                <w:lang w:val="nl-NL"/>
              </w:rPr>
            </w:pPr>
          </w:p>
        </w:tc>
        <w:tc>
          <w:tcPr>
            <w:tcW w:w="1190" w:type="dxa"/>
          </w:tcPr>
          <w:p w14:paraId="5C04945B" w14:textId="77777777" w:rsidR="00712F19" w:rsidRPr="00046928" w:rsidRDefault="00712F19" w:rsidP="00D55714">
            <w:pPr>
              <w:jc w:val="center"/>
              <w:rPr>
                <w:lang w:val="nl-NL"/>
              </w:rPr>
            </w:pPr>
            <w:r w:rsidRPr="00046928">
              <w:rPr>
                <w:lang w:val="nl-NL"/>
              </w:rPr>
              <w:t>2</w:t>
            </w:r>
          </w:p>
        </w:tc>
        <w:tc>
          <w:tcPr>
            <w:tcW w:w="4252" w:type="dxa"/>
          </w:tcPr>
          <w:p w14:paraId="36BC5415" w14:textId="77777777" w:rsidR="00712F19" w:rsidRPr="00046928" w:rsidRDefault="00712F19" w:rsidP="0072480D">
            <w:pPr>
              <w:rPr>
                <w:lang w:val="nl-NL"/>
              </w:rPr>
            </w:pPr>
            <w:r w:rsidRPr="00046928">
              <w:rPr>
                <w:lang w:val="nl-NL"/>
              </w:rPr>
              <w:t>Besluitvorming</w:t>
            </w:r>
          </w:p>
        </w:tc>
      </w:tr>
      <w:tr w:rsidR="00712F19" w:rsidRPr="00046928" w14:paraId="202D23BF" w14:textId="77777777" w:rsidTr="0072480D">
        <w:trPr>
          <w:trHeight w:val="155"/>
        </w:trPr>
        <w:tc>
          <w:tcPr>
            <w:tcW w:w="3397" w:type="dxa"/>
            <w:vMerge w:val="restart"/>
          </w:tcPr>
          <w:p w14:paraId="7B913377" w14:textId="77777777" w:rsidR="00712F19" w:rsidRPr="00046928" w:rsidRDefault="00712F19" w:rsidP="0072480D">
            <w:pPr>
              <w:rPr>
                <w:lang w:val="nl-NL"/>
              </w:rPr>
            </w:pPr>
            <w:r w:rsidRPr="00046928">
              <w:rPr>
                <w:lang w:val="nl-NL"/>
              </w:rPr>
              <w:t xml:space="preserve">II Autoriteit Corporate </w:t>
            </w:r>
            <w:proofErr w:type="spellStart"/>
            <w:r w:rsidRPr="00046928">
              <w:rPr>
                <w:lang w:val="nl-NL"/>
              </w:rPr>
              <w:t>Governance</w:t>
            </w:r>
            <w:proofErr w:type="spellEnd"/>
          </w:p>
        </w:tc>
        <w:tc>
          <w:tcPr>
            <w:tcW w:w="1190" w:type="dxa"/>
          </w:tcPr>
          <w:p w14:paraId="0C706414" w14:textId="77777777" w:rsidR="00712F19" w:rsidRPr="00046928" w:rsidRDefault="00712F19" w:rsidP="00D55714">
            <w:pPr>
              <w:jc w:val="center"/>
              <w:rPr>
                <w:lang w:val="nl-NL"/>
              </w:rPr>
            </w:pPr>
            <w:r w:rsidRPr="00046928">
              <w:rPr>
                <w:lang w:val="nl-NL"/>
              </w:rPr>
              <w:t>3</w:t>
            </w:r>
          </w:p>
        </w:tc>
        <w:tc>
          <w:tcPr>
            <w:tcW w:w="4252" w:type="dxa"/>
          </w:tcPr>
          <w:p w14:paraId="4EBC12E1" w14:textId="77777777" w:rsidR="00712F19" w:rsidRPr="00046928" w:rsidRDefault="00712F19" w:rsidP="0072480D">
            <w:pPr>
              <w:rPr>
                <w:lang w:val="nl-NL"/>
              </w:rPr>
            </w:pPr>
            <w:r w:rsidRPr="00046928">
              <w:rPr>
                <w:lang w:val="nl-NL"/>
              </w:rPr>
              <w:t xml:space="preserve">Instelling Autoriteit Corporate </w:t>
            </w:r>
            <w:proofErr w:type="spellStart"/>
            <w:r w:rsidRPr="00046928">
              <w:rPr>
                <w:lang w:val="nl-NL"/>
              </w:rPr>
              <w:t>Governance</w:t>
            </w:r>
            <w:proofErr w:type="spellEnd"/>
          </w:p>
        </w:tc>
      </w:tr>
      <w:tr w:rsidR="00712F19" w:rsidRPr="00046928" w14:paraId="7A41D17C" w14:textId="77777777" w:rsidTr="0072480D">
        <w:trPr>
          <w:trHeight w:val="155"/>
        </w:trPr>
        <w:tc>
          <w:tcPr>
            <w:tcW w:w="3397" w:type="dxa"/>
            <w:vMerge/>
          </w:tcPr>
          <w:p w14:paraId="7EC12056" w14:textId="77777777" w:rsidR="00712F19" w:rsidRPr="00046928" w:rsidRDefault="00712F19" w:rsidP="0072480D">
            <w:pPr>
              <w:rPr>
                <w:lang w:val="nl-NL"/>
              </w:rPr>
            </w:pPr>
          </w:p>
        </w:tc>
        <w:tc>
          <w:tcPr>
            <w:tcW w:w="1190" w:type="dxa"/>
          </w:tcPr>
          <w:p w14:paraId="52028E29" w14:textId="77777777" w:rsidR="00712F19" w:rsidRPr="00046928" w:rsidRDefault="00712F19" w:rsidP="00D55714">
            <w:pPr>
              <w:jc w:val="center"/>
              <w:rPr>
                <w:lang w:val="nl-NL"/>
              </w:rPr>
            </w:pPr>
            <w:r w:rsidRPr="00046928">
              <w:rPr>
                <w:lang w:val="nl-NL"/>
              </w:rPr>
              <w:t>4</w:t>
            </w:r>
          </w:p>
        </w:tc>
        <w:tc>
          <w:tcPr>
            <w:tcW w:w="4252" w:type="dxa"/>
          </w:tcPr>
          <w:p w14:paraId="47148BBE" w14:textId="77777777" w:rsidR="00712F19" w:rsidRPr="00046928" w:rsidRDefault="00712F19" w:rsidP="0072480D">
            <w:pPr>
              <w:rPr>
                <w:lang w:val="nl-NL"/>
              </w:rPr>
            </w:pPr>
            <w:r w:rsidRPr="00046928">
              <w:rPr>
                <w:lang w:val="nl-NL"/>
              </w:rPr>
              <w:t>Adviezen van de Autoriteit</w:t>
            </w:r>
          </w:p>
        </w:tc>
      </w:tr>
      <w:tr w:rsidR="00712F19" w:rsidRPr="00046928" w14:paraId="1AC2C42C" w14:textId="77777777" w:rsidTr="0072480D">
        <w:trPr>
          <w:trHeight w:val="155"/>
        </w:trPr>
        <w:tc>
          <w:tcPr>
            <w:tcW w:w="3397" w:type="dxa"/>
            <w:vMerge/>
          </w:tcPr>
          <w:p w14:paraId="4A0E7D9A" w14:textId="77777777" w:rsidR="00712F19" w:rsidRPr="00046928" w:rsidRDefault="00712F19" w:rsidP="0072480D">
            <w:pPr>
              <w:rPr>
                <w:lang w:val="nl-NL"/>
              </w:rPr>
            </w:pPr>
          </w:p>
        </w:tc>
        <w:tc>
          <w:tcPr>
            <w:tcW w:w="1190" w:type="dxa"/>
          </w:tcPr>
          <w:p w14:paraId="28F56B04" w14:textId="77777777" w:rsidR="00712F19" w:rsidRPr="00046928" w:rsidRDefault="00712F19" w:rsidP="00D55714">
            <w:pPr>
              <w:jc w:val="center"/>
              <w:rPr>
                <w:lang w:val="nl-NL"/>
              </w:rPr>
            </w:pPr>
            <w:r w:rsidRPr="00046928">
              <w:rPr>
                <w:lang w:val="nl-NL"/>
              </w:rPr>
              <w:t>5</w:t>
            </w:r>
          </w:p>
        </w:tc>
        <w:tc>
          <w:tcPr>
            <w:tcW w:w="4252" w:type="dxa"/>
          </w:tcPr>
          <w:p w14:paraId="6A174BC5" w14:textId="77777777" w:rsidR="00712F19" w:rsidRPr="00046928" w:rsidRDefault="00712F19" w:rsidP="0072480D">
            <w:pPr>
              <w:rPr>
                <w:lang w:val="nl-NL"/>
              </w:rPr>
            </w:pPr>
            <w:r w:rsidRPr="00046928">
              <w:rPr>
                <w:lang w:val="nl-NL"/>
              </w:rPr>
              <w:t>Bekostiging van de Autoriteit</w:t>
            </w:r>
          </w:p>
        </w:tc>
      </w:tr>
      <w:tr w:rsidR="00712F19" w:rsidRPr="00046928" w14:paraId="149B7B95" w14:textId="77777777" w:rsidTr="0072480D">
        <w:trPr>
          <w:trHeight w:val="69"/>
        </w:trPr>
        <w:tc>
          <w:tcPr>
            <w:tcW w:w="3397" w:type="dxa"/>
            <w:vMerge w:val="restart"/>
          </w:tcPr>
          <w:p w14:paraId="3CEC8C46" w14:textId="77777777" w:rsidR="00712F19" w:rsidRPr="00046928" w:rsidRDefault="00712F19" w:rsidP="0072480D">
            <w:pPr>
              <w:rPr>
                <w:lang w:val="nl-NL"/>
              </w:rPr>
            </w:pPr>
            <w:r w:rsidRPr="00046928">
              <w:rPr>
                <w:lang w:val="nl-NL"/>
              </w:rPr>
              <w:t>III Besluiten en handelingen waarvoor een meldingsplicht geldt</w:t>
            </w:r>
          </w:p>
        </w:tc>
        <w:tc>
          <w:tcPr>
            <w:tcW w:w="1190" w:type="dxa"/>
          </w:tcPr>
          <w:p w14:paraId="59CE2D6C" w14:textId="77777777" w:rsidR="00712F19" w:rsidRPr="00046928" w:rsidRDefault="00712F19" w:rsidP="00D55714">
            <w:pPr>
              <w:jc w:val="center"/>
              <w:rPr>
                <w:lang w:val="nl-NL"/>
              </w:rPr>
            </w:pPr>
            <w:r w:rsidRPr="00046928">
              <w:rPr>
                <w:lang w:val="nl-NL"/>
              </w:rPr>
              <w:t>6</w:t>
            </w:r>
          </w:p>
        </w:tc>
        <w:tc>
          <w:tcPr>
            <w:tcW w:w="4252" w:type="dxa"/>
          </w:tcPr>
          <w:p w14:paraId="55B179D3" w14:textId="77777777" w:rsidR="00712F19" w:rsidRPr="00046928" w:rsidRDefault="00712F19" w:rsidP="0072480D">
            <w:pPr>
              <w:rPr>
                <w:lang w:val="nl-NL"/>
              </w:rPr>
            </w:pPr>
            <w:r w:rsidRPr="00046928">
              <w:rPr>
                <w:lang w:val="nl-NL"/>
              </w:rPr>
              <w:t>Dividendbeleid en dividenduitkering</w:t>
            </w:r>
          </w:p>
        </w:tc>
      </w:tr>
      <w:tr w:rsidR="00712F19" w:rsidRPr="00046928" w14:paraId="19248DF0" w14:textId="77777777" w:rsidTr="0072480D">
        <w:trPr>
          <w:trHeight w:val="66"/>
        </w:trPr>
        <w:tc>
          <w:tcPr>
            <w:tcW w:w="3397" w:type="dxa"/>
            <w:vMerge/>
          </w:tcPr>
          <w:p w14:paraId="2BE0B422" w14:textId="77777777" w:rsidR="00712F19" w:rsidRPr="00046928" w:rsidRDefault="00712F19" w:rsidP="0072480D">
            <w:pPr>
              <w:rPr>
                <w:lang w:val="nl-NL"/>
              </w:rPr>
            </w:pPr>
          </w:p>
        </w:tc>
        <w:tc>
          <w:tcPr>
            <w:tcW w:w="1190" w:type="dxa"/>
          </w:tcPr>
          <w:p w14:paraId="666B4E3F" w14:textId="77777777" w:rsidR="00712F19" w:rsidRPr="00046928" w:rsidRDefault="00712F19" w:rsidP="00D55714">
            <w:pPr>
              <w:jc w:val="center"/>
              <w:rPr>
                <w:lang w:val="nl-NL"/>
              </w:rPr>
            </w:pPr>
            <w:r w:rsidRPr="00046928">
              <w:rPr>
                <w:lang w:val="nl-NL"/>
              </w:rPr>
              <w:t>7</w:t>
            </w:r>
          </w:p>
        </w:tc>
        <w:tc>
          <w:tcPr>
            <w:tcW w:w="4252" w:type="dxa"/>
          </w:tcPr>
          <w:p w14:paraId="3DA5B52E" w14:textId="77777777" w:rsidR="00712F19" w:rsidRPr="00046928" w:rsidRDefault="00712F19" w:rsidP="0072480D">
            <w:pPr>
              <w:rPr>
                <w:lang w:val="nl-NL"/>
              </w:rPr>
            </w:pPr>
            <w:r w:rsidRPr="00046928">
              <w:rPr>
                <w:lang w:val="nl-NL"/>
              </w:rPr>
              <w:t>Verkrijging van aandelen</w:t>
            </w:r>
          </w:p>
        </w:tc>
      </w:tr>
      <w:tr w:rsidR="00712F19" w:rsidRPr="0035389B" w14:paraId="3F33B2A9" w14:textId="77777777" w:rsidTr="0072480D">
        <w:trPr>
          <w:trHeight w:val="66"/>
        </w:trPr>
        <w:tc>
          <w:tcPr>
            <w:tcW w:w="3397" w:type="dxa"/>
            <w:vMerge/>
          </w:tcPr>
          <w:p w14:paraId="2A65FD11" w14:textId="77777777" w:rsidR="00712F19" w:rsidRPr="00046928" w:rsidRDefault="00712F19" w:rsidP="0072480D">
            <w:pPr>
              <w:rPr>
                <w:lang w:val="nl-NL"/>
              </w:rPr>
            </w:pPr>
          </w:p>
        </w:tc>
        <w:tc>
          <w:tcPr>
            <w:tcW w:w="1190" w:type="dxa"/>
          </w:tcPr>
          <w:p w14:paraId="25AA3697" w14:textId="77777777" w:rsidR="00712F19" w:rsidRPr="00046928" w:rsidRDefault="00712F19" w:rsidP="00D55714">
            <w:pPr>
              <w:jc w:val="center"/>
              <w:rPr>
                <w:lang w:val="nl-NL"/>
              </w:rPr>
            </w:pPr>
            <w:r w:rsidRPr="00046928">
              <w:rPr>
                <w:lang w:val="nl-NL"/>
              </w:rPr>
              <w:t>8</w:t>
            </w:r>
          </w:p>
        </w:tc>
        <w:tc>
          <w:tcPr>
            <w:tcW w:w="4252" w:type="dxa"/>
          </w:tcPr>
          <w:p w14:paraId="0DFD084A" w14:textId="77777777" w:rsidR="00712F19" w:rsidRPr="00046928" w:rsidRDefault="00712F19" w:rsidP="0072480D">
            <w:pPr>
              <w:rPr>
                <w:lang w:val="nl-NL"/>
              </w:rPr>
            </w:pPr>
            <w:r w:rsidRPr="00046928">
              <w:rPr>
                <w:lang w:val="nl-NL"/>
              </w:rPr>
              <w:t>Vervreemding en bezwaring van aandelen</w:t>
            </w:r>
          </w:p>
        </w:tc>
      </w:tr>
      <w:tr w:rsidR="00712F19" w:rsidRPr="00046928" w14:paraId="3A4F4D49" w14:textId="77777777" w:rsidTr="0072480D">
        <w:trPr>
          <w:trHeight w:val="66"/>
        </w:trPr>
        <w:tc>
          <w:tcPr>
            <w:tcW w:w="3397" w:type="dxa"/>
            <w:vMerge/>
          </w:tcPr>
          <w:p w14:paraId="3D59C494" w14:textId="77777777" w:rsidR="00712F19" w:rsidRPr="00046928" w:rsidRDefault="00712F19" w:rsidP="0072480D">
            <w:pPr>
              <w:rPr>
                <w:lang w:val="nl-NL"/>
              </w:rPr>
            </w:pPr>
          </w:p>
        </w:tc>
        <w:tc>
          <w:tcPr>
            <w:tcW w:w="1190" w:type="dxa"/>
          </w:tcPr>
          <w:p w14:paraId="37D72AAC" w14:textId="77777777" w:rsidR="00712F19" w:rsidRPr="00046928" w:rsidRDefault="00712F19" w:rsidP="00D55714">
            <w:pPr>
              <w:jc w:val="center"/>
              <w:rPr>
                <w:lang w:val="nl-NL"/>
              </w:rPr>
            </w:pPr>
            <w:r w:rsidRPr="00046928">
              <w:rPr>
                <w:lang w:val="nl-NL"/>
              </w:rPr>
              <w:t>9</w:t>
            </w:r>
          </w:p>
        </w:tc>
        <w:tc>
          <w:tcPr>
            <w:tcW w:w="4252" w:type="dxa"/>
          </w:tcPr>
          <w:p w14:paraId="548CD835" w14:textId="77777777" w:rsidR="00712F19" w:rsidRPr="00046928" w:rsidRDefault="00712F19" w:rsidP="0072480D">
            <w:pPr>
              <w:rPr>
                <w:lang w:val="nl-NL"/>
              </w:rPr>
            </w:pPr>
            <w:r w:rsidRPr="00046928">
              <w:rPr>
                <w:lang w:val="nl-NL"/>
              </w:rPr>
              <w:t>Procedureregels en profielschets</w:t>
            </w:r>
          </w:p>
        </w:tc>
      </w:tr>
      <w:tr w:rsidR="00712F19" w:rsidRPr="00046928" w14:paraId="537B2779" w14:textId="77777777" w:rsidTr="0072480D">
        <w:trPr>
          <w:trHeight w:val="66"/>
        </w:trPr>
        <w:tc>
          <w:tcPr>
            <w:tcW w:w="3397" w:type="dxa"/>
            <w:vMerge/>
          </w:tcPr>
          <w:p w14:paraId="0F54AFCE" w14:textId="77777777" w:rsidR="00712F19" w:rsidRPr="00046928" w:rsidRDefault="00712F19" w:rsidP="0072480D">
            <w:pPr>
              <w:rPr>
                <w:lang w:val="nl-NL"/>
              </w:rPr>
            </w:pPr>
          </w:p>
        </w:tc>
        <w:tc>
          <w:tcPr>
            <w:tcW w:w="1190" w:type="dxa"/>
          </w:tcPr>
          <w:p w14:paraId="3EE933D9" w14:textId="77777777" w:rsidR="00712F19" w:rsidRPr="00046928" w:rsidRDefault="00712F19" w:rsidP="00D55714">
            <w:pPr>
              <w:jc w:val="center"/>
              <w:rPr>
                <w:lang w:val="nl-NL"/>
              </w:rPr>
            </w:pPr>
            <w:r w:rsidRPr="00046928">
              <w:rPr>
                <w:lang w:val="nl-NL"/>
              </w:rPr>
              <w:t>10</w:t>
            </w:r>
          </w:p>
        </w:tc>
        <w:tc>
          <w:tcPr>
            <w:tcW w:w="4252" w:type="dxa"/>
          </w:tcPr>
          <w:p w14:paraId="1376E6A6" w14:textId="77777777" w:rsidR="00712F19" w:rsidRPr="00046928" w:rsidRDefault="00712F19" w:rsidP="0072480D">
            <w:pPr>
              <w:rPr>
                <w:lang w:val="nl-NL"/>
              </w:rPr>
            </w:pPr>
            <w:r w:rsidRPr="00046928">
              <w:rPr>
                <w:lang w:val="nl-NL"/>
              </w:rPr>
              <w:t>Benoeming bestuurders en commissarissen</w:t>
            </w:r>
          </w:p>
        </w:tc>
      </w:tr>
      <w:tr w:rsidR="00712F19" w:rsidRPr="00046928" w14:paraId="27324B06" w14:textId="77777777" w:rsidTr="0072480D">
        <w:trPr>
          <w:trHeight w:val="66"/>
        </w:trPr>
        <w:tc>
          <w:tcPr>
            <w:tcW w:w="3397" w:type="dxa"/>
            <w:vMerge/>
          </w:tcPr>
          <w:p w14:paraId="36A63D80" w14:textId="77777777" w:rsidR="00712F19" w:rsidRPr="00046928" w:rsidRDefault="00712F19" w:rsidP="0072480D">
            <w:pPr>
              <w:rPr>
                <w:lang w:val="nl-NL"/>
              </w:rPr>
            </w:pPr>
          </w:p>
        </w:tc>
        <w:tc>
          <w:tcPr>
            <w:tcW w:w="1190" w:type="dxa"/>
          </w:tcPr>
          <w:p w14:paraId="22922A99" w14:textId="77777777" w:rsidR="00712F19" w:rsidRPr="00046928" w:rsidRDefault="00712F19" w:rsidP="00D55714">
            <w:pPr>
              <w:jc w:val="center"/>
              <w:rPr>
                <w:lang w:val="nl-NL"/>
              </w:rPr>
            </w:pPr>
            <w:r w:rsidRPr="00046928">
              <w:rPr>
                <w:lang w:val="nl-NL"/>
              </w:rPr>
              <w:t>11</w:t>
            </w:r>
          </w:p>
        </w:tc>
        <w:tc>
          <w:tcPr>
            <w:tcW w:w="4252" w:type="dxa"/>
          </w:tcPr>
          <w:p w14:paraId="5C78F3EA" w14:textId="77777777" w:rsidR="00712F19" w:rsidRPr="00046928" w:rsidRDefault="00712F19" w:rsidP="0072480D">
            <w:pPr>
              <w:rPr>
                <w:lang w:val="nl-NL"/>
              </w:rPr>
            </w:pPr>
            <w:r w:rsidRPr="00046928">
              <w:rPr>
                <w:lang w:val="nl-NL"/>
              </w:rPr>
              <w:t>Ontslag bestuurders en commissarissen</w:t>
            </w:r>
          </w:p>
        </w:tc>
      </w:tr>
      <w:tr w:rsidR="00712F19" w:rsidRPr="00046928" w14:paraId="0517FBD8" w14:textId="77777777" w:rsidTr="0072480D">
        <w:trPr>
          <w:trHeight w:val="66"/>
        </w:trPr>
        <w:tc>
          <w:tcPr>
            <w:tcW w:w="3397" w:type="dxa"/>
            <w:vMerge/>
          </w:tcPr>
          <w:p w14:paraId="4F74F80D" w14:textId="77777777" w:rsidR="00712F19" w:rsidRPr="00046928" w:rsidRDefault="00712F19" w:rsidP="0072480D">
            <w:pPr>
              <w:rPr>
                <w:lang w:val="nl-NL"/>
              </w:rPr>
            </w:pPr>
          </w:p>
        </w:tc>
        <w:tc>
          <w:tcPr>
            <w:tcW w:w="1190" w:type="dxa"/>
          </w:tcPr>
          <w:p w14:paraId="555CE084" w14:textId="77777777" w:rsidR="00712F19" w:rsidRPr="00046928" w:rsidRDefault="00712F19" w:rsidP="00D55714">
            <w:pPr>
              <w:jc w:val="center"/>
              <w:rPr>
                <w:lang w:val="nl-NL"/>
              </w:rPr>
            </w:pPr>
            <w:r w:rsidRPr="00046928">
              <w:rPr>
                <w:lang w:val="nl-NL"/>
              </w:rPr>
              <w:t>12</w:t>
            </w:r>
          </w:p>
        </w:tc>
        <w:tc>
          <w:tcPr>
            <w:tcW w:w="4252" w:type="dxa"/>
          </w:tcPr>
          <w:p w14:paraId="671E00F7" w14:textId="77777777" w:rsidR="00712F19" w:rsidRPr="00046928" w:rsidRDefault="00712F19" w:rsidP="0072480D">
            <w:pPr>
              <w:rPr>
                <w:lang w:val="nl-NL"/>
              </w:rPr>
            </w:pPr>
            <w:r w:rsidRPr="00046928">
              <w:rPr>
                <w:lang w:val="nl-NL"/>
              </w:rPr>
              <w:t>Statuten</w:t>
            </w:r>
          </w:p>
        </w:tc>
      </w:tr>
      <w:tr w:rsidR="00712F19" w:rsidRPr="00046928" w14:paraId="0409D1F9" w14:textId="77777777" w:rsidTr="0072480D">
        <w:trPr>
          <w:trHeight w:val="66"/>
        </w:trPr>
        <w:tc>
          <w:tcPr>
            <w:tcW w:w="3397" w:type="dxa"/>
            <w:vMerge/>
          </w:tcPr>
          <w:p w14:paraId="04254778" w14:textId="77777777" w:rsidR="00712F19" w:rsidRPr="00046928" w:rsidRDefault="00712F19" w:rsidP="0072480D">
            <w:pPr>
              <w:rPr>
                <w:lang w:val="nl-NL"/>
              </w:rPr>
            </w:pPr>
          </w:p>
        </w:tc>
        <w:tc>
          <w:tcPr>
            <w:tcW w:w="1190" w:type="dxa"/>
          </w:tcPr>
          <w:p w14:paraId="25336A56" w14:textId="77777777" w:rsidR="00712F19" w:rsidRPr="00046928" w:rsidRDefault="00712F19" w:rsidP="00D55714">
            <w:pPr>
              <w:jc w:val="center"/>
              <w:rPr>
                <w:lang w:val="nl-NL"/>
              </w:rPr>
            </w:pPr>
            <w:r>
              <w:rPr>
                <w:lang w:val="nl-NL"/>
              </w:rPr>
              <w:t>13</w:t>
            </w:r>
          </w:p>
        </w:tc>
        <w:tc>
          <w:tcPr>
            <w:tcW w:w="4252" w:type="dxa"/>
          </w:tcPr>
          <w:p w14:paraId="4083315F" w14:textId="77777777" w:rsidR="00712F19" w:rsidRPr="00046928" w:rsidRDefault="00712F19" w:rsidP="0072480D">
            <w:pPr>
              <w:rPr>
                <w:lang w:val="nl-NL"/>
              </w:rPr>
            </w:pPr>
            <w:r>
              <w:rPr>
                <w:lang w:val="nl-NL"/>
              </w:rPr>
              <w:t>Goedkeuring van de jaarrekeningen</w:t>
            </w:r>
          </w:p>
        </w:tc>
      </w:tr>
      <w:tr w:rsidR="00712F19" w:rsidRPr="0035389B" w14:paraId="6D5CF391" w14:textId="77777777" w:rsidTr="0072480D">
        <w:trPr>
          <w:trHeight w:val="66"/>
        </w:trPr>
        <w:tc>
          <w:tcPr>
            <w:tcW w:w="3397" w:type="dxa"/>
            <w:vMerge/>
          </w:tcPr>
          <w:p w14:paraId="07C8E360" w14:textId="77777777" w:rsidR="00712F19" w:rsidRPr="00046928" w:rsidRDefault="00712F19" w:rsidP="0072480D">
            <w:pPr>
              <w:rPr>
                <w:lang w:val="nl-NL"/>
              </w:rPr>
            </w:pPr>
          </w:p>
        </w:tc>
        <w:tc>
          <w:tcPr>
            <w:tcW w:w="1190" w:type="dxa"/>
          </w:tcPr>
          <w:p w14:paraId="40C789E8" w14:textId="77777777" w:rsidR="00712F19" w:rsidRDefault="00712F19" w:rsidP="00D55714">
            <w:pPr>
              <w:jc w:val="center"/>
              <w:rPr>
                <w:lang w:val="nl-NL"/>
              </w:rPr>
            </w:pPr>
            <w:r w:rsidRPr="00046928">
              <w:rPr>
                <w:lang w:val="nl-NL"/>
              </w:rPr>
              <w:t>1</w:t>
            </w:r>
            <w:r>
              <w:rPr>
                <w:lang w:val="nl-NL"/>
              </w:rPr>
              <w:t>4</w:t>
            </w:r>
          </w:p>
        </w:tc>
        <w:tc>
          <w:tcPr>
            <w:tcW w:w="4252" w:type="dxa"/>
          </w:tcPr>
          <w:p w14:paraId="42024D51" w14:textId="77777777" w:rsidR="00712F19" w:rsidRDefault="00712F19" w:rsidP="0072480D">
            <w:pPr>
              <w:rPr>
                <w:lang w:val="nl-NL"/>
              </w:rPr>
            </w:pPr>
            <w:r>
              <w:rPr>
                <w:lang w:val="nl-NL"/>
              </w:rPr>
              <w:t>Procedure na zwaarwegende bezwaren van de Autoriteit</w:t>
            </w:r>
          </w:p>
        </w:tc>
      </w:tr>
      <w:tr w:rsidR="00712F19" w:rsidRPr="0035389B" w14:paraId="08BD42B7" w14:textId="77777777" w:rsidTr="0072480D">
        <w:trPr>
          <w:trHeight w:val="66"/>
        </w:trPr>
        <w:tc>
          <w:tcPr>
            <w:tcW w:w="3397" w:type="dxa"/>
            <w:vMerge/>
          </w:tcPr>
          <w:p w14:paraId="21F8E508" w14:textId="77777777" w:rsidR="00712F19" w:rsidRPr="00046928" w:rsidRDefault="00712F19" w:rsidP="0072480D">
            <w:pPr>
              <w:rPr>
                <w:lang w:val="nl-NL"/>
              </w:rPr>
            </w:pPr>
          </w:p>
        </w:tc>
        <w:tc>
          <w:tcPr>
            <w:tcW w:w="1190" w:type="dxa"/>
          </w:tcPr>
          <w:p w14:paraId="64773859" w14:textId="77777777" w:rsidR="00712F19" w:rsidRDefault="00712F19" w:rsidP="00D55714">
            <w:pPr>
              <w:jc w:val="center"/>
              <w:rPr>
                <w:lang w:val="nl-NL"/>
              </w:rPr>
            </w:pPr>
            <w:r>
              <w:rPr>
                <w:lang w:val="nl-NL"/>
              </w:rPr>
              <w:t>15</w:t>
            </w:r>
          </w:p>
        </w:tc>
        <w:tc>
          <w:tcPr>
            <w:tcW w:w="4252" w:type="dxa"/>
          </w:tcPr>
          <w:p w14:paraId="4CB9A35F" w14:textId="77777777" w:rsidR="00712F19" w:rsidRDefault="00712F19" w:rsidP="0072480D">
            <w:pPr>
              <w:rPr>
                <w:lang w:val="nl-NL"/>
              </w:rPr>
            </w:pPr>
            <w:r>
              <w:rPr>
                <w:lang w:val="nl-NL"/>
              </w:rPr>
              <w:t>Melding van besluitvorming in dochtervennootschappen</w:t>
            </w:r>
          </w:p>
        </w:tc>
      </w:tr>
      <w:tr w:rsidR="00712F19" w:rsidRPr="002C012A" w14:paraId="080834C8" w14:textId="77777777" w:rsidTr="0072480D">
        <w:trPr>
          <w:trHeight w:val="113"/>
        </w:trPr>
        <w:tc>
          <w:tcPr>
            <w:tcW w:w="3397" w:type="dxa"/>
            <w:vMerge w:val="restart"/>
          </w:tcPr>
          <w:p w14:paraId="5FB519BB" w14:textId="77777777" w:rsidR="00712F19" w:rsidRPr="00046928" w:rsidRDefault="00712F19" w:rsidP="0072480D">
            <w:pPr>
              <w:rPr>
                <w:lang w:val="nl-NL"/>
              </w:rPr>
            </w:pPr>
            <w:r w:rsidRPr="00046928">
              <w:rPr>
                <w:lang w:val="nl-NL"/>
              </w:rPr>
              <w:t>IV Slotbepalingen</w:t>
            </w:r>
          </w:p>
        </w:tc>
        <w:tc>
          <w:tcPr>
            <w:tcW w:w="1190" w:type="dxa"/>
          </w:tcPr>
          <w:p w14:paraId="41A8FE10" w14:textId="77777777" w:rsidR="00712F19" w:rsidRPr="00046928" w:rsidRDefault="00712F19" w:rsidP="00D55714">
            <w:pPr>
              <w:jc w:val="center"/>
              <w:rPr>
                <w:lang w:val="nl-NL"/>
              </w:rPr>
            </w:pPr>
            <w:r w:rsidRPr="00046928">
              <w:rPr>
                <w:lang w:val="nl-NL"/>
              </w:rPr>
              <w:t>1</w:t>
            </w:r>
            <w:r>
              <w:rPr>
                <w:lang w:val="nl-NL"/>
              </w:rPr>
              <w:t>6</w:t>
            </w:r>
          </w:p>
        </w:tc>
        <w:tc>
          <w:tcPr>
            <w:tcW w:w="4252" w:type="dxa"/>
          </w:tcPr>
          <w:p w14:paraId="0B279192" w14:textId="77777777" w:rsidR="00712F19" w:rsidRPr="00046928" w:rsidRDefault="00712F19" w:rsidP="0072480D">
            <w:pPr>
              <w:rPr>
                <w:lang w:val="nl-NL"/>
              </w:rPr>
            </w:pPr>
            <w:r w:rsidRPr="00046928">
              <w:rPr>
                <w:lang w:val="nl-NL"/>
              </w:rPr>
              <w:t>Evaluatie</w:t>
            </w:r>
          </w:p>
        </w:tc>
      </w:tr>
      <w:tr w:rsidR="00712F19" w:rsidRPr="002C012A" w14:paraId="6D1EE2E2" w14:textId="77777777" w:rsidTr="0072480D">
        <w:trPr>
          <w:trHeight w:val="113"/>
        </w:trPr>
        <w:tc>
          <w:tcPr>
            <w:tcW w:w="3397" w:type="dxa"/>
            <w:vMerge/>
          </w:tcPr>
          <w:p w14:paraId="3DDD8C9C" w14:textId="77777777" w:rsidR="00712F19" w:rsidRPr="00046928" w:rsidRDefault="00712F19" w:rsidP="0072480D">
            <w:pPr>
              <w:rPr>
                <w:lang w:val="nl-NL"/>
              </w:rPr>
            </w:pPr>
          </w:p>
        </w:tc>
        <w:tc>
          <w:tcPr>
            <w:tcW w:w="1190" w:type="dxa"/>
          </w:tcPr>
          <w:p w14:paraId="77682019" w14:textId="77777777" w:rsidR="00712F19" w:rsidRPr="00046928" w:rsidRDefault="00712F19" w:rsidP="00D55714">
            <w:pPr>
              <w:jc w:val="center"/>
              <w:rPr>
                <w:lang w:val="nl-NL"/>
              </w:rPr>
            </w:pPr>
            <w:r w:rsidRPr="00046928">
              <w:rPr>
                <w:lang w:val="nl-NL"/>
              </w:rPr>
              <w:t>1</w:t>
            </w:r>
            <w:r>
              <w:rPr>
                <w:lang w:val="nl-NL"/>
              </w:rPr>
              <w:t>7</w:t>
            </w:r>
          </w:p>
        </w:tc>
        <w:tc>
          <w:tcPr>
            <w:tcW w:w="4252" w:type="dxa"/>
          </w:tcPr>
          <w:p w14:paraId="70A460B5" w14:textId="77777777" w:rsidR="00712F19" w:rsidRPr="00046928" w:rsidRDefault="00712F19" w:rsidP="0072480D">
            <w:pPr>
              <w:rPr>
                <w:lang w:val="nl-NL"/>
              </w:rPr>
            </w:pPr>
            <w:r w:rsidRPr="00046928">
              <w:rPr>
                <w:lang w:val="nl-NL"/>
              </w:rPr>
              <w:t>Inwerkingtreding</w:t>
            </w:r>
          </w:p>
        </w:tc>
      </w:tr>
      <w:tr w:rsidR="00712F19" w:rsidRPr="00046928" w14:paraId="068B27A5" w14:textId="77777777" w:rsidTr="0072480D">
        <w:trPr>
          <w:trHeight w:val="113"/>
        </w:trPr>
        <w:tc>
          <w:tcPr>
            <w:tcW w:w="3397" w:type="dxa"/>
            <w:vMerge/>
          </w:tcPr>
          <w:p w14:paraId="54F2DDEE" w14:textId="77777777" w:rsidR="00712F19" w:rsidRPr="00046928" w:rsidRDefault="00712F19" w:rsidP="0072480D">
            <w:pPr>
              <w:rPr>
                <w:lang w:val="nl-NL"/>
              </w:rPr>
            </w:pPr>
          </w:p>
        </w:tc>
        <w:tc>
          <w:tcPr>
            <w:tcW w:w="1190" w:type="dxa"/>
          </w:tcPr>
          <w:p w14:paraId="0438C79C" w14:textId="77777777" w:rsidR="00712F19" w:rsidRPr="00046928" w:rsidRDefault="00712F19" w:rsidP="00D55714">
            <w:pPr>
              <w:jc w:val="center"/>
              <w:rPr>
                <w:lang w:val="nl-NL"/>
              </w:rPr>
            </w:pPr>
            <w:r w:rsidRPr="00046928">
              <w:rPr>
                <w:lang w:val="nl-NL"/>
              </w:rPr>
              <w:t>1</w:t>
            </w:r>
            <w:r>
              <w:rPr>
                <w:lang w:val="nl-NL"/>
              </w:rPr>
              <w:t>8</w:t>
            </w:r>
          </w:p>
        </w:tc>
        <w:tc>
          <w:tcPr>
            <w:tcW w:w="4252" w:type="dxa"/>
          </w:tcPr>
          <w:p w14:paraId="114E5E7A" w14:textId="77777777" w:rsidR="00712F19" w:rsidRPr="00046928" w:rsidRDefault="00712F19" w:rsidP="0072480D">
            <w:pPr>
              <w:rPr>
                <w:lang w:val="nl-NL"/>
              </w:rPr>
            </w:pPr>
            <w:r w:rsidRPr="00046928">
              <w:rPr>
                <w:lang w:val="nl-NL"/>
              </w:rPr>
              <w:t>Citeertitel</w:t>
            </w:r>
          </w:p>
        </w:tc>
      </w:tr>
    </w:tbl>
    <w:p w14:paraId="526CE69D" w14:textId="055A49DD" w:rsidR="00D74550" w:rsidRPr="00470AAD" w:rsidRDefault="00D74550">
      <w:pPr>
        <w:pStyle w:val="Heading2"/>
        <w:rPr>
          <w:lang w:val="nl-NL"/>
        </w:rPr>
        <w:pPrChange w:id="40" w:author="Mairon Croes" w:date="2025-01-22T11:03:00Z" w16du:dateUtc="2025-01-22T15:03:00Z">
          <w:pPr>
            <w:pStyle w:val="NormalWeb"/>
            <w:shd w:val="clear" w:color="auto" w:fill="E7E6E6" w:themeFill="background2"/>
            <w:spacing w:after="0" w:afterAutospacing="0"/>
          </w:pPr>
        </w:pPrChange>
      </w:pPr>
      <w:r w:rsidRPr="00470AAD">
        <w:rPr>
          <w:lang w:val="nl-NL"/>
        </w:rPr>
        <w:t xml:space="preserve">Voor wie geldt de </w:t>
      </w:r>
      <w:r w:rsidR="002C3D6D">
        <w:rPr>
          <w:lang w:val="nl-NL"/>
        </w:rPr>
        <w:t xml:space="preserve">Landsverordening corporate </w:t>
      </w:r>
      <w:proofErr w:type="spellStart"/>
      <w:r w:rsidR="002C3D6D">
        <w:rPr>
          <w:lang w:val="nl-NL"/>
        </w:rPr>
        <w:t>governance</w:t>
      </w:r>
      <w:proofErr w:type="spellEnd"/>
      <w:r w:rsidRPr="00470AAD">
        <w:rPr>
          <w:lang w:val="nl-NL"/>
        </w:rPr>
        <w:t>?</w:t>
      </w:r>
    </w:p>
    <w:p w14:paraId="5B4FE96A" w14:textId="77777777" w:rsidR="00A357B6" w:rsidRDefault="00A357B6" w:rsidP="00B96E54">
      <w:pPr>
        <w:spacing w:after="0" w:line="240" w:lineRule="auto"/>
        <w:jc w:val="both"/>
        <w:rPr>
          <w:rFonts w:cstheme="minorHAnsi"/>
          <w:lang w:val="nl-NL"/>
        </w:rPr>
      </w:pPr>
    </w:p>
    <w:p w14:paraId="66F43CE9" w14:textId="254338FB" w:rsidR="00B729DE" w:rsidRPr="00C35B7D" w:rsidRDefault="00B729DE" w:rsidP="00B729DE">
      <w:pPr>
        <w:spacing w:after="0" w:line="240" w:lineRule="auto"/>
        <w:jc w:val="both"/>
        <w:rPr>
          <w:rFonts w:cstheme="minorHAnsi"/>
          <w:lang w:val="nl-NL"/>
        </w:rPr>
      </w:pPr>
      <w:r w:rsidRPr="00C35B7D">
        <w:rPr>
          <w:rFonts w:cstheme="minorHAnsi"/>
          <w:lang w:val="nl-NL"/>
        </w:rPr>
        <w:t xml:space="preserve">Vrijwel alle voorschriften in de Landsverordening corporate </w:t>
      </w:r>
      <w:proofErr w:type="spellStart"/>
      <w:r w:rsidRPr="00C35B7D">
        <w:rPr>
          <w:rFonts w:cstheme="minorHAnsi"/>
          <w:lang w:val="nl-NL"/>
        </w:rPr>
        <w:t>governance</w:t>
      </w:r>
      <w:proofErr w:type="spellEnd"/>
      <w:r w:rsidRPr="00C35B7D">
        <w:rPr>
          <w:rFonts w:cstheme="minorHAnsi"/>
          <w:lang w:val="nl-NL"/>
        </w:rPr>
        <w:t xml:space="preserve"> gelden primair voor de Minister die het aangaat. Dit is de Minister die beslissingsbevoegdheden heeft in:</w:t>
      </w:r>
    </w:p>
    <w:p w14:paraId="0111659B" w14:textId="3552B251" w:rsidR="00B729DE" w:rsidRPr="00C35B7D" w:rsidRDefault="00B729DE" w:rsidP="00522485">
      <w:pPr>
        <w:spacing w:after="0" w:line="240" w:lineRule="auto"/>
        <w:jc w:val="both"/>
        <w:rPr>
          <w:rFonts w:cstheme="minorHAnsi"/>
          <w:lang w:val="nl-NL"/>
        </w:rPr>
      </w:pPr>
    </w:p>
    <w:p w14:paraId="0227B97A" w14:textId="2326C2D2" w:rsidR="00B729DE" w:rsidRPr="00C35B7D" w:rsidRDefault="00B729DE"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vennootschappen</w:t>
      </w:r>
      <w:proofErr w:type="gramEnd"/>
      <w:r w:rsidRPr="00C35B7D">
        <w:rPr>
          <w:rFonts w:cstheme="minorHAnsi"/>
          <w:lang w:val="nl-NL"/>
        </w:rPr>
        <w:t>,</w:t>
      </w:r>
      <w:r w:rsidR="00522485" w:rsidRPr="00C35B7D">
        <w:rPr>
          <w:rFonts w:cstheme="minorHAnsi"/>
          <w:lang w:val="nl-NL"/>
        </w:rPr>
        <w:t xml:space="preserve"> waarvan de aandelen of certificaten van aandelen geheel of gedeeltelijk, direct of indirect worden gehouden door het Land</w:t>
      </w:r>
      <w:r w:rsidR="00387A46" w:rsidRPr="00C35B7D">
        <w:rPr>
          <w:rFonts w:cstheme="minorHAnsi"/>
          <w:lang w:val="nl-NL"/>
        </w:rPr>
        <w:t xml:space="preserve">, inclusief </w:t>
      </w:r>
      <w:r w:rsidRPr="00C35B7D">
        <w:rPr>
          <w:rFonts w:cstheme="minorHAnsi"/>
          <w:lang w:val="nl-NL"/>
        </w:rPr>
        <w:t>dochtervennootschappen,</w:t>
      </w:r>
    </w:p>
    <w:p w14:paraId="4903409B" w14:textId="4BDDBC9D" w:rsidR="00B729DE" w:rsidRPr="00C35B7D" w:rsidRDefault="00522485"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stichtingen</w:t>
      </w:r>
      <w:proofErr w:type="gramEnd"/>
      <w:r w:rsidRPr="00C35B7D">
        <w:rPr>
          <w:rFonts w:cstheme="minorHAnsi"/>
          <w:lang w:val="nl-NL"/>
        </w:rPr>
        <w:t xml:space="preserve"> en verenigingen waarvan één of meer bestuurders dan wel één of meer commissarissen of vergelijkbare functionarissen kunnen worden benoemd en/of ontslagen door of op voordracht van (de verantwoordelijke Minister) of waarvan de statuten door de verantwoordelijke Minister kunnen worden gewijzigd</w:t>
      </w:r>
      <w:r w:rsidR="00B729DE" w:rsidRPr="00C35B7D">
        <w:rPr>
          <w:rFonts w:cstheme="minorHAnsi"/>
          <w:lang w:val="nl-NL"/>
        </w:rPr>
        <w:t xml:space="preserve"> en</w:t>
      </w:r>
    </w:p>
    <w:p w14:paraId="1CD25880" w14:textId="1E5B250E" w:rsidR="00B729DE" w:rsidRPr="00C35B7D" w:rsidRDefault="00522485"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bij</w:t>
      </w:r>
      <w:proofErr w:type="gramEnd"/>
      <w:r w:rsidRPr="00C35B7D">
        <w:rPr>
          <w:rFonts w:cstheme="minorHAnsi"/>
          <w:lang w:val="nl-NL"/>
        </w:rPr>
        <w:t xml:space="preserve"> landsverordening opgerichte rechtspersonen en andere publiekrechtelijke entiteiten, voor zover de Minister ter zake van </w:t>
      </w:r>
      <w:proofErr w:type="spellStart"/>
      <w:r w:rsidRPr="00C35B7D">
        <w:rPr>
          <w:rFonts w:cstheme="minorHAnsi"/>
          <w:lang w:val="nl-NL"/>
        </w:rPr>
        <w:t>governance</w:t>
      </w:r>
      <w:proofErr w:type="spellEnd"/>
      <w:r w:rsidRPr="00C35B7D">
        <w:rPr>
          <w:rFonts w:cstheme="minorHAnsi"/>
          <w:lang w:val="nl-NL"/>
        </w:rPr>
        <w:t xml:space="preserve"> gerelateerde onderwerpen bevoegd is. Hierbij gaat het zowel om de verantwoordelijkheid die de ministers </w:t>
      </w:r>
      <w:r w:rsidR="00387A46" w:rsidRPr="00C35B7D">
        <w:rPr>
          <w:rFonts w:cstheme="minorHAnsi"/>
          <w:lang w:val="nl-NL"/>
        </w:rPr>
        <w:t>op grond van</w:t>
      </w:r>
      <w:r w:rsidRPr="00C35B7D">
        <w:rPr>
          <w:rFonts w:cstheme="minorHAnsi"/>
          <w:lang w:val="nl-NL"/>
        </w:rPr>
        <w:t xml:space="preserve"> de Landsverordening instelling ministeries 2022 (AB 2022, no. 18) hebben, de bevoegdheden die </w:t>
      </w:r>
      <w:proofErr w:type="gramStart"/>
      <w:r w:rsidRPr="00C35B7D">
        <w:rPr>
          <w:rFonts w:cstheme="minorHAnsi"/>
          <w:lang w:val="nl-NL"/>
        </w:rPr>
        <w:t>krachtens</w:t>
      </w:r>
      <w:proofErr w:type="gramEnd"/>
      <w:r w:rsidRPr="00C35B7D">
        <w:rPr>
          <w:rFonts w:cstheme="minorHAnsi"/>
          <w:lang w:val="nl-NL"/>
        </w:rPr>
        <w:t xml:space="preserve"> wettelijk voorschrift zijn toegekend voor de rechtspersonen die krachtens bijzondere landsverordeningen zijn of worden opgericht</w:t>
      </w:r>
      <w:r w:rsidR="00B729DE" w:rsidRPr="00C35B7D">
        <w:rPr>
          <w:rFonts w:cstheme="minorHAnsi"/>
          <w:lang w:val="nl-NL"/>
        </w:rPr>
        <w:t>.</w:t>
      </w:r>
    </w:p>
    <w:p w14:paraId="4C99D6FA" w14:textId="77777777" w:rsidR="00B729DE" w:rsidRPr="00C35B7D" w:rsidRDefault="00B729DE" w:rsidP="00B729DE">
      <w:pPr>
        <w:spacing w:after="0" w:line="240" w:lineRule="auto"/>
        <w:jc w:val="both"/>
        <w:rPr>
          <w:rFonts w:cstheme="minorHAnsi"/>
          <w:lang w:val="nl-NL"/>
        </w:rPr>
      </w:pPr>
    </w:p>
    <w:p w14:paraId="5CF1865E" w14:textId="0D28197B" w:rsidR="005E5C3D" w:rsidRPr="00C35B7D" w:rsidRDefault="005E5C3D" w:rsidP="005E5C3D">
      <w:pPr>
        <w:jc w:val="both"/>
        <w:rPr>
          <w:rFonts w:cstheme="minorHAnsi"/>
          <w:lang w:val="nl-NL"/>
        </w:rPr>
      </w:pPr>
      <w:r w:rsidRPr="00C35B7D">
        <w:rPr>
          <w:rFonts w:cstheme="minorHAnsi"/>
          <w:lang w:val="nl-NL"/>
        </w:rPr>
        <w:t xml:space="preserve">De voorschriften van </w:t>
      </w:r>
      <w:r w:rsidR="00387A46" w:rsidRPr="00C35B7D">
        <w:rPr>
          <w:rFonts w:cstheme="minorHAnsi"/>
          <w:lang w:val="nl-NL"/>
        </w:rPr>
        <w:t xml:space="preserve">de Landsverordening gelden dus </w:t>
      </w:r>
      <w:r w:rsidRPr="00C35B7D">
        <w:rPr>
          <w:rFonts w:cstheme="minorHAnsi"/>
          <w:lang w:val="nl-NL"/>
        </w:rPr>
        <w:t>gelden primair voor de beleidsverantwoordelijke</w:t>
      </w:r>
      <w:r w:rsidR="00387A46" w:rsidRPr="00C35B7D">
        <w:rPr>
          <w:rFonts w:cstheme="minorHAnsi"/>
          <w:lang w:val="nl-NL"/>
        </w:rPr>
        <w:t xml:space="preserve"> minister</w:t>
      </w:r>
      <w:r w:rsidRPr="00C35B7D">
        <w:rPr>
          <w:rFonts w:cstheme="minorHAnsi"/>
          <w:lang w:val="nl-NL"/>
        </w:rPr>
        <w:t xml:space="preserve">, wanneer hij beslissingsbevoegdheden heeft ter zake van bij landverordening opgerichte rechtspersonen of wanneer hij optreedt als vertegenwoordiger van het Land als aandeelhouder in een </w:t>
      </w:r>
      <w:r w:rsidRPr="00C35B7D">
        <w:rPr>
          <w:rFonts w:cstheme="minorHAnsi"/>
          <w:lang w:val="nl-NL"/>
        </w:rPr>
        <w:lastRenderedPageBreak/>
        <w:t xml:space="preserve">vennootschap of (mede)beleidsbepalende stakeholder in aan het Land verbonden stichtingen, verenigingen en andere rechtspersonen in de publieke- en semipublieke sector. </w:t>
      </w:r>
    </w:p>
    <w:p w14:paraId="21D7AABC" w14:textId="49BCECCC" w:rsidR="005E5C3D" w:rsidRPr="00C35B7D" w:rsidRDefault="005E5C3D" w:rsidP="005E5C3D">
      <w:pPr>
        <w:jc w:val="both"/>
        <w:rPr>
          <w:rFonts w:cstheme="minorHAnsi"/>
          <w:lang w:val="nl-NL"/>
        </w:rPr>
      </w:pPr>
      <w:r w:rsidRPr="00C35B7D">
        <w:rPr>
          <w:rFonts w:cstheme="minorHAnsi"/>
          <w:lang w:val="nl-NL"/>
        </w:rPr>
        <w:t>Het gaat bij de opvolging van deze normen om een wettelijke inspanningsverplichting voor de Minister. Immers, de beslissingen over de hierboven genoemde onderwerpen in de desbetreffende rechtspersonen zijn onderworpen aan de (privaatrechtelijke) wettelijke en statutaire bepalingen die op die rechtspersonen van toepassing zijn. Bij de privaatrechtelijke rechtspersonen ligt het primaat vanzelfsprekend bij het Burgerlijk Wetboek</w:t>
      </w:r>
      <w:r w:rsidR="00C35B7D" w:rsidRPr="00C35B7D">
        <w:rPr>
          <w:rFonts w:cstheme="minorHAnsi"/>
          <w:lang w:val="nl-NL"/>
        </w:rPr>
        <w:t xml:space="preserve"> van Aruba, </w:t>
      </w:r>
      <w:r w:rsidRPr="00C35B7D">
        <w:rPr>
          <w:rFonts w:cstheme="minorHAnsi"/>
          <w:lang w:val="nl-NL"/>
        </w:rPr>
        <w:t xml:space="preserve">in het bijzonder Boek 2 BW.  </w:t>
      </w:r>
      <w:r w:rsidR="00C35B7D" w:rsidRPr="00C35B7D">
        <w:rPr>
          <w:rFonts w:cstheme="minorHAnsi"/>
          <w:lang w:val="nl-NL"/>
        </w:rPr>
        <w:t>Als</w:t>
      </w:r>
      <w:r w:rsidRPr="00C35B7D">
        <w:rPr>
          <w:rFonts w:cstheme="minorHAnsi"/>
          <w:lang w:val="nl-NL"/>
        </w:rPr>
        <w:t xml:space="preserve"> dit anders zou zijn en een wettelijk opgelegd resultaat dat eenzijdig door de Minister wordt opgelegd zou een mogelijk onrechtmatige doorkruising kunnen geven van publiek- en privaatrechtelijke wetgeving. </w:t>
      </w:r>
    </w:p>
    <w:p w14:paraId="69BDBC72" w14:textId="77777777" w:rsidR="005E5C3D" w:rsidRPr="00C35B7D" w:rsidRDefault="005E5C3D" w:rsidP="005E5C3D">
      <w:pPr>
        <w:jc w:val="both"/>
        <w:rPr>
          <w:rFonts w:cstheme="minorHAnsi"/>
          <w:lang w:val="nl-NL"/>
        </w:rPr>
      </w:pPr>
      <w:r w:rsidRPr="00C35B7D">
        <w:rPr>
          <w:rFonts w:cstheme="minorHAnsi"/>
          <w:lang w:val="nl-NL"/>
        </w:rPr>
        <w:t>De publieke- en semipublieke sector van Aruba omvat een groot aantal rechtspersonen. Deze zijn bovendien in verschillende categorieën te plaatsen. In het onderstaande overzicht is een categorie-indeling gemaakt, waarbij per categorie, enkele voorbeelden zijn gegeven.</w:t>
      </w:r>
      <w:r w:rsidRPr="00C35B7D">
        <w:rPr>
          <w:rStyle w:val="FootnoteReference"/>
          <w:rFonts w:cstheme="minorHAnsi"/>
          <w:lang w:val="nl-NL"/>
        </w:rPr>
        <w:footnoteReference w:id="3"/>
      </w:r>
    </w:p>
    <w:p w14:paraId="2EF34C90" w14:textId="77777777" w:rsidR="005E5C3D" w:rsidRPr="00051668" w:rsidRDefault="005E5C3D" w:rsidP="005E5C3D">
      <w:pPr>
        <w:ind w:left="720"/>
        <w:jc w:val="both"/>
        <w:rPr>
          <w:rFonts w:ascii="Arial" w:hAnsi="Arial" w:cs="Arial"/>
          <w:sz w:val="20"/>
          <w:szCs w:val="20"/>
          <w:lang w:val="nl-NL"/>
        </w:rPr>
      </w:pPr>
    </w:p>
    <w:tbl>
      <w:tblPr>
        <w:tblStyle w:val="TableGrid"/>
        <w:tblW w:w="9192" w:type="dxa"/>
        <w:tblInd w:w="-5" w:type="dxa"/>
        <w:tblLayout w:type="fixed"/>
        <w:tblLook w:val="04A0" w:firstRow="1" w:lastRow="0" w:firstColumn="1" w:lastColumn="0" w:noHBand="0" w:noVBand="1"/>
      </w:tblPr>
      <w:tblGrid>
        <w:gridCol w:w="2127"/>
        <w:gridCol w:w="2643"/>
        <w:gridCol w:w="2161"/>
        <w:gridCol w:w="2261"/>
      </w:tblGrid>
      <w:tr w:rsidR="00132BD6" w:rsidRPr="00051668" w14:paraId="6D812C00" w14:textId="77777777" w:rsidTr="00132BD6">
        <w:tc>
          <w:tcPr>
            <w:tcW w:w="4770" w:type="dxa"/>
            <w:gridSpan w:val="2"/>
            <w:tcBorders>
              <w:right w:val="single" w:sz="4" w:space="0" w:color="auto"/>
            </w:tcBorders>
            <w:shd w:val="clear" w:color="auto" w:fill="auto"/>
            <w:vAlign w:val="center"/>
          </w:tcPr>
          <w:p w14:paraId="46CD0069" w14:textId="77777777" w:rsidR="00132BD6" w:rsidRPr="00051668" w:rsidRDefault="00132BD6" w:rsidP="00FF3694">
            <w:pPr>
              <w:ind w:left="720"/>
              <w:rPr>
                <w:rFonts w:ascii="Arial" w:hAnsi="Arial" w:cs="Arial"/>
                <w:b/>
                <w:sz w:val="20"/>
                <w:szCs w:val="20"/>
                <w:lang w:val="nl-NL"/>
              </w:rPr>
            </w:pPr>
            <w:r w:rsidRPr="00051668">
              <w:rPr>
                <w:rFonts w:ascii="Arial" w:hAnsi="Arial" w:cs="Arial"/>
                <w:b/>
                <w:sz w:val="20"/>
                <w:szCs w:val="20"/>
                <w:lang w:val="nl-NL"/>
              </w:rPr>
              <w:t xml:space="preserve">      Publieke sector</w:t>
            </w:r>
          </w:p>
        </w:tc>
        <w:tc>
          <w:tcPr>
            <w:tcW w:w="4422" w:type="dxa"/>
            <w:gridSpan w:val="2"/>
            <w:tcBorders>
              <w:left w:val="single" w:sz="4" w:space="0" w:color="auto"/>
            </w:tcBorders>
            <w:shd w:val="clear" w:color="auto" w:fill="auto"/>
          </w:tcPr>
          <w:p w14:paraId="23A78AB6" w14:textId="6B546CD5" w:rsidR="00132BD6" w:rsidRPr="00051668" w:rsidRDefault="00132BD6" w:rsidP="00FF3694">
            <w:pPr>
              <w:ind w:left="720"/>
              <w:rPr>
                <w:rFonts w:ascii="Arial" w:hAnsi="Arial" w:cs="Arial"/>
                <w:b/>
                <w:sz w:val="20"/>
                <w:szCs w:val="20"/>
                <w:lang w:val="nl-NL"/>
              </w:rPr>
            </w:pPr>
            <w:r w:rsidRPr="00051668">
              <w:rPr>
                <w:rFonts w:ascii="Arial" w:hAnsi="Arial" w:cs="Arial"/>
                <w:b/>
                <w:sz w:val="20"/>
                <w:szCs w:val="20"/>
                <w:lang w:val="nl-NL"/>
              </w:rPr>
              <w:t xml:space="preserve">        Semipublieke sector</w:t>
            </w:r>
          </w:p>
        </w:tc>
      </w:tr>
      <w:tr w:rsidR="00132BD6" w:rsidRPr="00051668" w14:paraId="767045D2" w14:textId="77777777" w:rsidTr="00132BD6">
        <w:tc>
          <w:tcPr>
            <w:tcW w:w="2127" w:type="dxa"/>
          </w:tcPr>
          <w:p w14:paraId="0F81EB92" w14:textId="77777777" w:rsidR="00132BD6" w:rsidRPr="00051668" w:rsidRDefault="00132BD6" w:rsidP="00FF3694">
            <w:pPr>
              <w:jc w:val="both"/>
              <w:rPr>
                <w:rFonts w:ascii="Arial" w:hAnsi="Arial" w:cs="Arial"/>
                <w:i/>
                <w:sz w:val="20"/>
                <w:szCs w:val="20"/>
                <w:lang w:val="nl-NL"/>
              </w:rPr>
            </w:pPr>
            <w:r w:rsidRPr="00051668">
              <w:rPr>
                <w:rFonts w:ascii="Arial" w:hAnsi="Arial" w:cs="Arial"/>
                <w:i/>
                <w:sz w:val="20"/>
                <w:szCs w:val="20"/>
                <w:lang w:val="nl-NL"/>
              </w:rPr>
              <w:t>Hoge Colleges van Staat en Vaste Colleges van Advies</w:t>
            </w:r>
          </w:p>
        </w:tc>
        <w:tc>
          <w:tcPr>
            <w:tcW w:w="2643" w:type="dxa"/>
            <w:tcBorders>
              <w:right w:val="single" w:sz="4" w:space="0" w:color="auto"/>
            </w:tcBorders>
          </w:tcPr>
          <w:p w14:paraId="0637055A" w14:textId="77777777" w:rsidR="00132BD6" w:rsidRPr="00051668" w:rsidRDefault="00132BD6"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Raad van Advies</w:t>
            </w:r>
          </w:p>
          <w:p w14:paraId="07D501D9" w14:textId="77777777" w:rsidR="00132BD6" w:rsidRPr="00051668" w:rsidRDefault="00132BD6"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Algemene Rekenkamer</w:t>
            </w:r>
          </w:p>
          <w:p w14:paraId="11B4A57F" w14:textId="77777777" w:rsidR="00132BD6" w:rsidRPr="00051668" w:rsidRDefault="00132BD6"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Sociaal Economische Raad</w:t>
            </w:r>
          </w:p>
          <w:p w14:paraId="5A3DAD6F" w14:textId="77777777" w:rsidR="00132BD6" w:rsidRPr="00051668" w:rsidRDefault="00132BD6" w:rsidP="005E5C3D">
            <w:pPr>
              <w:pStyle w:val="ListParagraph"/>
              <w:numPr>
                <w:ilvl w:val="0"/>
                <w:numId w:val="2"/>
              </w:numPr>
              <w:ind w:left="378"/>
              <w:jc w:val="both"/>
              <w:rPr>
                <w:rFonts w:ascii="Arial" w:hAnsi="Arial" w:cs="Arial"/>
                <w:sz w:val="20"/>
                <w:szCs w:val="20"/>
                <w:lang w:val="nl-NL"/>
              </w:rPr>
            </w:pPr>
            <w:r w:rsidRPr="00051668">
              <w:rPr>
                <w:rFonts w:ascii="Arial" w:hAnsi="Arial" w:cs="Arial"/>
                <w:sz w:val="20"/>
                <w:szCs w:val="20"/>
                <w:lang w:val="nl-NL"/>
              </w:rPr>
              <w:t>Staten</w:t>
            </w:r>
          </w:p>
        </w:tc>
        <w:tc>
          <w:tcPr>
            <w:tcW w:w="2161" w:type="dxa"/>
            <w:tcBorders>
              <w:left w:val="single" w:sz="4" w:space="0" w:color="auto"/>
            </w:tcBorders>
          </w:tcPr>
          <w:p w14:paraId="4FDA89F1" w14:textId="5089A5D3" w:rsidR="00132BD6" w:rsidRPr="00051668" w:rsidRDefault="00132BD6" w:rsidP="00FF3694">
            <w:pPr>
              <w:ind w:left="70"/>
              <w:jc w:val="both"/>
              <w:rPr>
                <w:rFonts w:ascii="Arial" w:hAnsi="Arial" w:cs="Arial"/>
                <w:i/>
                <w:sz w:val="20"/>
                <w:szCs w:val="20"/>
                <w:lang w:val="nl-NL"/>
              </w:rPr>
            </w:pPr>
            <w:r w:rsidRPr="00051668">
              <w:rPr>
                <w:rFonts w:ascii="Arial" w:hAnsi="Arial" w:cs="Arial"/>
                <w:i/>
                <w:sz w:val="20"/>
                <w:szCs w:val="20"/>
                <w:lang w:val="nl-NL"/>
              </w:rPr>
              <w:t xml:space="preserve">Overheidsvennoot-schappen en </w:t>
            </w:r>
            <w:proofErr w:type="spellStart"/>
            <w:r w:rsidRPr="00051668">
              <w:rPr>
                <w:rFonts w:ascii="Arial" w:hAnsi="Arial" w:cs="Arial"/>
                <w:i/>
                <w:sz w:val="20"/>
                <w:szCs w:val="20"/>
                <w:lang w:val="nl-NL"/>
              </w:rPr>
              <w:t>dochter-vennootschappen</w:t>
            </w:r>
            <w:proofErr w:type="spellEnd"/>
          </w:p>
        </w:tc>
        <w:tc>
          <w:tcPr>
            <w:tcW w:w="2261" w:type="dxa"/>
          </w:tcPr>
          <w:p w14:paraId="0DEAB4E6"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AAA</w:t>
            </w:r>
          </w:p>
          <w:p w14:paraId="002AA6F0"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ELMAR</w:t>
            </w:r>
          </w:p>
          <w:p w14:paraId="7F52EE52"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SETAR</w:t>
            </w:r>
          </w:p>
          <w:p w14:paraId="2B8DB548"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WEB</w:t>
            </w:r>
          </w:p>
        </w:tc>
      </w:tr>
      <w:tr w:rsidR="00132BD6" w:rsidRPr="00051668" w14:paraId="415DA1FC" w14:textId="77777777" w:rsidTr="00132BD6">
        <w:tc>
          <w:tcPr>
            <w:tcW w:w="2127" w:type="dxa"/>
          </w:tcPr>
          <w:p w14:paraId="52586025" w14:textId="77777777" w:rsidR="00132BD6" w:rsidRPr="00051668" w:rsidRDefault="00132BD6" w:rsidP="00FF3694">
            <w:pPr>
              <w:jc w:val="both"/>
              <w:rPr>
                <w:rFonts w:ascii="Arial" w:hAnsi="Arial" w:cs="Arial"/>
                <w:i/>
                <w:sz w:val="20"/>
                <w:szCs w:val="20"/>
                <w:lang w:val="nl-NL"/>
              </w:rPr>
            </w:pPr>
            <w:r w:rsidRPr="00051668">
              <w:rPr>
                <w:rFonts w:ascii="Arial" w:hAnsi="Arial" w:cs="Arial"/>
                <w:i/>
                <w:sz w:val="20"/>
                <w:szCs w:val="20"/>
                <w:lang w:val="nl-NL"/>
              </w:rPr>
              <w:t>Publiekrechtelijke rechtspersonen</w:t>
            </w:r>
          </w:p>
        </w:tc>
        <w:tc>
          <w:tcPr>
            <w:tcW w:w="2643" w:type="dxa"/>
            <w:tcBorders>
              <w:right w:val="single" w:sz="4" w:space="0" w:color="auto"/>
            </w:tcBorders>
          </w:tcPr>
          <w:p w14:paraId="236D576A" w14:textId="77777777" w:rsidR="00132BD6" w:rsidRPr="00051668" w:rsidRDefault="00132BD6"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CBA</w:t>
            </w:r>
          </w:p>
          <w:p w14:paraId="34BF4D88" w14:textId="77777777" w:rsidR="00132BD6" w:rsidRPr="00051668" w:rsidRDefault="00132BD6"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ATA</w:t>
            </w:r>
          </w:p>
          <w:p w14:paraId="2A0E33F2" w14:textId="77777777" w:rsidR="00132BD6" w:rsidRPr="00051668" w:rsidRDefault="00132BD6"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SVB</w:t>
            </w:r>
          </w:p>
        </w:tc>
        <w:tc>
          <w:tcPr>
            <w:tcW w:w="2161" w:type="dxa"/>
            <w:tcBorders>
              <w:left w:val="single" w:sz="4" w:space="0" w:color="auto"/>
            </w:tcBorders>
          </w:tcPr>
          <w:p w14:paraId="54756DC6" w14:textId="5C228678" w:rsidR="00132BD6" w:rsidRPr="00051668" w:rsidRDefault="00132BD6" w:rsidP="00FF3694">
            <w:pPr>
              <w:ind w:left="70"/>
              <w:jc w:val="both"/>
              <w:rPr>
                <w:rFonts w:ascii="Arial" w:hAnsi="Arial" w:cs="Arial"/>
                <w:i/>
                <w:sz w:val="20"/>
                <w:szCs w:val="20"/>
                <w:lang w:val="nl-NL"/>
              </w:rPr>
            </w:pPr>
            <w:r w:rsidRPr="00051668">
              <w:rPr>
                <w:rFonts w:ascii="Arial" w:hAnsi="Arial" w:cs="Arial"/>
                <w:i/>
                <w:sz w:val="20"/>
                <w:szCs w:val="20"/>
                <w:lang w:val="nl-NL"/>
              </w:rPr>
              <w:t>Stichtingen</w:t>
            </w:r>
          </w:p>
        </w:tc>
        <w:tc>
          <w:tcPr>
            <w:tcW w:w="2261" w:type="dxa"/>
          </w:tcPr>
          <w:p w14:paraId="38013818"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FCCA</w:t>
            </w:r>
          </w:p>
          <w:p w14:paraId="21D1D187"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APFA</w:t>
            </w:r>
          </w:p>
          <w:p w14:paraId="095FF599"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FLPD</w:t>
            </w:r>
          </w:p>
        </w:tc>
      </w:tr>
      <w:tr w:rsidR="00132BD6" w:rsidRPr="00051668" w14:paraId="5679DB33" w14:textId="77777777" w:rsidTr="00132BD6">
        <w:tc>
          <w:tcPr>
            <w:tcW w:w="2127" w:type="dxa"/>
          </w:tcPr>
          <w:p w14:paraId="50D9BDFC" w14:textId="77777777" w:rsidR="00132BD6" w:rsidRPr="00051668" w:rsidRDefault="00132BD6" w:rsidP="00FF3694">
            <w:pPr>
              <w:jc w:val="both"/>
              <w:rPr>
                <w:rFonts w:ascii="Arial" w:hAnsi="Arial" w:cs="Arial"/>
                <w:i/>
                <w:sz w:val="20"/>
                <w:szCs w:val="20"/>
                <w:lang w:val="nl-NL"/>
              </w:rPr>
            </w:pPr>
            <w:r w:rsidRPr="00051668">
              <w:rPr>
                <w:rFonts w:ascii="Arial" w:hAnsi="Arial" w:cs="Arial"/>
                <w:i/>
                <w:sz w:val="20"/>
                <w:szCs w:val="20"/>
                <w:lang w:val="nl-NL"/>
              </w:rPr>
              <w:t>Landsbedrijven</w:t>
            </w:r>
          </w:p>
        </w:tc>
        <w:tc>
          <w:tcPr>
            <w:tcW w:w="2643" w:type="dxa"/>
            <w:tcBorders>
              <w:right w:val="single" w:sz="4" w:space="0" w:color="auto"/>
            </w:tcBorders>
          </w:tcPr>
          <w:p w14:paraId="4C5A4B8E" w14:textId="77777777" w:rsidR="00132BD6" w:rsidRPr="00051668" w:rsidRDefault="00132BD6" w:rsidP="005E5C3D">
            <w:pPr>
              <w:pStyle w:val="ListParagraph"/>
              <w:numPr>
                <w:ilvl w:val="0"/>
                <w:numId w:val="1"/>
              </w:numPr>
              <w:ind w:left="400"/>
              <w:jc w:val="both"/>
              <w:rPr>
                <w:rFonts w:ascii="Arial" w:hAnsi="Arial" w:cs="Arial"/>
                <w:sz w:val="20"/>
                <w:szCs w:val="20"/>
                <w:lang w:val="nl-NL"/>
              </w:rPr>
            </w:pPr>
            <w:r w:rsidRPr="00051668">
              <w:rPr>
                <w:rFonts w:ascii="Arial" w:hAnsi="Arial" w:cs="Arial"/>
                <w:sz w:val="20"/>
                <w:szCs w:val="20"/>
                <w:lang w:val="nl-NL"/>
              </w:rPr>
              <w:t>DOW</w:t>
            </w:r>
          </w:p>
        </w:tc>
        <w:tc>
          <w:tcPr>
            <w:tcW w:w="2161" w:type="dxa"/>
            <w:tcBorders>
              <w:left w:val="single" w:sz="4" w:space="0" w:color="auto"/>
            </w:tcBorders>
          </w:tcPr>
          <w:p w14:paraId="1A847210" w14:textId="4A7EA136" w:rsidR="00132BD6" w:rsidRPr="00051668" w:rsidRDefault="00132BD6" w:rsidP="00FF3694">
            <w:pPr>
              <w:ind w:left="70"/>
              <w:rPr>
                <w:rFonts w:ascii="Arial" w:hAnsi="Arial" w:cs="Arial"/>
                <w:i/>
                <w:sz w:val="20"/>
                <w:szCs w:val="20"/>
                <w:lang w:val="nl-NL"/>
              </w:rPr>
            </w:pPr>
            <w:r w:rsidRPr="00051668">
              <w:rPr>
                <w:rFonts w:ascii="Arial" w:hAnsi="Arial" w:cs="Arial"/>
                <w:i/>
                <w:sz w:val="20"/>
                <w:szCs w:val="20"/>
                <w:lang w:val="nl-NL"/>
              </w:rPr>
              <w:t>Stichtingen die een subsidierelatie hebben met het Land</w:t>
            </w:r>
          </w:p>
        </w:tc>
        <w:tc>
          <w:tcPr>
            <w:tcW w:w="2261" w:type="dxa"/>
          </w:tcPr>
          <w:p w14:paraId="66189186" w14:textId="77777777" w:rsidR="00132BD6" w:rsidRPr="00051668" w:rsidRDefault="00132BD6" w:rsidP="005E5C3D">
            <w:pPr>
              <w:pStyle w:val="ListParagraph"/>
              <w:numPr>
                <w:ilvl w:val="0"/>
                <w:numId w:val="4"/>
              </w:numPr>
              <w:ind w:left="340"/>
              <w:rPr>
                <w:rFonts w:ascii="Arial" w:hAnsi="Arial" w:cs="Arial"/>
                <w:sz w:val="20"/>
                <w:szCs w:val="20"/>
                <w:lang w:val="nl-NL"/>
              </w:rPr>
            </w:pPr>
            <w:proofErr w:type="spellStart"/>
            <w:r w:rsidRPr="00051668">
              <w:rPr>
                <w:rFonts w:ascii="Arial" w:hAnsi="Arial" w:cs="Arial"/>
                <w:sz w:val="20"/>
                <w:szCs w:val="20"/>
                <w:lang w:val="nl-NL"/>
              </w:rPr>
              <w:t>Fundashon</w:t>
            </w:r>
            <w:proofErr w:type="spellEnd"/>
            <w:r w:rsidRPr="00051668">
              <w:rPr>
                <w:rFonts w:ascii="Arial" w:hAnsi="Arial" w:cs="Arial"/>
                <w:sz w:val="20"/>
                <w:szCs w:val="20"/>
                <w:lang w:val="nl-NL"/>
              </w:rPr>
              <w:t xml:space="preserve"> </w:t>
            </w:r>
            <w:proofErr w:type="spellStart"/>
            <w:r w:rsidRPr="00051668">
              <w:rPr>
                <w:rFonts w:ascii="Arial" w:hAnsi="Arial" w:cs="Arial"/>
                <w:sz w:val="20"/>
                <w:szCs w:val="20"/>
                <w:lang w:val="nl-NL"/>
              </w:rPr>
              <w:t>Museo</w:t>
            </w:r>
            <w:proofErr w:type="spellEnd"/>
            <w:r w:rsidRPr="00051668">
              <w:rPr>
                <w:rFonts w:ascii="Arial" w:hAnsi="Arial" w:cs="Arial"/>
                <w:sz w:val="20"/>
                <w:szCs w:val="20"/>
                <w:lang w:val="nl-NL"/>
              </w:rPr>
              <w:t xml:space="preserve"> </w:t>
            </w:r>
            <w:proofErr w:type="spellStart"/>
            <w:r w:rsidRPr="00051668">
              <w:rPr>
                <w:rFonts w:ascii="Arial" w:hAnsi="Arial" w:cs="Arial"/>
                <w:sz w:val="20"/>
                <w:szCs w:val="20"/>
                <w:lang w:val="nl-NL"/>
              </w:rPr>
              <w:t>Arubano</w:t>
            </w:r>
            <w:proofErr w:type="spellEnd"/>
          </w:p>
          <w:p w14:paraId="5793A6FB" w14:textId="77777777" w:rsidR="00132BD6" w:rsidRPr="00051668" w:rsidRDefault="00132BD6"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FPNA</w:t>
            </w:r>
          </w:p>
        </w:tc>
      </w:tr>
    </w:tbl>
    <w:p w14:paraId="1BDB2293" w14:textId="77777777" w:rsidR="005E5C3D" w:rsidRPr="00051668" w:rsidRDefault="005E5C3D" w:rsidP="005E5C3D">
      <w:pPr>
        <w:ind w:left="720"/>
        <w:jc w:val="both"/>
        <w:rPr>
          <w:rFonts w:ascii="Arial" w:hAnsi="Arial" w:cs="Arial"/>
          <w:bCs/>
          <w:sz w:val="20"/>
          <w:szCs w:val="20"/>
          <w:lang w:val="nl-NL"/>
        </w:rPr>
      </w:pPr>
    </w:p>
    <w:p w14:paraId="40CA1C39" w14:textId="77777777" w:rsidR="005E5C3D" w:rsidRPr="00051668" w:rsidRDefault="005E5C3D" w:rsidP="005E5C3D">
      <w:pPr>
        <w:jc w:val="both"/>
        <w:rPr>
          <w:rFonts w:ascii="Arial" w:hAnsi="Arial" w:cs="Arial"/>
          <w:sz w:val="20"/>
          <w:szCs w:val="20"/>
        </w:rPr>
      </w:pPr>
      <w:commentRangeStart w:id="41"/>
      <w:r w:rsidRPr="00051668">
        <w:rPr>
          <w:rFonts w:ascii="Arial" w:hAnsi="Arial" w:cs="Arial"/>
          <w:sz w:val="20"/>
          <w:szCs w:val="20"/>
        </w:rPr>
        <w:t>CBA = Centrale Bank van Aruba</w:t>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t xml:space="preserve">AAA = Aruba Airport Authority N.V. </w:t>
      </w:r>
    </w:p>
    <w:p w14:paraId="24A980BD" w14:textId="77777777" w:rsidR="005E5C3D" w:rsidRPr="00051668" w:rsidRDefault="005E5C3D" w:rsidP="005E5C3D">
      <w:pPr>
        <w:jc w:val="both"/>
        <w:rPr>
          <w:rFonts w:ascii="Arial" w:hAnsi="Arial" w:cs="Arial"/>
          <w:sz w:val="20"/>
          <w:szCs w:val="20"/>
        </w:rPr>
      </w:pPr>
      <w:r w:rsidRPr="00051668">
        <w:rPr>
          <w:rFonts w:ascii="Arial" w:hAnsi="Arial" w:cs="Arial"/>
          <w:sz w:val="20"/>
          <w:szCs w:val="20"/>
        </w:rPr>
        <w:t>ATA = Aruba Tourism Authority</w:t>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t>ELMAR = N.V. ELMAR Aruba</w:t>
      </w:r>
    </w:p>
    <w:p w14:paraId="15BC97D2" w14:textId="1CB525BF" w:rsidR="005E5C3D" w:rsidRPr="00051668" w:rsidRDefault="005E5C3D" w:rsidP="005E5C3D">
      <w:pPr>
        <w:jc w:val="both"/>
        <w:rPr>
          <w:rFonts w:ascii="Arial" w:hAnsi="Arial" w:cs="Arial"/>
          <w:sz w:val="20"/>
          <w:szCs w:val="20"/>
          <w:lang w:val="it-IT"/>
        </w:rPr>
      </w:pPr>
      <w:proofErr w:type="gramStart"/>
      <w:r w:rsidRPr="00051668">
        <w:rPr>
          <w:rFonts w:ascii="Arial" w:hAnsi="Arial" w:cs="Arial"/>
          <w:sz w:val="20"/>
          <w:szCs w:val="20"/>
          <w:lang w:val="it-IT"/>
        </w:rPr>
        <w:t>SVB  =</w:t>
      </w:r>
      <w:proofErr w:type="gramEnd"/>
      <w:r w:rsidRPr="00051668">
        <w:rPr>
          <w:rFonts w:ascii="Arial" w:hAnsi="Arial" w:cs="Arial"/>
          <w:sz w:val="20"/>
          <w:szCs w:val="20"/>
          <w:lang w:val="it-IT"/>
        </w:rPr>
        <w:t xml:space="preserve"> Sociale </w:t>
      </w:r>
      <w:proofErr w:type="spellStart"/>
      <w:r w:rsidRPr="00051668">
        <w:rPr>
          <w:rFonts w:ascii="Arial" w:hAnsi="Arial" w:cs="Arial"/>
          <w:sz w:val="20"/>
          <w:szCs w:val="20"/>
          <w:lang w:val="it-IT"/>
        </w:rPr>
        <w:t>Verzekeringsbank</w:t>
      </w:r>
      <w:proofErr w:type="spellEnd"/>
      <w:r w:rsidRPr="00051668">
        <w:rPr>
          <w:rFonts w:ascii="Arial" w:hAnsi="Arial" w:cs="Arial"/>
          <w:sz w:val="20"/>
          <w:szCs w:val="20"/>
          <w:lang w:val="it-IT"/>
        </w:rPr>
        <w:tab/>
      </w:r>
      <w:r w:rsidRPr="00051668">
        <w:rPr>
          <w:rFonts w:ascii="Arial" w:hAnsi="Arial" w:cs="Arial"/>
          <w:sz w:val="20"/>
          <w:szCs w:val="20"/>
          <w:lang w:val="it-IT"/>
        </w:rPr>
        <w:tab/>
      </w:r>
      <w:r w:rsidRPr="00051668">
        <w:rPr>
          <w:rFonts w:ascii="Arial" w:hAnsi="Arial" w:cs="Arial"/>
          <w:sz w:val="20"/>
          <w:szCs w:val="20"/>
          <w:lang w:val="it-IT"/>
        </w:rPr>
        <w:tab/>
        <w:t xml:space="preserve">SETAR = </w:t>
      </w:r>
      <w:proofErr w:type="spellStart"/>
      <w:r w:rsidRPr="00051668">
        <w:rPr>
          <w:rFonts w:ascii="Arial" w:hAnsi="Arial" w:cs="Arial"/>
          <w:sz w:val="20"/>
          <w:szCs w:val="20"/>
          <w:lang w:val="it-IT"/>
        </w:rPr>
        <w:t>Servicio</w:t>
      </w:r>
      <w:proofErr w:type="spellEnd"/>
      <w:r w:rsidRPr="00051668">
        <w:rPr>
          <w:rFonts w:ascii="Arial" w:hAnsi="Arial" w:cs="Arial"/>
          <w:sz w:val="20"/>
          <w:szCs w:val="20"/>
          <w:lang w:val="it-IT"/>
        </w:rPr>
        <w:t xml:space="preserve"> di </w:t>
      </w:r>
      <w:proofErr w:type="spellStart"/>
      <w:r w:rsidRPr="00051668">
        <w:rPr>
          <w:rFonts w:ascii="Arial" w:hAnsi="Arial" w:cs="Arial"/>
          <w:sz w:val="20"/>
          <w:szCs w:val="20"/>
          <w:lang w:val="it-IT"/>
        </w:rPr>
        <w:t>Telecomunicacion</w:t>
      </w:r>
      <w:proofErr w:type="spellEnd"/>
      <w:r w:rsidRPr="00051668">
        <w:rPr>
          <w:rFonts w:ascii="Arial" w:hAnsi="Arial" w:cs="Arial"/>
          <w:sz w:val="20"/>
          <w:szCs w:val="20"/>
          <w:lang w:val="it-IT"/>
        </w:rPr>
        <w:t xml:space="preserve"> Aruba N.V.</w:t>
      </w:r>
    </w:p>
    <w:p w14:paraId="7F191FDD" w14:textId="6C75DD8F" w:rsidR="005E5C3D" w:rsidRPr="00051668" w:rsidRDefault="005E5C3D" w:rsidP="005E5C3D">
      <w:pPr>
        <w:jc w:val="both"/>
        <w:rPr>
          <w:rFonts w:ascii="Arial" w:hAnsi="Arial" w:cs="Arial"/>
          <w:sz w:val="20"/>
          <w:szCs w:val="20"/>
          <w:lang w:val="nl-NL"/>
        </w:rPr>
      </w:pPr>
      <w:r w:rsidRPr="00051668">
        <w:rPr>
          <w:rFonts w:ascii="Arial" w:hAnsi="Arial" w:cs="Arial"/>
          <w:sz w:val="20"/>
          <w:szCs w:val="20"/>
          <w:lang w:val="nl-NL"/>
        </w:rPr>
        <w:t>DOW = Dienst Openbare Werken</w:t>
      </w:r>
      <w:r w:rsidRPr="00051668">
        <w:rPr>
          <w:rFonts w:ascii="Arial" w:hAnsi="Arial" w:cs="Arial"/>
          <w:sz w:val="20"/>
          <w:szCs w:val="20"/>
          <w:lang w:val="nl-NL"/>
        </w:rPr>
        <w:tab/>
      </w:r>
      <w:r w:rsidRPr="00051668">
        <w:rPr>
          <w:rFonts w:ascii="Arial" w:hAnsi="Arial" w:cs="Arial"/>
          <w:sz w:val="20"/>
          <w:szCs w:val="20"/>
          <w:lang w:val="nl-NL"/>
        </w:rPr>
        <w:tab/>
      </w:r>
      <w:r w:rsidRPr="00051668">
        <w:rPr>
          <w:rFonts w:ascii="Arial" w:hAnsi="Arial" w:cs="Arial"/>
          <w:sz w:val="20"/>
          <w:szCs w:val="20"/>
          <w:lang w:val="nl-NL"/>
        </w:rPr>
        <w:tab/>
        <w:t>WEB = Water- en energiebedrijf Aruba N.V.</w:t>
      </w:r>
    </w:p>
    <w:p w14:paraId="01E8538E"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FCCA = </w:t>
      </w:r>
      <w:proofErr w:type="spellStart"/>
      <w:r w:rsidRPr="00051668">
        <w:rPr>
          <w:rFonts w:ascii="Arial" w:hAnsi="Arial" w:cs="Arial"/>
          <w:sz w:val="20"/>
          <w:szCs w:val="20"/>
          <w:lang w:val="it-IT"/>
        </w:rPr>
        <w:t>Fundacion</w:t>
      </w:r>
      <w:proofErr w:type="spellEnd"/>
      <w:r w:rsidRPr="00051668">
        <w:rPr>
          <w:rFonts w:ascii="Arial" w:hAnsi="Arial" w:cs="Arial"/>
          <w:sz w:val="20"/>
          <w:szCs w:val="20"/>
          <w:lang w:val="it-IT"/>
        </w:rPr>
        <w:t xml:space="preserve"> Cas </w:t>
      </w:r>
      <w:proofErr w:type="spellStart"/>
      <w:r w:rsidRPr="00051668">
        <w:rPr>
          <w:rFonts w:ascii="Arial" w:hAnsi="Arial" w:cs="Arial"/>
          <w:sz w:val="20"/>
          <w:szCs w:val="20"/>
          <w:lang w:val="it-IT"/>
        </w:rPr>
        <w:t>pa</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Comunidad</w:t>
      </w:r>
      <w:proofErr w:type="spellEnd"/>
      <w:r w:rsidRPr="00051668">
        <w:rPr>
          <w:rFonts w:ascii="Arial" w:hAnsi="Arial" w:cs="Arial"/>
          <w:sz w:val="20"/>
          <w:szCs w:val="20"/>
          <w:lang w:val="it-IT"/>
        </w:rPr>
        <w:t xml:space="preserve"> Arubano</w:t>
      </w:r>
    </w:p>
    <w:p w14:paraId="48DA2236"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APFA = </w:t>
      </w:r>
      <w:proofErr w:type="spellStart"/>
      <w:r w:rsidRPr="00051668">
        <w:rPr>
          <w:rFonts w:ascii="Arial" w:hAnsi="Arial" w:cs="Arial"/>
          <w:sz w:val="20"/>
          <w:szCs w:val="20"/>
          <w:lang w:val="it-IT"/>
        </w:rPr>
        <w:t>Algemeen</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Pensioenfonds</w:t>
      </w:r>
      <w:proofErr w:type="spellEnd"/>
      <w:r w:rsidRPr="00051668">
        <w:rPr>
          <w:rFonts w:ascii="Arial" w:hAnsi="Arial" w:cs="Arial"/>
          <w:sz w:val="20"/>
          <w:szCs w:val="20"/>
          <w:lang w:val="it-IT"/>
        </w:rPr>
        <w:t xml:space="preserve"> Aruba</w:t>
      </w:r>
    </w:p>
    <w:p w14:paraId="735F513A"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FLPD = </w:t>
      </w:r>
      <w:proofErr w:type="spellStart"/>
      <w:r w:rsidRPr="00051668">
        <w:rPr>
          <w:rFonts w:ascii="Arial" w:hAnsi="Arial" w:cs="Arial"/>
          <w:sz w:val="20"/>
          <w:szCs w:val="20"/>
          <w:lang w:val="it-IT"/>
        </w:rPr>
        <w:t>Fundacion</w:t>
      </w:r>
      <w:proofErr w:type="spellEnd"/>
      <w:r w:rsidRPr="00051668">
        <w:rPr>
          <w:rFonts w:ascii="Arial" w:hAnsi="Arial" w:cs="Arial"/>
          <w:sz w:val="20"/>
          <w:szCs w:val="20"/>
          <w:lang w:val="it-IT"/>
        </w:rPr>
        <w:t xml:space="preserve"> Loto </w:t>
      </w:r>
      <w:proofErr w:type="spellStart"/>
      <w:r w:rsidRPr="00051668">
        <w:rPr>
          <w:rFonts w:ascii="Arial" w:hAnsi="Arial" w:cs="Arial"/>
          <w:sz w:val="20"/>
          <w:szCs w:val="20"/>
          <w:lang w:val="it-IT"/>
        </w:rPr>
        <w:t>pa</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Deporte</w:t>
      </w:r>
      <w:proofErr w:type="spellEnd"/>
    </w:p>
    <w:p w14:paraId="2ABC0639"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FPNA = </w:t>
      </w:r>
      <w:proofErr w:type="spellStart"/>
      <w:r w:rsidRPr="00051668">
        <w:rPr>
          <w:rFonts w:ascii="Arial" w:hAnsi="Arial" w:cs="Arial"/>
          <w:sz w:val="20"/>
          <w:szCs w:val="20"/>
          <w:lang w:val="it-IT"/>
        </w:rPr>
        <w:t>Fundashon</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Parke</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Nacional</w:t>
      </w:r>
      <w:proofErr w:type="spellEnd"/>
      <w:r w:rsidRPr="00051668">
        <w:rPr>
          <w:rFonts w:ascii="Arial" w:hAnsi="Arial" w:cs="Arial"/>
          <w:sz w:val="20"/>
          <w:szCs w:val="20"/>
          <w:lang w:val="it-IT"/>
        </w:rPr>
        <w:t xml:space="preserve"> Aruba </w:t>
      </w:r>
      <w:commentRangeEnd w:id="41"/>
      <w:r w:rsidR="0026746D">
        <w:rPr>
          <w:rStyle w:val="CommentReference"/>
        </w:rPr>
        <w:commentReference w:id="41"/>
      </w:r>
    </w:p>
    <w:p w14:paraId="274D7D4F" w14:textId="77777777" w:rsidR="00F92D5C" w:rsidRDefault="00F92D5C" w:rsidP="005E5C3D">
      <w:pPr>
        <w:jc w:val="both"/>
        <w:rPr>
          <w:ins w:id="42" w:author="Hellen van der Wal" w:date="2024-11-18T09:24:00Z" w16du:dateUtc="2024-11-18T13:24:00Z"/>
          <w:rFonts w:cstheme="minorHAnsi"/>
          <w:lang w:val="it-IT"/>
        </w:rPr>
      </w:pPr>
    </w:p>
    <w:p w14:paraId="190EC5AA" w14:textId="6FF86527" w:rsidR="005E5C3D" w:rsidRPr="00C8741F" w:rsidRDefault="005E5C3D" w:rsidP="005E5C3D">
      <w:pPr>
        <w:jc w:val="both"/>
        <w:rPr>
          <w:rFonts w:cstheme="minorHAnsi"/>
          <w:lang w:val="nl-NL"/>
        </w:rPr>
      </w:pPr>
      <w:r w:rsidRPr="00C8741F">
        <w:rPr>
          <w:rFonts w:cstheme="minorHAnsi"/>
          <w:lang w:val="it-IT"/>
        </w:rPr>
        <w:lastRenderedPageBreak/>
        <w:t xml:space="preserve">De </w:t>
      </w:r>
      <w:proofErr w:type="spellStart"/>
      <w:r w:rsidRPr="00C8741F">
        <w:rPr>
          <w:rFonts w:cstheme="minorHAnsi"/>
          <w:lang w:val="it-IT"/>
        </w:rPr>
        <w:t>rechtspersonen</w:t>
      </w:r>
      <w:proofErr w:type="spellEnd"/>
      <w:r w:rsidRPr="00C8741F">
        <w:rPr>
          <w:rFonts w:cstheme="minorHAnsi"/>
          <w:lang w:val="it-IT"/>
        </w:rPr>
        <w:t xml:space="preserve"> </w:t>
      </w:r>
      <w:proofErr w:type="spellStart"/>
      <w:r w:rsidRPr="00C8741F">
        <w:rPr>
          <w:rFonts w:cstheme="minorHAnsi"/>
          <w:lang w:val="it-IT"/>
        </w:rPr>
        <w:t>hebben</w:t>
      </w:r>
      <w:proofErr w:type="spellEnd"/>
      <w:r w:rsidRPr="00C8741F">
        <w:rPr>
          <w:rFonts w:cstheme="minorHAnsi"/>
          <w:lang w:val="it-IT"/>
        </w:rPr>
        <w:t xml:space="preserve"> </w:t>
      </w:r>
      <w:proofErr w:type="spellStart"/>
      <w:r w:rsidRPr="00C8741F">
        <w:rPr>
          <w:rFonts w:cstheme="minorHAnsi"/>
          <w:lang w:val="it-IT"/>
        </w:rPr>
        <w:t>uiteenlopende</w:t>
      </w:r>
      <w:proofErr w:type="spellEnd"/>
      <w:r w:rsidRPr="00C8741F">
        <w:rPr>
          <w:rFonts w:cstheme="minorHAnsi"/>
          <w:lang w:val="it-IT"/>
        </w:rPr>
        <w:t xml:space="preserve"> </w:t>
      </w:r>
      <w:proofErr w:type="spellStart"/>
      <w:r w:rsidRPr="00C8741F">
        <w:rPr>
          <w:rFonts w:cstheme="minorHAnsi"/>
          <w:lang w:val="it-IT"/>
        </w:rPr>
        <w:t>juridische</w:t>
      </w:r>
      <w:proofErr w:type="spellEnd"/>
      <w:r w:rsidRPr="00C8741F">
        <w:rPr>
          <w:rFonts w:cstheme="minorHAnsi"/>
          <w:lang w:val="it-IT"/>
        </w:rPr>
        <w:t xml:space="preserve"> </w:t>
      </w:r>
      <w:proofErr w:type="spellStart"/>
      <w:r w:rsidRPr="00C8741F">
        <w:rPr>
          <w:rFonts w:cstheme="minorHAnsi"/>
          <w:lang w:val="it-IT"/>
        </w:rPr>
        <w:t>kaders</w:t>
      </w:r>
      <w:proofErr w:type="spellEnd"/>
      <w:r w:rsidRPr="00C8741F">
        <w:rPr>
          <w:rFonts w:cstheme="minorHAnsi"/>
          <w:lang w:val="it-IT"/>
        </w:rPr>
        <w:t xml:space="preserve"> en corporate governance </w:t>
      </w:r>
      <w:proofErr w:type="spellStart"/>
      <w:r w:rsidRPr="00C8741F">
        <w:rPr>
          <w:rFonts w:cstheme="minorHAnsi"/>
          <w:lang w:val="it-IT"/>
        </w:rPr>
        <w:t>regels</w:t>
      </w:r>
      <w:proofErr w:type="spellEnd"/>
      <w:r w:rsidRPr="00C8741F">
        <w:rPr>
          <w:rFonts w:cstheme="minorHAnsi"/>
          <w:lang w:val="it-IT"/>
        </w:rPr>
        <w:t xml:space="preserve">. </w:t>
      </w:r>
      <w:r w:rsidRPr="00C8741F">
        <w:rPr>
          <w:rFonts w:cstheme="minorHAnsi"/>
          <w:lang w:val="nl-NL"/>
        </w:rPr>
        <w:t xml:space="preserve">Zo is bijvoorbeeld de procedure voor de benoeming van een lid van de Centrale Bank van Aruba in de wet vastgelegd en op een andere manier vormgegeven dan de procedure die moet leiden tot de benoeming van de bestuurder van SETAR. Ook is de wijze waarop de leden van Raad van Advies verantwoording afleggen over de uitvoering van aan hen opgedragen taken en bevoegdheden anders dan de vorm en inhoud van de wijze waarop het bestuur van SETAR dat doet. Op zichzelf hoeft dit geen probleem te zijn, echter dienen de uitgangspunten die eraan ten grondslag liggen voldoende gemeenschappelijkheid te hebben zodat herkenbaar is dat het om </w:t>
      </w:r>
      <w:proofErr w:type="spellStart"/>
      <w:r w:rsidRPr="00C8741F">
        <w:rPr>
          <w:rFonts w:cstheme="minorHAnsi"/>
          <w:lang w:val="nl-NL"/>
        </w:rPr>
        <w:t>governance</w:t>
      </w:r>
      <w:proofErr w:type="spellEnd"/>
      <w:r w:rsidRPr="00C8741F">
        <w:rPr>
          <w:rFonts w:cstheme="minorHAnsi"/>
          <w:lang w:val="nl-NL"/>
        </w:rPr>
        <w:t xml:space="preserve"> in de publieke- en semipublieke sector gaat.</w:t>
      </w:r>
    </w:p>
    <w:p w14:paraId="325E0D74" w14:textId="595613AC" w:rsidR="005E5C3D" w:rsidRPr="00C8741F" w:rsidRDefault="005E5C3D" w:rsidP="005E5C3D">
      <w:pPr>
        <w:jc w:val="both"/>
        <w:rPr>
          <w:rFonts w:cstheme="minorHAnsi"/>
          <w:lang w:val="nl-NL"/>
        </w:rPr>
      </w:pPr>
      <w:r w:rsidRPr="00C8741F">
        <w:rPr>
          <w:rFonts w:cstheme="minorHAnsi"/>
          <w:lang w:val="nl-NL"/>
        </w:rPr>
        <w:t xml:space="preserve">De Hoge Colleges van Staat en de Vaste Colleges van Advies, vallen uitdrukkelijk </w:t>
      </w:r>
      <w:r w:rsidRPr="001B75D6">
        <w:rPr>
          <w:rFonts w:cstheme="minorHAnsi"/>
          <w:u w:val="single"/>
          <w:lang w:val="nl-NL"/>
          <w:rPrChange w:id="43" w:author="Hellen van der Wal" w:date="2024-11-27T10:51:00Z" w16du:dateUtc="2024-11-27T14:51:00Z">
            <w:rPr>
              <w:rFonts w:cstheme="minorHAnsi"/>
              <w:lang w:val="nl-NL"/>
            </w:rPr>
          </w:rPrChange>
        </w:rPr>
        <w:t>niet</w:t>
      </w:r>
      <w:r w:rsidRPr="00C8741F">
        <w:rPr>
          <w:rFonts w:cstheme="minorHAnsi"/>
          <w:lang w:val="nl-NL"/>
        </w:rPr>
        <w:t xml:space="preserve"> onder de reikwijdte van de onderhavige regeling. De regels </w:t>
      </w:r>
      <w:r w:rsidR="00C8741F" w:rsidRPr="00C8741F">
        <w:rPr>
          <w:rFonts w:cstheme="minorHAnsi"/>
          <w:lang w:val="nl-NL"/>
        </w:rPr>
        <w:t>over</w:t>
      </w:r>
      <w:r w:rsidRPr="00C8741F">
        <w:rPr>
          <w:rFonts w:cstheme="minorHAnsi"/>
          <w:lang w:val="nl-NL"/>
        </w:rPr>
        <w:t xml:space="preserve"> het bestuur en het toezicht van deze colleges wordt </w:t>
      </w:r>
      <w:del w:id="44" w:author="Hellen van der Wal" w:date="2024-11-27T10:51:00Z" w16du:dateUtc="2024-11-27T14:51:00Z">
        <w:r w:rsidRPr="00C8741F" w:rsidDel="001B75D6">
          <w:rPr>
            <w:rFonts w:cstheme="minorHAnsi"/>
            <w:lang w:val="nl-NL"/>
          </w:rPr>
          <w:delText xml:space="preserve">reeds </w:delText>
        </w:r>
      </w:del>
      <w:ins w:id="45" w:author="Hellen van der Wal" w:date="2024-11-27T10:51:00Z" w16du:dateUtc="2024-11-27T14:51:00Z">
        <w:r w:rsidR="001B75D6">
          <w:rPr>
            <w:rFonts w:cstheme="minorHAnsi"/>
            <w:lang w:val="nl-NL"/>
          </w:rPr>
          <w:t>al</w:t>
        </w:r>
        <w:r w:rsidR="001B75D6" w:rsidRPr="00C8741F">
          <w:rPr>
            <w:rFonts w:cstheme="minorHAnsi"/>
            <w:lang w:val="nl-NL"/>
          </w:rPr>
          <w:t xml:space="preserve"> </w:t>
        </w:r>
      </w:ins>
      <w:r w:rsidRPr="00C8741F">
        <w:rPr>
          <w:rFonts w:cstheme="minorHAnsi"/>
          <w:lang w:val="nl-NL"/>
        </w:rPr>
        <w:t xml:space="preserve">in grote mate </w:t>
      </w:r>
      <w:del w:id="46" w:author="Hellen van der Wal" w:date="2024-11-27T10:52:00Z" w16du:dateUtc="2024-11-27T14:52:00Z">
        <w:r w:rsidRPr="00C8741F" w:rsidDel="001B75D6">
          <w:rPr>
            <w:rFonts w:cstheme="minorHAnsi"/>
            <w:lang w:val="nl-NL"/>
          </w:rPr>
          <w:delText>bepaald door en krachtens</w:delText>
        </w:r>
      </w:del>
      <w:ins w:id="47" w:author="Hellen van der Wal" w:date="2024-11-27T10:52:00Z" w16du:dateUtc="2024-11-27T14:52:00Z">
        <w:r w:rsidR="001B75D6">
          <w:rPr>
            <w:rFonts w:cstheme="minorHAnsi"/>
            <w:lang w:val="nl-NL"/>
          </w:rPr>
          <w:t>geregeld in</w:t>
        </w:r>
      </w:ins>
      <w:r w:rsidRPr="00C8741F">
        <w:rPr>
          <w:rFonts w:cstheme="minorHAnsi"/>
          <w:lang w:val="nl-NL"/>
        </w:rPr>
        <w:t xml:space="preserve"> de Staatsregeling</w:t>
      </w:r>
      <w:ins w:id="48" w:author="Hellen van der Wal" w:date="2024-11-27T10:52:00Z" w16du:dateUtc="2024-11-27T14:52:00Z">
        <w:r w:rsidR="00C32F47">
          <w:rPr>
            <w:rFonts w:cstheme="minorHAnsi"/>
            <w:lang w:val="nl-NL"/>
          </w:rPr>
          <w:t xml:space="preserve"> van Aruba</w:t>
        </w:r>
      </w:ins>
      <w:r w:rsidRPr="00C8741F">
        <w:rPr>
          <w:rFonts w:cstheme="minorHAnsi"/>
          <w:lang w:val="nl-NL"/>
        </w:rPr>
        <w:t xml:space="preserve">. De regering </w:t>
      </w:r>
      <w:del w:id="49" w:author="Hellen van der Wal" w:date="2024-11-27T10:52:00Z" w16du:dateUtc="2024-11-27T14:52:00Z">
        <w:r w:rsidRPr="00C8741F" w:rsidDel="00C32F47">
          <w:rPr>
            <w:rFonts w:cstheme="minorHAnsi"/>
            <w:lang w:val="nl-NL"/>
          </w:rPr>
          <w:delText xml:space="preserve">acht </w:delText>
        </w:r>
      </w:del>
      <w:ins w:id="50" w:author="Hellen van der Wal" w:date="2024-11-27T10:52:00Z" w16du:dateUtc="2024-11-27T14:52:00Z">
        <w:r w:rsidR="00C32F47">
          <w:rPr>
            <w:rFonts w:cstheme="minorHAnsi"/>
            <w:lang w:val="nl-NL"/>
          </w:rPr>
          <w:t xml:space="preserve">vond het daarom </w:t>
        </w:r>
        <w:proofErr w:type="spellStart"/>
        <w:r w:rsidR="00C32F47">
          <w:rPr>
            <w:rFonts w:cstheme="minorHAnsi"/>
            <w:lang w:val="nl-NL"/>
          </w:rPr>
          <w:t>nietgepast</w:t>
        </w:r>
        <w:proofErr w:type="spellEnd"/>
        <w:r w:rsidR="00C32F47">
          <w:rPr>
            <w:rFonts w:cstheme="minorHAnsi"/>
            <w:lang w:val="nl-NL"/>
          </w:rPr>
          <w:t xml:space="preserve"> </w:t>
        </w:r>
      </w:ins>
      <w:del w:id="51" w:author="Hellen van der Wal" w:date="2024-11-27T10:52:00Z" w16du:dateUtc="2024-11-27T14:52:00Z">
        <w:r w:rsidRPr="00C8741F" w:rsidDel="00C32F47">
          <w:rPr>
            <w:rFonts w:cstheme="minorHAnsi"/>
            <w:lang w:val="nl-NL"/>
          </w:rPr>
          <w:delText xml:space="preserve">het niet opportuun </w:delText>
        </w:r>
      </w:del>
      <w:r w:rsidRPr="00C8741F">
        <w:rPr>
          <w:rFonts w:cstheme="minorHAnsi"/>
          <w:lang w:val="nl-NL"/>
        </w:rPr>
        <w:t xml:space="preserve">om deze regels aan te vullen met de bepalingen van de </w:t>
      </w:r>
      <w:ins w:id="52" w:author="Hellen van der Wal" w:date="2024-11-27T10:53:00Z" w16du:dateUtc="2024-11-27T14:53:00Z">
        <w:r w:rsidR="007029F7">
          <w:rPr>
            <w:rFonts w:cstheme="minorHAnsi"/>
            <w:lang w:val="nl-NL"/>
          </w:rPr>
          <w:t xml:space="preserve">Landsverordening corporate </w:t>
        </w:r>
        <w:proofErr w:type="spellStart"/>
        <w:r w:rsidR="007029F7">
          <w:rPr>
            <w:rFonts w:cstheme="minorHAnsi"/>
            <w:lang w:val="nl-NL"/>
          </w:rPr>
          <w:t>governance</w:t>
        </w:r>
      </w:ins>
      <w:proofErr w:type="spellEnd"/>
      <w:del w:id="53" w:author="Hellen van der Wal" w:date="2024-11-27T10:53:00Z" w16du:dateUtc="2024-11-27T14:53:00Z">
        <w:r w:rsidRPr="00C8741F" w:rsidDel="007029F7">
          <w:rPr>
            <w:rFonts w:cstheme="minorHAnsi"/>
            <w:lang w:val="nl-NL"/>
          </w:rPr>
          <w:delText>onderhavige regeling</w:delText>
        </w:r>
      </w:del>
      <w:r w:rsidRPr="00C8741F">
        <w:rPr>
          <w:rFonts w:cstheme="minorHAnsi"/>
          <w:lang w:val="nl-NL"/>
        </w:rPr>
        <w:t>.</w:t>
      </w:r>
    </w:p>
    <w:p w14:paraId="2425533D" w14:textId="2D1FC1CC" w:rsidR="005E5C3D" w:rsidRDefault="005E5C3D" w:rsidP="00C8741F">
      <w:pPr>
        <w:jc w:val="both"/>
        <w:rPr>
          <w:rFonts w:cstheme="minorHAnsi"/>
          <w:lang w:val="nl-NL"/>
        </w:rPr>
      </w:pPr>
      <w:r w:rsidRPr="00C8741F">
        <w:rPr>
          <w:rFonts w:cstheme="minorHAnsi"/>
          <w:lang w:val="nl-NL"/>
        </w:rPr>
        <w:t xml:space="preserve">De voorschriften in </w:t>
      </w:r>
      <w:ins w:id="54" w:author="Hellen van der Wal" w:date="2024-11-27T10:53:00Z" w16du:dateUtc="2024-11-27T14:53:00Z">
        <w:r w:rsidR="007029F7">
          <w:rPr>
            <w:rFonts w:cstheme="minorHAnsi"/>
            <w:lang w:val="nl-NL"/>
          </w:rPr>
          <w:t xml:space="preserve">de Landsverordening </w:t>
        </w:r>
      </w:ins>
      <w:del w:id="55" w:author="Hellen van der Wal" w:date="2024-11-27T10:53:00Z" w16du:dateUtc="2024-11-27T14:53:00Z">
        <w:r w:rsidRPr="00C8741F" w:rsidDel="007029F7">
          <w:rPr>
            <w:rFonts w:cstheme="minorHAnsi"/>
            <w:lang w:val="nl-NL"/>
          </w:rPr>
          <w:delText>het ontwerp</w:delText>
        </w:r>
      </w:del>
      <w:r w:rsidRPr="00C8741F">
        <w:rPr>
          <w:rFonts w:cstheme="minorHAnsi"/>
          <w:lang w:val="nl-NL"/>
        </w:rPr>
        <w:t xml:space="preserve"> zijn vanzelfsprekend niet rechtstreeks van toepassing op stichtingen of organisaties die subsidies ontvangen van het Land en waarin de ministers geen statutaire zeggenschapsrechten uitoefenen. In de toekomst is het wel mogelijk dat </w:t>
      </w:r>
      <w:ins w:id="56" w:author="Hellen van der Wal" w:date="2024-11-27T10:53:00Z" w16du:dateUtc="2024-11-27T14:53:00Z">
        <w:r w:rsidR="007029F7">
          <w:rPr>
            <w:rFonts w:cstheme="minorHAnsi"/>
            <w:lang w:val="nl-NL"/>
          </w:rPr>
          <w:t xml:space="preserve">dergelijke </w:t>
        </w:r>
      </w:ins>
      <w:r w:rsidRPr="00C8741F">
        <w:rPr>
          <w:rFonts w:cstheme="minorHAnsi"/>
          <w:lang w:val="nl-NL"/>
        </w:rPr>
        <w:t xml:space="preserve">gesubsidieerde organisaties </w:t>
      </w:r>
      <w:del w:id="57" w:author="Hellen van der Wal" w:date="2024-11-27T10:54:00Z" w16du:dateUtc="2024-11-27T14:54:00Z">
        <w:r w:rsidRPr="00C8741F" w:rsidDel="007029F7">
          <w:rPr>
            <w:rFonts w:cstheme="minorHAnsi"/>
            <w:lang w:val="nl-NL"/>
          </w:rPr>
          <w:delText xml:space="preserve">waarin ministers geen statutaire zeggenschapsrechten uitoefenen </w:delText>
        </w:r>
      </w:del>
      <w:r w:rsidRPr="00C8741F">
        <w:rPr>
          <w:rFonts w:cstheme="minorHAnsi"/>
          <w:lang w:val="nl-NL"/>
        </w:rPr>
        <w:t xml:space="preserve">op basis van vrijwilligheid en door tussenkomst van de minister, bepaalde besluiten of handelingen ter advies en beoordeling voorleggen aan </w:t>
      </w:r>
      <w:r w:rsidR="00C8741F">
        <w:rPr>
          <w:rFonts w:cstheme="minorHAnsi"/>
          <w:lang w:val="nl-NL"/>
        </w:rPr>
        <w:t xml:space="preserve">de Autoriteit </w:t>
      </w:r>
      <w:r w:rsidRPr="00C8741F">
        <w:rPr>
          <w:rFonts w:cstheme="minorHAnsi"/>
          <w:lang w:val="nl-NL"/>
        </w:rPr>
        <w:t xml:space="preserve">Corporate </w:t>
      </w:r>
      <w:proofErr w:type="spellStart"/>
      <w:r w:rsidRPr="00C8741F">
        <w:rPr>
          <w:rFonts w:cstheme="minorHAnsi"/>
          <w:lang w:val="nl-NL"/>
        </w:rPr>
        <w:t>Governance</w:t>
      </w:r>
      <w:proofErr w:type="spellEnd"/>
      <w:r w:rsidRPr="00C8741F">
        <w:rPr>
          <w:rFonts w:cstheme="minorHAnsi"/>
          <w:lang w:val="nl-NL"/>
        </w:rPr>
        <w:t>.</w:t>
      </w:r>
    </w:p>
    <w:p w14:paraId="0FC3E029" w14:textId="77777777" w:rsidR="005E5C3D" w:rsidRDefault="005E5C3D" w:rsidP="00B96E54">
      <w:pPr>
        <w:spacing w:after="0" w:line="240" w:lineRule="auto"/>
        <w:jc w:val="both"/>
        <w:rPr>
          <w:rFonts w:cstheme="minorHAnsi"/>
          <w:lang w:val="nl-NL"/>
        </w:rPr>
      </w:pPr>
    </w:p>
    <w:p w14:paraId="06B00A30" w14:textId="3318A881" w:rsidR="00D42DB1" w:rsidRDefault="00D42DB1" w:rsidP="00D214A6">
      <w:pPr>
        <w:pStyle w:val="ListParagraph"/>
        <w:shd w:val="clear" w:color="auto" w:fill="A3DBFF"/>
        <w:ind w:left="0"/>
        <w:jc w:val="both"/>
        <w:rPr>
          <w:lang w:val="nl-NL"/>
        </w:rPr>
      </w:pPr>
      <w:r>
        <w:rPr>
          <w:lang w:val="nl-NL"/>
        </w:rPr>
        <w:t xml:space="preserve">Het toepassingsbereik van de </w:t>
      </w:r>
      <w:r w:rsidR="002C3D6D">
        <w:rPr>
          <w:lang w:val="nl-NL"/>
        </w:rPr>
        <w:t xml:space="preserve">Landsverordening corporate </w:t>
      </w:r>
      <w:proofErr w:type="spellStart"/>
      <w:r w:rsidR="002C3D6D">
        <w:rPr>
          <w:lang w:val="nl-NL"/>
        </w:rPr>
        <w:t>governance</w:t>
      </w:r>
      <w:proofErr w:type="spellEnd"/>
      <w:r>
        <w:rPr>
          <w:lang w:val="nl-NL"/>
        </w:rPr>
        <w:t xml:space="preserve"> is geregeld in artikel 2. Daarin is ook gerege</w:t>
      </w:r>
      <w:r w:rsidR="008B7E3B">
        <w:rPr>
          <w:lang w:val="nl-NL"/>
        </w:rPr>
        <w:t xml:space="preserve">ld dat de </w:t>
      </w:r>
      <w:ins w:id="58" w:author="Hellen van der Wal" w:date="2024-11-18T09:24:00Z" w16du:dateUtc="2024-11-18T13:24:00Z">
        <w:r w:rsidR="00F92D5C">
          <w:rPr>
            <w:lang w:val="nl-NL"/>
          </w:rPr>
          <w:t>m</w:t>
        </w:r>
      </w:ins>
      <w:del w:id="59" w:author="Hellen van der Wal" w:date="2024-11-18T09:24:00Z" w16du:dateUtc="2024-11-18T13:24:00Z">
        <w:r w:rsidR="008B7E3B" w:rsidDel="00F92D5C">
          <w:rPr>
            <w:lang w:val="nl-NL"/>
          </w:rPr>
          <w:delText>M</w:delText>
        </w:r>
      </w:del>
      <w:r w:rsidR="008B7E3B">
        <w:rPr>
          <w:lang w:val="nl-NL"/>
        </w:rPr>
        <w:t xml:space="preserve">inister </w:t>
      </w:r>
      <w:r w:rsidR="005A43CB">
        <w:rPr>
          <w:lang w:val="nl-NL"/>
        </w:rPr>
        <w:t>ervoor</w:t>
      </w:r>
      <w:r w:rsidR="008B7E3B">
        <w:rPr>
          <w:lang w:val="nl-NL"/>
        </w:rPr>
        <w:t xml:space="preserve"> zorgt dat de overheidsvenno</w:t>
      </w:r>
      <w:r w:rsidR="00147048">
        <w:rPr>
          <w:lang w:val="nl-NL"/>
        </w:rPr>
        <w:t>o</w:t>
      </w:r>
      <w:r w:rsidR="008B7E3B">
        <w:rPr>
          <w:lang w:val="nl-NL"/>
        </w:rPr>
        <w:t>tschappen</w:t>
      </w:r>
      <w:r w:rsidR="00147048">
        <w:rPr>
          <w:lang w:val="nl-NL"/>
        </w:rPr>
        <w:t>, overheidsstichtingen en verenigingen die onder zijn verantwoordelijkheid vallen</w:t>
      </w:r>
      <w:r w:rsidR="00603C3D">
        <w:rPr>
          <w:lang w:val="nl-NL"/>
        </w:rPr>
        <w:t>, hun statuten aanpassen om de Code zoveel mogel</w:t>
      </w:r>
      <w:r w:rsidR="004648C5">
        <w:rPr>
          <w:lang w:val="nl-NL"/>
        </w:rPr>
        <w:t xml:space="preserve">ijk van toepassing te verklaren. </w:t>
      </w:r>
    </w:p>
    <w:p w14:paraId="5723760A" w14:textId="77777777" w:rsidR="001D31D7" w:rsidRDefault="001D31D7" w:rsidP="00D214A6">
      <w:pPr>
        <w:pStyle w:val="ListParagraph"/>
        <w:shd w:val="clear" w:color="auto" w:fill="A3DBFF"/>
        <w:ind w:left="0"/>
        <w:rPr>
          <w:lang w:val="nl-NL"/>
        </w:rPr>
      </w:pPr>
    </w:p>
    <w:p w14:paraId="167E7E46" w14:textId="4BA6C013" w:rsidR="006534C8" w:rsidRDefault="006534C8" w:rsidP="00D214A6">
      <w:pPr>
        <w:pStyle w:val="ListParagraph"/>
        <w:shd w:val="clear" w:color="auto" w:fill="A3DBFF"/>
        <w:ind w:left="0"/>
        <w:rPr>
          <w:lang w:val="nl-NL"/>
        </w:rPr>
      </w:pPr>
      <w:r>
        <w:rPr>
          <w:lang w:val="nl-NL"/>
        </w:rPr>
        <w:t>Paragraaf 1</w:t>
      </w:r>
      <w:r w:rsidRPr="006534C8">
        <w:rPr>
          <w:lang w:val="nl-NL"/>
        </w:rPr>
        <w:t xml:space="preserve"> </w:t>
      </w:r>
      <w:r>
        <w:rPr>
          <w:lang w:val="nl-NL"/>
        </w:rPr>
        <w:t>Algemeen deel en Artikelsgewijze toelichting bij artikelen 6 – 13 van de Memorie van Toelichting geven een nadere uitleg</w:t>
      </w:r>
      <w:r w:rsidR="003D73A1">
        <w:rPr>
          <w:lang w:val="nl-NL"/>
        </w:rPr>
        <w:t xml:space="preserve"> over het toepassingsbereik.</w:t>
      </w:r>
    </w:p>
    <w:p w14:paraId="66E2DF09" w14:textId="38B796FC" w:rsidR="001D31D7" w:rsidRDefault="003D73A1" w:rsidP="00D214A6">
      <w:pPr>
        <w:shd w:val="clear" w:color="auto" w:fill="A3DBFF"/>
        <w:spacing w:after="0" w:line="240" w:lineRule="auto"/>
        <w:jc w:val="both"/>
        <w:rPr>
          <w:rFonts w:cstheme="minorHAnsi"/>
          <w:lang w:val="nl-NL"/>
        </w:rPr>
      </w:pPr>
      <w:r w:rsidRPr="001D31D7">
        <w:rPr>
          <w:lang w:val="nl-NL"/>
        </w:rPr>
        <w:t>In Artikel 1 van zowel de Landsverordening en de Code s</w:t>
      </w:r>
      <w:r w:rsidR="005C7E3D" w:rsidRPr="001D31D7">
        <w:rPr>
          <w:lang w:val="nl-NL"/>
        </w:rPr>
        <w:t>taa</w:t>
      </w:r>
      <w:r w:rsidR="001D31D7" w:rsidRPr="001D31D7">
        <w:rPr>
          <w:lang w:val="nl-NL"/>
        </w:rPr>
        <w:t xml:space="preserve">n de definitiebepalingen en is toegelicht wat er </w:t>
      </w:r>
      <w:r w:rsidR="005A43CB">
        <w:rPr>
          <w:lang w:val="nl-NL"/>
        </w:rPr>
        <w:t xml:space="preserve">in het kader van deze wetgeving </w:t>
      </w:r>
      <w:r w:rsidR="001D31D7" w:rsidRPr="001D31D7">
        <w:rPr>
          <w:lang w:val="nl-NL"/>
        </w:rPr>
        <w:t xml:space="preserve">onder </w:t>
      </w:r>
      <w:r w:rsidR="001D31D7" w:rsidRPr="001D31D7">
        <w:rPr>
          <w:rFonts w:cstheme="minorHAnsi"/>
          <w:lang w:val="nl-NL"/>
        </w:rPr>
        <w:t xml:space="preserve">publiekrechtelijke rechtspersonen </w:t>
      </w:r>
      <w:proofErr w:type="spellStart"/>
      <w:r w:rsidR="001D31D7" w:rsidRPr="001D31D7">
        <w:rPr>
          <w:rFonts w:cstheme="minorHAnsi"/>
          <w:lang w:val="nl-NL"/>
        </w:rPr>
        <w:t>sui</w:t>
      </w:r>
      <w:proofErr w:type="spellEnd"/>
      <w:r w:rsidR="001D31D7" w:rsidRPr="001D31D7">
        <w:rPr>
          <w:rFonts w:cstheme="minorHAnsi"/>
          <w:lang w:val="nl-NL"/>
        </w:rPr>
        <w:t xml:space="preserve"> </w:t>
      </w:r>
      <w:proofErr w:type="spellStart"/>
      <w:r w:rsidR="001D31D7" w:rsidRPr="001D31D7">
        <w:rPr>
          <w:rFonts w:cstheme="minorHAnsi"/>
          <w:lang w:val="nl-NL"/>
        </w:rPr>
        <w:t>generis</w:t>
      </w:r>
      <w:proofErr w:type="spellEnd"/>
      <w:r w:rsidR="001D31D7" w:rsidRPr="001D31D7">
        <w:rPr>
          <w:rFonts w:cstheme="minorHAnsi"/>
          <w:lang w:val="nl-NL"/>
        </w:rPr>
        <w:t>,</w:t>
      </w:r>
      <w:r w:rsidR="00437B2A">
        <w:rPr>
          <w:rFonts w:cstheme="minorHAnsi"/>
          <w:lang w:val="nl-NL"/>
        </w:rPr>
        <w:t xml:space="preserve"> </w:t>
      </w:r>
      <w:r w:rsidR="001D31D7" w:rsidRPr="001D31D7">
        <w:rPr>
          <w:rFonts w:cstheme="minorHAnsi"/>
          <w:lang w:val="nl-NL"/>
        </w:rPr>
        <w:t>overheidsvennootschappen,</w:t>
      </w:r>
      <w:r w:rsidR="00437B2A">
        <w:rPr>
          <w:rFonts w:cstheme="minorHAnsi"/>
          <w:lang w:val="nl-NL"/>
        </w:rPr>
        <w:t xml:space="preserve"> </w:t>
      </w:r>
      <w:r w:rsidR="001D31D7" w:rsidRPr="001D31D7">
        <w:rPr>
          <w:rFonts w:cstheme="minorHAnsi"/>
          <w:lang w:val="nl-NL"/>
        </w:rPr>
        <w:t>overheidsstichtingen,</w:t>
      </w:r>
      <w:r w:rsidR="005A43CB">
        <w:rPr>
          <w:rFonts w:cstheme="minorHAnsi"/>
          <w:lang w:val="nl-NL"/>
        </w:rPr>
        <w:t xml:space="preserve"> </w:t>
      </w:r>
      <w:r w:rsidR="001D31D7" w:rsidRPr="001D31D7">
        <w:rPr>
          <w:rFonts w:cstheme="minorHAnsi"/>
          <w:lang w:val="nl-NL"/>
        </w:rPr>
        <w:t>dochtervennootschappen en overheidsverenigingen</w:t>
      </w:r>
      <w:r w:rsidR="005A43CB">
        <w:rPr>
          <w:rFonts w:cstheme="minorHAnsi"/>
          <w:lang w:val="nl-NL"/>
        </w:rPr>
        <w:t xml:space="preserve"> wordt verstaan.</w:t>
      </w:r>
    </w:p>
    <w:p w14:paraId="166965CA" w14:textId="77777777" w:rsidR="00F849B2" w:rsidRDefault="00F849B2" w:rsidP="00D214A6">
      <w:pPr>
        <w:shd w:val="clear" w:color="auto" w:fill="A3DBFF"/>
        <w:spacing w:after="0" w:line="240" w:lineRule="auto"/>
        <w:jc w:val="both"/>
        <w:rPr>
          <w:rFonts w:cstheme="minorHAnsi"/>
          <w:lang w:val="nl-NL"/>
        </w:rPr>
      </w:pPr>
    </w:p>
    <w:p w14:paraId="20B40E86" w14:textId="143C64E8" w:rsidR="00F849B2" w:rsidRDefault="00F849B2" w:rsidP="00D214A6">
      <w:pPr>
        <w:shd w:val="clear" w:color="auto" w:fill="A3DBFF"/>
        <w:spacing w:after="0" w:line="240" w:lineRule="auto"/>
        <w:jc w:val="both"/>
        <w:rPr>
          <w:rFonts w:cstheme="minorHAnsi"/>
          <w:lang w:val="nl-NL"/>
        </w:rPr>
      </w:pPr>
      <w:r>
        <w:rPr>
          <w:rFonts w:cstheme="minorHAnsi"/>
          <w:lang w:val="nl-NL"/>
        </w:rPr>
        <w:t xml:space="preserve">In het hoofdstuk </w:t>
      </w:r>
      <w:r w:rsidRPr="00D214A6">
        <w:rPr>
          <w:rFonts w:cstheme="minorHAnsi"/>
          <w:b/>
          <w:bCs/>
          <w:lang w:val="nl-NL"/>
        </w:rPr>
        <w:t>Modellen en templates</w:t>
      </w:r>
      <w:r>
        <w:rPr>
          <w:rFonts w:cstheme="minorHAnsi"/>
          <w:lang w:val="nl-NL"/>
        </w:rPr>
        <w:t xml:space="preserve"> op deze website</w:t>
      </w:r>
      <w:r w:rsidR="003D44FF">
        <w:rPr>
          <w:rFonts w:cstheme="minorHAnsi"/>
          <w:lang w:val="nl-NL"/>
        </w:rPr>
        <w:t xml:space="preserve"> staan</w:t>
      </w:r>
      <w:ins w:id="60" w:author="Hellen van der Wal" w:date="2024-11-18T09:25:00Z" w16du:dateUtc="2024-11-18T13:25:00Z">
        <w:r w:rsidR="00692A6E">
          <w:rPr>
            <w:rFonts w:cstheme="minorHAnsi"/>
            <w:lang w:val="nl-NL"/>
          </w:rPr>
          <w:t xml:space="preserve"> onder meer</w:t>
        </w:r>
      </w:ins>
      <w:r w:rsidR="003D44FF">
        <w:rPr>
          <w:rFonts w:cstheme="minorHAnsi"/>
          <w:lang w:val="nl-NL"/>
        </w:rPr>
        <w:t>:</w:t>
      </w:r>
    </w:p>
    <w:p w14:paraId="2FDA0B4C" w14:textId="4BAC98DB" w:rsidR="003D44FF" w:rsidRDefault="003D44FF"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modelstatuten</w:t>
      </w:r>
      <w:proofErr w:type="gramEnd"/>
      <w:r>
        <w:rPr>
          <w:rFonts w:cstheme="minorHAnsi"/>
          <w:lang w:val="nl-NL"/>
        </w:rPr>
        <w:t xml:space="preserve"> </w:t>
      </w:r>
      <w:proofErr w:type="spellStart"/>
      <w:r>
        <w:rPr>
          <w:rFonts w:cstheme="minorHAnsi"/>
          <w:lang w:val="nl-NL"/>
        </w:rPr>
        <w:t>overheidsNV</w:t>
      </w:r>
      <w:r w:rsidR="00871C73">
        <w:rPr>
          <w:rFonts w:cstheme="minorHAnsi"/>
          <w:lang w:val="nl-NL"/>
        </w:rPr>
        <w:t>’s</w:t>
      </w:r>
      <w:proofErr w:type="spellEnd"/>
    </w:p>
    <w:p w14:paraId="7F6C21C2" w14:textId="2FD80AFF" w:rsidR="00871C73" w:rsidRDefault="00871C73"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w:t>
      </w:r>
      <w:proofErr w:type="gramEnd"/>
      <w:r>
        <w:rPr>
          <w:rFonts w:cstheme="minorHAnsi"/>
          <w:lang w:val="nl-NL"/>
        </w:rPr>
        <w:t xml:space="preserve"> besluitvorming </w:t>
      </w:r>
      <w:ins w:id="61" w:author="Hellen van der Wal" w:date="2024-11-18T09:24:00Z" w16du:dateUtc="2024-11-18T13:24:00Z">
        <w:r w:rsidR="00692A6E">
          <w:rPr>
            <w:rFonts w:cstheme="minorHAnsi"/>
            <w:lang w:val="nl-NL"/>
          </w:rPr>
          <w:t>algemene vergaderi</w:t>
        </w:r>
      </w:ins>
      <w:ins w:id="62" w:author="Hellen van der Wal" w:date="2024-11-18T09:25:00Z" w16du:dateUtc="2024-11-18T13:25:00Z">
        <w:r w:rsidR="00692A6E">
          <w:rPr>
            <w:rFonts w:cstheme="minorHAnsi"/>
            <w:lang w:val="nl-NL"/>
          </w:rPr>
          <w:t>ng (AV)</w:t>
        </w:r>
      </w:ins>
      <w:del w:id="63" w:author="Hellen van der Wal" w:date="2024-11-18T09:24:00Z" w16du:dateUtc="2024-11-18T13:24:00Z">
        <w:r w:rsidDel="00692A6E">
          <w:rPr>
            <w:rFonts w:cstheme="minorHAnsi"/>
            <w:lang w:val="nl-NL"/>
          </w:rPr>
          <w:delText>AV</w:delText>
        </w:r>
      </w:del>
      <w:r>
        <w:rPr>
          <w:rFonts w:cstheme="minorHAnsi"/>
          <w:lang w:val="nl-NL"/>
        </w:rPr>
        <w:t xml:space="preserve"> inzake de van toepassing verklaring van de Code</w:t>
      </w:r>
    </w:p>
    <w:p w14:paraId="2E36DDD5" w14:textId="4057414D" w:rsidR="00982DB4" w:rsidRDefault="00982DB4"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modelstatuten</w:t>
      </w:r>
      <w:proofErr w:type="gramEnd"/>
      <w:r>
        <w:rPr>
          <w:rFonts w:cstheme="minorHAnsi"/>
          <w:lang w:val="nl-NL"/>
        </w:rPr>
        <w:t xml:space="preserve"> </w:t>
      </w:r>
      <w:ins w:id="64" w:author="Hellen van der Wal" w:date="2024-11-18T09:24:00Z" w16du:dateUtc="2024-11-18T13:24:00Z">
        <w:r w:rsidR="00692A6E">
          <w:rPr>
            <w:rFonts w:cstheme="minorHAnsi"/>
            <w:lang w:val="nl-NL"/>
          </w:rPr>
          <w:t>overheids</w:t>
        </w:r>
      </w:ins>
      <w:r>
        <w:rPr>
          <w:rFonts w:cstheme="minorHAnsi"/>
          <w:lang w:val="nl-NL"/>
        </w:rPr>
        <w:t>stichtingen</w:t>
      </w:r>
    </w:p>
    <w:p w14:paraId="59B0E774" w14:textId="6FA174AE" w:rsidR="00982DB4" w:rsidRPr="003D44FF" w:rsidRDefault="00982DB4"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modelbepaling</w:t>
      </w:r>
      <w:proofErr w:type="gramEnd"/>
      <w:r>
        <w:rPr>
          <w:rFonts w:cstheme="minorHAnsi"/>
          <w:lang w:val="nl-NL"/>
        </w:rPr>
        <w:t xml:space="preserve"> ter invoering van de Code in de statuten van een stichting</w:t>
      </w:r>
    </w:p>
    <w:p w14:paraId="54C2CD6B" w14:textId="289337E9" w:rsidR="003D73A1" w:rsidRDefault="003D73A1" w:rsidP="00D42DB1">
      <w:pPr>
        <w:pStyle w:val="ListParagraph"/>
        <w:ind w:left="0"/>
        <w:rPr>
          <w:lang w:val="nl-NL"/>
        </w:rPr>
      </w:pPr>
    </w:p>
    <w:p w14:paraId="4DC0989B" w14:textId="77777777" w:rsidR="002F0278" w:rsidRDefault="002F0278" w:rsidP="00D42DB1">
      <w:pPr>
        <w:pStyle w:val="ListParagraph"/>
        <w:ind w:left="0"/>
        <w:rPr>
          <w:lang w:val="nl-NL"/>
        </w:rPr>
      </w:pPr>
    </w:p>
    <w:p w14:paraId="79CB3A7C" w14:textId="14776014" w:rsidR="002F0278" w:rsidRDefault="002F0278">
      <w:pPr>
        <w:pStyle w:val="Heading2"/>
        <w:rPr>
          <w:rFonts w:eastAsia="Times New Roman"/>
          <w:lang w:val="nl-NL"/>
        </w:rPr>
        <w:pPrChange w:id="65" w:author="Mairon Croes" w:date="2025-01-22T11:03:00Z" w16du:dateUtc="2025-01-22T15:03:00Z">
          <w:pPr>
            <w:pStyle w:val="ListParagraph"/>
            <w:shd w:val="clear" w:color="auto" w:fill="F2F2F2" w:themeFill="background1" w:themeFillShade="F2"/>
            <w:ind w:left="0"/>
          </w:pPr>
        </w:pPrChange>
      </w:pPr>
      <w:r w:rsidRPr="001F0F33">
        <w:rPr>
          <w:rFonts w:eastAsia="Times New Roman"/>
          <w:lang w:val="nl-NL"/>
        </w:rPr>
        <w:t>Wat is de verhouding met het Burger</w:t>
      </w:r>
      <w:r w:rsidR="001F0F33" w:rsidRPr="001F0F33">
        <w:rPr>
          <w:rFonts w:eastAsia="Times New Roman"/>
          <w:lang w:val="nl-NL"/>
        </w:rPr>
        <w:t>lijk Wetboek?</w:t>
      </w:r>
    </w:p>
    <w:p w14:paraId="0B281F99" w14:textId="77777777" w:rsidR="001F0F33" w:rsidRDefault="001F0F33" w:rsidP="00D42DB1">
      <w:pPr>
        <w:pStyle w:val="ListParagraph"/>
        <w:ind w:left="0"/>
        <w:rPr>
          <w:rFonts w:eastAsia="Times New Roman" w:cstheme="minorHAnsi"/>
          <w:b/>
          <w:bCs/>
          <w:color w:val="000000"/>
          <w:kern w:val="0"/>
          <w:sz w:val="24"/>
          <w:szCs w:val="24"/>
          <w:lang w:val="nl-NL"/>
        </w:rPr>
      </w:pPr>
    </w:p>
    <w:p w14:paraId="3E99CBD0" w14:textId="0F02D74F" w:rsidR="00EB72AC" w:rsidRPr="003B4BAA" w:rsidRDefault="00EB72AC" w:rsidP="00EB72AC">
      <w:pPr>
        <w:jc w:val="both"/>
        <w:rPr>
          <w:rFonts w:cstheme="minorHAnsi"/>
          <w:lang w:val="nl-NL"/>
        </w:rPr>
      </w:pPr>
      <w:r w:rsidRPr="003B4BAA">
        <w:rPr>
          <w:rFonts w:cstheme="minorHAnsi"/>
          <w:lang w:val="nl-NL"/>
        </w:rPr>
        <w:t xml:space="preserve">Het rechtspersonenrecht wordt primair beheerst door de regels in Boek 2 van het Burgerlijk Wetboek (BW) van Aruba (AB 1989 no. GT 100 en AB 2019 no. 38). </w:t>
      </w:r>
      <w:r w:rsidR="00901240">
        <w:rPr>
          <w:rFonts w:cstheme="minorHAnsi"/>
          <w:lang w:val="nl-NL"/>
        </w:rPr>
        <w:t xml:space="preserve">De Landsverordening corporate </w:t>
      </w:r>
      <w:proofErr w:type="spellStart"/>
      <w:r w:rsidR="00901240">
        <w:rPr>
          <w:rFonts w:cstheme="minorHAnsi"/>
          <w:lang w:val="nl-NL"/>
        </w:rPr>
        <w:t>governance</w:t>
      </w:r>
      <w:proofErr w:type="spellEnd"/>
      <w:r w:rsidRPr="003B4BAA">
        <w:rPr>
          <w:rFonts w:cstheme="minorHAnsi"/>
          <w:lang w:val="nl-NL"/>
        </w:rPr>
        <w:t xml:space="preserve"> </w:t>
      </w:r>
      <w:r w:rsidR="00901240">
        <w:rPr>
          <w:rFonts w:cstheme="minorHAnsi"/>
          <w:lang w:val="nl-NL"/>
        </w:rPr>
        <w:t>geeft</w:t>
      </w:r>
      <w:r w:rsidRPr="003B4BAA">
        <w:rPr>
          <w:rFonts w:cstheme="minorHAnsi"/>
          <w:lang w:val="nl-NL"/>
        </w:rPr>
        <w:t xml:space="preserve"> </w:t>
      </w:r>
      <w:r w:rsidRPr="003B4BAA">
        <w:rPr>
          <w:rFonts w:cstheme="minorHAnsi"/>
          <w:lang w:val="nl-NL"/>
        </w:rPr>
        <w:lastRenderedPageBreak/>
        <w:t xml:space="preserve">specifieke voorschriften voor het Land in zijn hoedanigheid van aandeelhouder of stakeholder van rechtspersonen in de publieke- en semipublieke sector. De voorschriften in </w:t>
      </w:r>
      <w:r w:rsidR="00DE4497">
        <w:rPr>
          <w:rFonts w:cstheme="minorHAnsi"/>
          <w:lang w:val="nl-NL"/>
        </w:rPr>
        <w:t>de Landsverordening</w:t>
      </w:r>
      <w:r w:rsidRPr="003B4BAA">
        <w:rPr>
          <w:rFonts w:cstheme="minorHAnsi"/>
          <w:lang w:val="nl-NL"/>
        </w:rPr>
        <w:t xml:space="preserve"> zijn voor de </w:t>
      </w:r>
      <w:proofErr w:type="gramStart"/>
      <w:r w:rsidRPr="003B4BAA">
        <w:rPr>
          <w:rFonts w:cstheme="minorHAnsi"/>
          <w:lang w:val="nl-NL"/>
        </w:rPr>
        <w:t>krachtens</w:t>
      </w:r>
      <w:proofErr w:type="gramEnd"/>
      <w:r w:rsidRPr="003B4BAA">
        <w:rPr>
          <w:rFonts w:cstheme="minorHAnsi"/>
          <w:lang w:val="nl-NL"/>
        </w:rPr>
        <w:t xml:space="preserve"> landsverordening ingestelde rechtspersonen aanvullend op de regels in het BW. De bepalingen zijn dusdanig geformuleerd dat voor overheidsvennootschappen, -stichtingen en -veren</w:t>
      </w:r>
      <w:r w:rsidR="008168FF">
        <w:rPr>
          <w:rFonts w:cstheme="minorHAnsi"/>
          <w:lang w:val="nl-NL"/>
        </w:rPr>
        <w:t>i</w:t>
      </w:r>
      <w:r w:rsidRPr="003B4BAA">
        <w:rPr>
          <w:rFonts w:cstheme="minorHAnsi"/>
          <w:lang w:val="nl-NL"/>
        </w:rPr>
        <w:t>ging</w:t>
      </w:r>
      <w:r w:rsidR="008168FF">
        <w:rPr>
          <w:rFonts w:cstheme="minorHAnsi"/>
          <w:lang w:val="nl-NL"/>
        </w:rPr>
        <w:t>en</w:t>
      </w:r>
      <w:r w:rsidRPr="003B4BAA">
        <w:rPr>
          <w:rFonts w:cstheme="minorHAnsi"/>
          <w:lang w:val="nl-NL"/>
        </w:rPr>
        <w:t xml:space="preserve">, de bepalingen van het </w:t>
      </w:r>
      <w:proofErr w:type="gramStart"/>
      <w:r w:rsidRPr="003B4BAA">
        <w:rPr>
          <w:rFonts w:cstheme="minorHAnsi"/>
          <w:lang w:val="nl-NL"/>
        </w:rPr>
        <w:t>BW voorrang</w:t>
      </w:r>
      <w:proofErr w:type="gramEnd"/>
      <w:r w:rsidRPr="003B4BAA">
        <w:rPr>
          <w:rFonts w:cstheme="minorHAnsi"/>
          <w:lang w:val="nl-NL"/>
        </w:rPr>
        <w:t xml:space="preserve"> hebben. Voor publieke rechtspersonen geldt dat </w:t>
      </w:r>
      <w:r w:rsidR="008168FF">
        <w:rPr>
          <w:rFonts w:cstheme="minorHAnsi"/>
          <w:lang w:val="nl-NL"/>
        </w:rPr>
        <w:t>d</w:t>
      </w:r>
      <w:r w:rsidRPr="003B4BAA">
        <w:rPr>
          <w:rFonts w:cstheme="minorHAnsi"/>
          <w:lang w:val="nl-NL"/>
        </w:rPr>
        <w:t xml:space="preserve">e voorschriften </w:t>
      </w:r>
      <w:r w:rsidR="00BD7D1D">
        <w:rPr>
          <w:rFonts w:cstheme="minorHAnsi"/>
          <w:lang w:val="nl-NL"/>
        </w:rPr>
        <w:t xml:space="preserve">van de Landsverordening corporate </w:t>
      </w:r>
      <w:proofErr w:type="spellStart"/>
      <w:r w:rsidR="00BD7D1D">
        <w:rPr>
          <w:rFonts w:cstheme="minorHAnsi"/>
          <w:lang w:val="nl-NL"/>
        </w:rPr>
        <w:t>governance</w:t>
      </w:r>
      <w:proofErr w:type="spellEnd"/>
      <w:r w:rsidRPr="003B4BAA">
        <w:rPr>
          <w:rFonts w:cstheme="minorHAnsi"/>
          <w:lang w:val="nl-NL"/>
        </w:rPr>
        <w:t xml:space="preserve"> complementair zijn aan de corporate </w:t>
      </w:r>
      <w:proofErr w:type="spellStart"/>
      <w:r w:rsidRPr="003B4BAA">
        <w:rPr>
          <w:rFonts w:cstheme="minorHAnsi"/>
          <w:lang w:val="nl-NL"/>
        </w:rPr>
        <w:t>governance</w:t>
      </w:r>
      <w:proofErr w:type="spellEnd"/>
      <w:r w:rsidRPr="003B4BAA">
        <w:rPr>
          <w:rFonts w:cstheme="minorHAnsi"/>
          <w:lang w:val="nl-NL"/>
        </w:rPr>
        <w:t xml:space="preserve"> regels in de instellingslandsverordeningen van de </w:t>
      </w:r>
      <w:proofErr w:type="gramStart"/>
      <w:r w:rsidRPr="003B4BAA">
        <w:rPr>
          <w:rFonts w:cstheme="minorHAnsi"/>
          <w:lang w:val="nl-NL"/>
        </w:rPr>
        <w:t>krachtens</w:t>
      </w:r>
      <w:proofErr w:type="gramEnd"/>
      <w:r w:rsidRPr="003B4BAA">
        <w:rPr>
          <w:rFonts w:cstheme="minorHAnsi"/>
          <w:lang w:val="nl-NL"/>
        </w:rPr>
        <w:t xml:space="preserve"> publiekrecht ingestelde rechtspersonen.</w:t>
      </w:r>
    </w:p>
    <w:p w14:paraId="2D2CCCCC" w14:textId="034C3D59" w:rsidR="00EB72AC" w:rsidRPr="003B4BAA" w:rsidRDefault="00EB72AC" w:rsidP="00EB72AC">
      <w:pPr>
        <w:jc w:val="both"/>
        <w:rPr>
          <w:rFonts w:cstheme="minorHAnsi"/>
          <w:lang w:val="nl-NL"/>
        </w:rPr>
      </w:pPr>
      <w:r w:rsidRPr="003B4BAA">
        <w:rPr>
          <w:rFonts w:cstheme="minorHAnsi"/>
          <w:lang w:val="nl-NL"/>
        </w:rPr>
        <w:t xml:space="preserve">De in het BW of </w:t>
      </w:r>
      <w:ins w:id="66" w:author="Hellen van der Wal" w:date="2024-11-27T10:55:00Z" w16du:dateUtc="2024-11-27T14:55:00Z">
        <w:r w:rsidR="00135B29">
          <w:rPr>
            <w:rFonts w:cstheme="minorHAnsi"/>
            <w:lang w:val="nl-NL"/>
          </w:rPr>
          <w:t xml:space="preserve">- </w:t>
        </w:r>
      </w:ins>
      <w:del w:id="67" w:author="Hellen van der Wal" w:date="2024-11-27T10:55:00Z" w16du:dateUtc="2024-11-27T14:55:00Z">
        <w:r w:rsidRPr="003B4BAA" w:rsidDel="006A2BDA">
          <w:rPr>
            <w:rFonts w:cstheme="minorHAnsi"/>
            <w:lang w:val="nl-NL"/>
          </w:rPr>
          <w:delText>(</w:delText>
        </w:r>
      </w:del>
      <w:r w:rsidRPr="003B4BAA">
        <w:rPr>
          <w:rFonts w:cstheme="minorHAnsi"/>
          <w:lang w:val="nl-NL"/>
        </w:rPr>
        <w:t>in het geval van publiekrechtelijke rechtspersonen</w:t>
      </w:r>
      <w:ins w:id="68" w:author="Hellen van der Wal" w:date="2024-11-27T10:55:00Z" w16du:dateUtc="2024-11-27T14:55:00Z">
        <w:r w:rsidR="006A2BDA">
          <w:rPr>
            <w:rFonts w:cstheme="minorHAnsi"/>
            <w:lang w:val="nl-NL"/>
          </w:rPr>
          <w:t xml:space="preserve"> -</w:t>
        </w:r>
      </w:ins>
      <w:del w:id="69" w:author="Hellen van der Wal" w:date="2024-11-27T10:55:00Z" w16du:dateUtc="2024-11-27T14:55:00Z">
        <w:r w:rsidRPr="003B4BAA" w:rsidDel="006A2BDA">
          <w:rPr>
            <w:rFonts w:cstheme="minorHAnsi"/>
            <w:lang w:val="nl-NL"/>
          </w:rPr>
          <w:delText>)</w:delText>
        </w:r>
      </w:del>
      <w:r w:rsidRPr="003B4BAA">
        <w:rPr>
          <w:rFonts w:cstheme="minorHAnsi"/>
          <w:lang w:val="nl-NL"/>
        </w:rPr>
        <w:t xml:space="preserve"> in een instellings-landsverordening geregelde bevoegdheden </w:t>
      </w:r>
      <w:r w:rsidR="00BD7D1D" w:rsidRPr="003B4BAA">
        <w:rPr>
          <w:rFonts w:cstheme="minorHAnsi"/>
          <w:lang w:val="nl-NL"/>
        </w:rPr>
        <w:t>voor</w:t>
      </w:r>
      <w:r w:rsidRPr="003B4BAA">
        <w:rPr>
          <w:rFonts w:cstheme="minorHAnsi"/>
          <w:lang w:val="nl-NL"/>
        </w:rPr>
        <w:t xml:space="preserve"> besluitvorming in een rechtspersoon in de (semi)publieke sector worden niet beperkt. </w:t>
      </w:r>
      <w:r w:rsidR="00BD7D1D">
        <w:rPr>
          <w:rFonts w:cstheme="minorHAnsi"/>
          <w:lang w:val="nl-NL"/>
        </w:rPr>
        <w:t xml:space="preserve">De Landsverordening corporate </w:t>
      </w:r>
      <w:proofErr w:type="spellStart"/>
      <w:r w:rsidR="00BD7D1D">
        <w:rPr>
          <w:rFonts w:cstheme="minorHAnsi"/>
          <w:lang w:val="nl-NL"/>
        </w:rPr>
        <w:t>governance</w:t>
      </w:r>
      <w:proofErr w:type="spellEnd"/>
      <w:r w:rsidRPr="003B4BAA">
        <w:rPr>
          <w:rFonts w:cstheme="minorHAnsi"/>
          <w:lang w:val="nl-NL"/>
        </w:rPr>
        <w:t xml:space="preserve"> voorziet uitsluitend in instructienormen voor de aangewezen Minister, wanneer deze als vertegenwoordiger van het Land betrokken wordt in besluitvorming in een rechtspersoon in de publieke- en semipublieke sector. De regels van het BW gelden onverkort. Dit geldt ook voor de corporate </w:t>
      </w:r>
      <w:proofErr w:type="spellStart"/>
      <w:r w:rsidRPr="003B4BAA">
        <w:rPr>
          <w:rFonts w:cstheme="minorHAnsi"/>
          <w:lang w:val="nl-NL"/>
        </w:rPr>
        <w:t>governance</w:t>
      </w:r>
      <w:proofErr w:type="spellEnd"/>
      <w:r w:rsidRPr="003B4BAA">
        <w:rPr>
          <w:rFonts w:cstheme="minorHAnsi"/>
          <w:lang w:val="nl-NL"/>
        </w:rPr>
        <w:t xml:space="preserve"> gerelateerde regels in de instellingslandsverordeningen van publiekrechtelijke rechtspersonen.</w:t>
      </w:r>
    </w:p>
    <w:p w14:paraId="3113CEB1" w14:textId="65320A76" w:rsidR="00D74550" w:rsidRPr="00470AAD" w:rsidRDefault="00587082">
      <w:pPr>
        <w:pStyle w:val="Heading2"/>
        <w:rPr>
          <w:lang w:val="nl-NL"/>
        </w:rPr>
        <w:pPrChange w:id="70" w:author="Mairon Croes" w:date="2025-01-22T11:04:00Z" w16du:dateUtc="2025-01-22T15:04:00Z">
          <w:pPr>
            <w:pStyle w:val="NormalWeb"/>
            <w:shd w:val="clear" w:color="auto" w:fill="E7E6E6" w:themeFill="background2"/>
            <w:spacing w:after="0" w:afterAutospacing="0"/>
          </w:pPr>
        </w:pPrChange>
      </w:pPr>
      <w:r>
        <w:rPr>
          <w:lang w:val="nl-NL"/>
        </w:rPr>
        <w:t>Wa</w:t>
      </w:r>
      <w:r w:rsidR="00D74550" w:rsidRPr="00470AAD">
        <w:rPr>
          <w:lang w:val="nl-NL"/>
        </w:rPr>
        <w:t xml:space="preserve">t doet de Autoriteit Corporate </w:t>
      </w:r>
      <w:proofErr w:type="spellStart"/>
      <w:r w:rsidR="00D74550" w:rsidRPr="00470AAD">
        <w:rPr>
          <w:lang w:val="nl-NL"/>
        </w:rPr>
        <w:t>Governance</w:t>
      </w:r>
      <w:proofErr w:type="spellEnd"/>
      <w:r w:rsidR="003B35DF">
        <w:rPr>
          <w:lang w:val="nl-NL"/>
        </w:rPr>
        <w:t>?</w:t>
      </w:r>
    </w:p>
    <w:p w14:paraId="45A80632" w14:textId="77777777" w:rsidR="009121BC" w:rsidRDefault="009121BC" w:rsidP="00470AAD">
      <w:pPr>
        <w:spacing w:after="0" w:line="240" w:lineRule="auto"/>
        <w:jc w:val="both"/>
        <w:rPr>
          <w:rFonts w:cstheme="minorHAnsi"/>
          <w:lang w:val="nl-NL"/>
        </w:rPr>
      </w:pPr>
    </w:p>
    <w:p w14:paraId="25D647B5" w14:textId="11CD088F" w:rsidR="00D74550" w:rsidRPr="00470AAD" w:rsidRDefault="00D74550" w:rsidP="00470AAD">
      <w:pPr>
        <w:spacing w:after="0" w:line="240" w:lineRule="auto"/>
        <w:jc w:val="both"/>
        <w:rPr>
          <w:rFonts w:cstheme="minorHAnsi"/>
          <w:lang w:val="nl-NL"/>
        </w:rPr>
      </w:pPr>
      <w:r w:rsidRPr="00470AAD">
        <w:rPr>
          <w:rFonts w:cstheme="minorHAnsi"/>
          <w:lang w:val="nl-NL"/>
        </w:rPr>
        <w:t xml:space="preserve">De Autoriteit </w:t>
      </w:r>
      <w:r w:rsidR="009121BC">
        <w:rPr>
          <w:rFonts w:cstheme="minorHAnsi"/>
          <w:lang w:val="nl-NL"/>
        </w:rPr>
        <w:t xml:space="preserve">gaat in de eerste plaats </w:t>
      </w:r>
      <w:r w:rsidRPr="00470AAD">
        <w:rPr>
          <w:rFonts w:cstheme="minorHAnsi"/>
          <w:lang w:val="nl-NL"/>
        </w:rPr>
        <w:t xml:space="preserve">de </w:t>
      </w:r>
      <w:ins w:id="71" w:author="Hellen van der Wal" w:date="2024-11-27T10:56:00Z" w16du:dateUtc="2024-11-27T14:56:00Z">
        <w:r w:rsidR="00135B29">
          <w:rPr>
            <w:rFonts w:cstheme="minorHAnsi"/>
            <w:lang w:val="nl-NL"/>
          </w:rPr>
          <w:t xml:space="preserve">in Hoofdstuk </w:t>
        </w:r>
        <w:r w:rsidR="00C73471">
          <w:rPr>
            <w:rFonts w:cstheme="minorHAnsi"/>
            <w:lang w:val="nl-NL"/>
          </w:rPr>
          <w:t xml:space="preserve">3 van de Landsverordening </w:t>
        </w:r>
      </w:ins>
      <w:r w:rsidRPr="00470AAD">
        <w:rPr>
          <w:rFonts w:cstheme="minorHAnsi"/>
          <w:lang w:val="nl-NL"/>
        </w:rPr>
        <w:t>verplichte meldingen van de Minister toetsen.</w:t>
      </w:r>
      <w:r w:rsidR="003B35DF">
        <w:rPr>
          <w:rFonts w:cstheme="minorHAnsi"/>
          <w:lang w:val="nl-NL"/>
        </w:rPr>
        <w:t xml:space="preserve"> </w:t>
      </w:r>
      <w:r w:rsidRPr="00470AAD">
        <w:rPr>
          <w:rFonts w:cstheme="minorHAnsi"/>
          <w:lang w:val="nl-NL"/>
        </w:rPr>
        <w:t>De Autoriteit zal</w:t>
      </w:r>
      <w:r w:rsidR="009121BC">
        <w:rPr>
          <w:rFonts w:cstheme="minorHAnsi"/>
          <w:lang w:val="nl-NL"/>
        </w:rPr>
        <w:t xml:space="preserve"> </w:t>
      </w:r>
      <w:r w:rsidRPr="00470AAD">
        <w:rPr>
          <w:rFonts w:cstheme="minorHAnsi"/>
          <w:lang w:val="nl-NL"/>
        </w:rPr>
        <w:t xml:space="preserve">ook fungeren als onafhankelijk adviseur en kenniscentrum op het gebied van corporate </w:t>
      </w:r>
      <w:proofErr w:type="spellStart"/>
      <w:r w:rsidRPr="00470AAD">
        <w:rPr>
          <w:rFonts w:cstheme="minorHAnsi"/>
          <w:lang w:val="nl-NL"/>
        </w:rPr>
        <w:t>governance</w:t>
      </w:r>
      <w:proofErr w:type="spellEnd"/>
      <w:r w:rsidRPr="00470AAD">
        <w:rPr>
          <w:rFonts w:cstheme="minorHAnsi"/>
          <w:lang w:val="nl-NL"/>
        </w:rPr>
        <w:t xml:space="preserve"> in de publieke- en semipublieke sector. 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voorziet in een functionele en organisatorische scheiding van taken, verdeeld over drie kamers:</w:t>
      </w:r>
    </w:p>
    <w:p w14:paraId="2889AA38" w14:textId="77777777" w:rsidR="00D74550" w:rsidRPr="00470AAD" w:rsidRDefault="00D74550" w:rsidP="00470AAD">
      <w:pPr>
        <w:spacing w:after="0" w:line="240" w:lineRule="auto"/>
        <w:jc w:val="both"/>
        <w:rPr>
          <w:rFonts w:cstheme="minorHAnsi"/>
          <w:lang w:val="nl-NL"/>
        </w:rPr>
      </w:pPr>
    </w:p>
    <w:p w14:paraId="4453FA6A"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Kamer 1: Beoordeling van meldingen</w:t>
      </w:r>
    </w:p>
    <w:p w14:paraId="64BA86B4" w14:textId="00257CDC" w:rsidR="00D74550" w:rsidRPr="00470AAD" w:rsidRDefault="00D74550" w:rsidP="00470AAD">
      <w:pPr>
        <w:spacing w:after="0" w:line="240" w:lineRule="auto"/>
        <w:jc w:val="both"/>
        <w:rPr>
          <w:rFonts w:cstheme="minorHAnsi"/>
          <w:lang w:val="nl-NL"/>
        </w:rPr>
      </w:pPr>
      <w:r w:rsidRPr="00470AAD">
        <w:rPr>
          <w:rFonts w:cstheme="minorHAnsi"/>
          <w:lang w:val="nl-NL"/>
        </w:rPr>
        <w:t xml:space="preserve">De eerste kamer van de Autoriteit wordt belast met het toetsen van door de verantwoordelijke Minister(s) voorgelegde voorgenomen besluiten en met het verzorgen van gevraagde en ongevraagde adviezen over corporate </w:t>
      </w:r>
      <w:proofErr w:type="spellStart"/>
      <w:r w:rsidRPr="00470AAD">
        <w:rPr>
          <w:rFonts w:cstheme="minorHAnsi"/>
          <w:lang w:val="nl-NL"/>
        </w:rPr>
        <w:t>governance</w:t>
      </w:r>
      <w:proofErr w:type="spellEnd"/>
      <w:r w:rsidRPr="00470AAD">
        <w:rPr>
          <w:rFonts w:cstheme="minorHAnsi"/>
          <w:lang w:val="nl-NL"/>
        </w:rPr>
        <w:t xml:space="preserve"> gerelateerde onderwerpen. De besluiten en handelingen die door de Minister aan de Autoriteit moeten worden voorgelegd zijn in het ontwerp opgenomen in </w:t>
      </w:r>
      <w:ins w:id="72" w:author="Hellen van der Wal" w:date="2024-11-27T10:56:00Z" w16du:dateUtc="2024-11-27T14:56:00Z">
        <w:r w:rsidR="00C73471">
          <w:rPr>
            <w:rFonts w:cstheme="minorHAnsi"/>
            <w:lang w:val="nl-NL"/>
          </w:rPr>
          <w:t xml:space="preserve">Hoofdstuk 3, </w:t>
        </w:r>
      </w:ins>
      <w:del w:id="73" w:author="Hellen van der Wal" w:date="2024-11-27T10:56:00Z" w16du:dateUtc="2024-11-27T14:56:00Z">
        <w:r w:rsidRPr="00470AAD" w:rsidDel="00041A2C">
          <w:rPr>
            <w:rFonts w:cstheme="minorHAnsi"/>
            <w:lang w:val="nl-NL"/>
          </w:rPr>
          <w:delText xml:space="preserve">de </w:delText>
        </w:r>
      </w:del>
      <w:r w:rsidRPr="00470AAD">
        <w:rPr>
          <w:rFonts w:cstheme="minorHAnsi"/>
          <w:lang w:val="nl-NL"/>
        </w:rPr>
        <w:t>artikelen 6 tot en met 13.</w:t>
      </w:r>
    </w:p>
    <w:p w14:paraId="62CE8B31"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Deze kamer functioneert geheel onafhankelijk van de twee andere kamers. </w:t>
      </w:r>
    </w:p>
    <w:p w14:paraId="28BED4E8" w14:textId="77777777" w:rsidR="00D74550" w:rsidRPr="00470AAD" w:rsidRDefault="00D74550" w:rsidP="00470AAD">
      <w:pPr>
        <w:spacing w:after="0" w:line="240" w:lineRule="auto"/>
        <w:jc w:val="both"/>
        <w:rPr>
          <w:rFonts w:cstheme="minorHAnsi"/>
          <w:lang w:val="nl-NL"/>
        </w:rPr>
      </w:pPr>
    </w:p>
    <w:p w14:paraId="3BFA96A8"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Kamer 2: Adviseur en ondersteuner</w:t>
      </w:r>
    </w:p>
    <w:p w14:paraId="177284B9"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De tweede kamer van de Autoriteit wordt belast met de taak om de betrokken actoren, en met name ook het Land als aandeelhouder of stakeholder, ondersteuning te bieden. Hierbij valt te denken aan advisering en ondersteuning bij de voorbereiding en het opstellen van (aandeelhouders-) besluiten of bij de wijziging van reglementen, (interne) codes en profielen. De gedachte is dat deze kamer vanuit een rol als adviseur en ‘sparring-partner’ samen met de betrokken actoren in de corporate </w:t>
      </w:r>
      <w:proofErr w:type="spellStart"/>
      <w:r w:rsidRPr="00470AAD">
        <w:rPr>
          <w:rFonts w:cstheme="minorHAnsi"/>
          <w:lang w:val="nl-NL"/>
        </w:rPr>
        <w:t>governance</w:t>
      </w:r>
      <w:proofErr w:type="spellEnd"/>
      <w:r w:rsidRPr="00470AAD">
        <w:rPr>
          <w:rFonts w:cstheme="minorHAnsi"/>
          <w:lang w:val="nl-NL"/>
        </w:rPr>
        <w:t xml:space="preserve"> van de publieke- en semipublieke sector bijdraagt aan de duurzame versterking van die corporate </w:t>
      </w:r>
      <w:proofErr w:type="spellStart"/>
      <w:r w:rsidRPr="00470AAD">
        <w:rPr>
          <w:rFonts w:cstheme="minorHAnsi"/>
          <w:lang w:val="nl-NL"/>
        </w:rPr>
        <w:t>governance</w:t>
      </w:r>
      <w:proofErr w:type="spellEnd"/>
      <w:r w:rsidRPr="00470AAD">
        <w:rPr>
          <w:rFonts w:cstheme="minorHAnsi"/>
          <w:lang w:val="nl-NL"/>
        </w:rPr>
        <w:t>.</w:t>
      </w:r>
    </w:p>
    <w:p w14:paraId="1F5A70F2"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tweede kamer kan ook worden ingezet om (gevraagd of ongevraagd) onderzoeken (nulmetingen, doorlichtingen, monitoring etc.) te verrichten in de publieke- en semipublieke rechtspersonen. Hierbij gaat het om onderzoeken die niet (primair) binnen de bevoegdheidssfeer van de Algemene Rekenkamer liggen.</w:t>
      </w:r>
    </w:p>
    <w:p w14:paraId="6BABAF2E" w14:textId="77777777" w:rsidR="00D74550" w:rsidRPr="00470AAD" w:rsidRDefault="00D74550" w:rsidP="00470AAD">
      <w:pPr>
        <w:spacing w:after="0" w:line="240" w:lineRule="auto"/>
        <w:jc w:val="both"/>
        <w:rPr>
          <w:rFonts w:cstheme="minorHAnsi"/>
          <w:u w:val="single"/>
          <w:lang w:val="nl-NL"/>
        </w:rPr>
      </w:pPr>
    </w:p>
    <w:p w14:paraId="346C6B8D"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 xml:space="preserve">Kamer 3: Kennis- en expertisecentrum voor corporate </w:t>
      </w:r>
      <w:proofErr w:type="spellStart"/>
      <w:r w:rsidRPr="00470AAD">
        <w:rPr>
          <w:rFonts w:cstheme="minorHAnsi"/>
          <w:u w:val="single"/>
          <w:lang w:val="nl-NL"/>
        </w:rPr>
        <w:t>governance</w:t>
      </w:r>
      <w:proofErr w:type="spellEnd"/>
    </w:p>
    <w:p w14:paraId="3E66D32B" w14:textId="206318F2" w:rsidR="00D74550" w:rsidRPr="00470AAD" w:rsidRDefault="00D74550" w:rsidP="00470AAD">
      <w:pPr>
        <w:spacing w:after="0" w:line="240" w:lineRule="auto"/>
        <w:jc w:val="both"/>
        <w:rPr>
          <w:rFonts w:cstheme="minorHAnsi"/>
          <w:lang w:val="nl-NL"/>
        </w:rPr>
      </w:pPr>
      <w:r w:rsidRPr="00470AAD">
        <w:rPr>
          <w:rFonts w:cstheme="minorHAnsi"/>
          <w:lang w:val="nl-NL"/>
        </w:rPr>
        <w:t xml:space="preserve">De derde kamer van de Autoriteit wordt belast met het (doen) verzorgen van </w:t>
      </w:r>
      <w:ins w:id="74" w:author="Hellen van der Wal" w:date="2024-11-18T09:33:00Z" w16du:dateUtc="2024-11-18T13:33:00Z">
        <w:r w:rsidR="003109DA">
          <w:rPr>
            <w:rFonts w:cstheme="minorHAnsi"/>
            <w:lang w:val="nl-NL"/>
          </w:rPr>
          <w:t xml:space="preserve">permanente educatie </w:t>
        </w:r>
      </w:ins>
      <w:del w:id="75" w:author="Hellen van der Wal" w:date="2024-11-18T09:32:00Z" w16du:dateUtc="2024-11-18T13:32:00Z">
        <w:r w:rsidRPr="00470AAD" w:rsidDel="00AD7A5C">
          <w:rPr>
            <w:rFonts w:cstheme="minorHAnsi"/>
            <w:i/>
            <w:iCs/>
            <w:lang w:val="nl-NL"/>
          </w:rPr>
          <w:delText>education permanente</w:delText>
        </w:r>
        <w:r w:rsidRPr="00470AAD" w:rsidDel="00AD7A5C">
          <w:rPr>
            <w:rFonts w:cstheme="minorHAnsi"/>
            <w:lang w:val="nl-NL"/>
          </w:rPr>
          <w:delText xml:space="preserve"> </w:delText>
        </w:r>
      </w:del>
      <w:r w:rsidRPr="00470AAD">
        <w:rPr>
          <w:rFonts w:cstheme="minorHAnsi"/>
          <w:lang w:val="nl-NL"/>
        </w:rPr>
        <w:t xml:space="preserve">aan actoren in de corporate </w:t>
      </w:r>
      <w:proofErr w:type="spellStart"/>
      <w:r w:rsidRPr="00470AAD">
        <w:rPr>
          <w:rFonts w:cstheme="minorHAnsi"/>
          <w:lang w:val="nl-NL"/>
        </w:rPr>
        <w:t>governance</w:t>
      </w:r>
      <w:proofErr w:type="spellEnd"/>
      <w:r w:rsidRPr="00470AAD">
        <w:rPr>
          <w:rFonts w:cstheme="minorHAnsi"/>
          <w:lang w:val="nl-NL"/>
        </w:rPr>
        <w:t xml:space="preserve"> en het bieden van voorlichting aan de samenleving.</w:t>
      </w:r>
    </w:p>
    <w:p w14:paraId="09BFF563" w14:textId="77777777" w:rsidR="00D74550" w:rsidRPr="00470AAD" w:rsidRDefault="00D74550" w:rsidP="00470AAD">
      <w:pPr>
        <w:spacing w:after="0" w:line="240" w:lineRule="auto"/>
        <w:jc w:val="both"/>
        <w:rPr>
          <w:rFonts w:cstheme="minorHAnsi"/>
          <w:lang w:val="nl-NL"/>
        </w:rPr>
      </w:pPr>
      <w:r w:rsidRPr="00470AAD">
        <w:rPr>
          <w:rFonts w:cstheme="minorHAnsi"/>
          <w:lang w:val="nl-NL"/>
        </w:rPr>
        <w:lastRenderedPageBreak/>
        <w:t xml:space="preserve">De Autoriteit krijgt daartoe de wettelijke taak om als kennis- en expertisecentrum voor de corporate </w:t>
      </w:r>
      <w:proofErr w:type="spellStart"/>
      <w:r w:rsidRPr="00470AAD">
        <w:rPr>
          <w:rFonts w:cstheme="minorHAnsi"/>
          <w:lang w:val="nl-NL"/>
        </w:rPr>
        <w:t>governance</w:t>
      </w:r>
      <w:proofErr w:type="spellEnd"/>
      <w:r w:rsidRPr="00470AAD">
        <w:rPr>
          <w:rFonts w:cstheme="minorHAnsi"/>
          <w:lang w:val="nl-NL"/>
        </w:rPr>
        <w:t xml:space="preserve"> binnen de publieke- en semipublieke sector te fungeren. Onderdeel van deze taak is dat de Autoriteit, in aanvulling op het bieden van advies en ondersteuning in concrete gevallen (kamer 2), ook trainingen en cursussen verzorgt (doet verzorgen) voor professionals die werkzaam zijn in de corporate </w:t>
      </w:r>
      <w:proofErr w:type="spellStart"/>
      <w:r w:rsidRPr="00470AAD">
        <w:rPr>
          <w:rFonts w:cstheme="minorHAnsi"/>
          <w:lang w:val="nl-NL"/>
        </w:rPr>
        <w:t>governance</w:t>
      </w:r>
      <w:proofErr w:type="spellEnd"/>
      <w:r w:rsidRPr="00470AAD">
        <w:rPr>
          <w:rFonts w:cstheme="minorHAnsi"/>
          <w:lang w:val="nl-NL"/>
        </w:rPr>
        <w:t xml:space="preserve"> van de rechtspersonen in de publieke- en semipublieke sector.</w:t>
      </w:r>
    </w:p>
    <w:p w14:paraId="2435857F" w14:textId="77777777" w:rsidR="00D74550" w:rsidRDefault="00D74550" w:rsidP="00470AAD">
      <w:pPr>
        <w:spacing w:after="0" w:line="240" w:lineRule="auto"/>
        <w:jc w:val="both"/>
        <w:rPr>
          <w:rFonts w:cstheme="minorHAnsi"/>
          <w:lang w:val="nl-NL"/>
        </w:rPr>
      </w:pPr>
      <w:r w:rsidRPr="00470AAD">
        <w:rPr>
          <w:rFonts w:cstheme="minorHAnsi"/>
          <w:lang w:val="nl-NL"/>
        </w:rPr>
        <w:t>De derde kamer heeft voornamelijk een faciliterende, verbindende en organiserende rol. Hij wordt niet geacht trainingen en cursussen zelf te verzorgen. De rol van kenniscentrum houdt ook in dat de door Kamer 1 (als onafhankelijke toetsende instantie) gegeven adviezen en rapportages beschikbaar worden gemaakt voor de Arubaanse gemeenschap en zo nodig voor educatieve doeleinden, van een (eigen) toelichting worden voorzien.</w:t>
      </w:r>
    </w:p>
    <w:p w14:paraId="57CE841D" w14:textId="77777777" w:rsidR="003D5169" w:rsidRDefault="003D5169" w:rsidP="00470AAD">
      <w:pPr>
        <w:spacing w:after="0" w:line="240" w:lineRule="auto"/>
        <w:jc w:val="both"/>
        <w:rPr>
          <w:rFonts w:cstheme="minorHAnsi"/>
          <w:lang w:val="nl-NL"/>
        </w:rPr>
      </w:pPr>
    </w:p>
    <w:p w14:paraId="4F8151BF" w14:textId="67720FA8" w:rsidR="003D5169" w:rsidRDefault="007118F0" w:rsidP="003D5169">
      <w:pPr>
        <w:pStyle w:val="ListParagraph"/>
        <w:shd w:val="clear" w:color="auto" w:fill="A3DBFF"/>
        <w:ind w:left="0"/>
        <w:jc w:val="both"/>
        <w:rPr>
          <w:lang w:val="nl-NL"/>
        </w:rPr>
      </w:pPr>
      <w:r>
        <w:rPr>
          <w:lang w:val="nl-NL"/>
        </w:rPr>
        <w:t xml:space="preserve">Hoofdstuk II van de </w:t>
      </w:r>
      <w:r w:rsidR="002C3D6D">
        <w:rPr>
          <w:lang w:val="nl-NL"/>
        </w:rPr>
        <w:t xml:space="preserve">Landsverordening corporate </w:t>
      </w:r>
      <w:proofErr w:type="spellStart"/>
      <w:r w:rsidR="002C3D6D">
        <w:rPr>
          <w:lang w:val="nl-NL"/>
        </w:rPr>
        <w:t>governance</w:t>
      </w:r>
      <w:proofErr w:type="spellEnd"/>
      <w:r>
        <w:rPr>
          <w:lang w:val="nl-NL"/>
        </w:rPr>
        <w:t xml:space="preserve"> gaat over </w:t>
      </w:r>
      <w:proofErr w:type="gramStart"/>
      <w:r>
        <w:rPr>
          <w:lang w:val="nl-NL"/>
        </w:rPr>
        <w:t xml:space="preserve">de </w:t>
      </w:r>
      <w:r w:rsidR="00F901D9">
        <w:rPr>
          <w:lang w:val="nl-NL"/>
        </w:rPr>
        <w:t xml:space="preserve"> taken</w:t>
      </w:r>
      <w:proofErr w:type="gramEnd"/>
      <w:r w:rsidR="00F901D9">
        <w:rPr>
          <w:lang w:val="nl-NL"/>
        </w:rPr>
        <w:t xml:space="preserve">, werkwijze en de bekostiging van de </w:t>
      </w:r>
      <w:r>
        <w:rPr>
          <w:lang w:val="nl-NL"/>
        </w:rPr>
        <w:t>Autoriteit</w:t>
      </w:r>
      <w:r w:rsidR="000237C3">
        <w:rPr>
          <w:lang w:val="nl-NL"/>
        </w:rPr>
        <w:t>.</w:t>
      </w:r>
    </w:p>
    <w:p w14:paraId="2F29F4FD" w14:textId="77777777" w:rsidR="003D5169" w:rsidRDefault="003D5169" w:rsidP="003D5169">
      <w:pPr>
        <w:pStyle w:val="ListParagraph"/>
        <w:shd w:val="clear" w:color="auto" w:fill="A3DBFF"/>
        <w:ind w:left="0"/>
        <w:rPr>
          <w:lang w:val="nl-NL"/>
        </w:rPr>
      </w:pPr>
    </w:p>
    <w:p w14:paraId="77A85743" w14:textId="40168349" w:rsidR="003D5169" w:rsidRDefault="000237C3" w:rsidP="003D5169">
      <w:pPr>
        <w:pStyle w:val="ListParagraph"/>
        <w:shd w:val="clear" w:color="auto" w:fill="A3DBFF"/>
        <w:ind w:left="0"/>
        <w:rPr>
          <w:lang w:val="nl-NL"/>
        </w:rPr>
      </w:pPr>
      <w:r>
        <w:rPr>
          <w:lang w:val="nl-NL"/>
        </w:rPr>
        <w:t xml:space="preserve">Zie voor nadere uitleg </w:t>
      </w:r>
      <w:r w:rsidR="003D5169">
        <w:rPr>
          <w:lang w:val="nl-NL"/>
        </w:rPr>
        <w:t>Paragraaf 1</w:t>
      </w:r>
      <w:r w:rsidR="003D5169" w:rsidRPr="006534C8">
        <w:rPr>
          <w:lang w:val="nl-NL"/>
        </w:rPr>
        <w:t xml:space="preserve"> </w:t>
      </w:r>
      <w:r w:rsidR="003D5169">
        <w:rPr>
          <w:lang w:val="nl-NL"/>
        </w:rPr>
        <w:t xml:space="preserve">Algemeen deel en Artikelsgewijze toelichting bij artikelen </w:t>
      </w:r>
      <w:r w:rsidR="00D06A28">
        <w:rPr>
          <w:lang w:val="nl-NL"/>
        </w:rPr>
        <w:t>3-5</w:t>
      </w:r>
      <w:r w:rsidR="003D5169">
        <w:rPr>
          <w:lang w:val="nl-NL"/>
        </w:rPr>
        <w:t xml:space="preserve"> van de Memorie van Toelichting.</w:t>
      </w:r>
    </w:p>
    <w:p w14:paraId="5C3B5FD0" w14:textId="0FBF2BF6" w:rsidR="00D74550" w:rsidRPr="00470AAD" w:rsidRDefault="00D74550" w:rsidP="00470AAD">
      <w:pPr>
        <w:spacing w:after="0" w:line="240" w:lineRule="auto"/>
        <w:jc w:val="both"/>
        <w:rPr>
          <w:rFonts w:cstheme="minorHAnsi"/>
          <w:lang w:val="nl-NL"/>
        </w:rPr>
      </w:pPr>
    </w:p>
    <w:p w14:paraId="72E7B2F4" w14:textId="08495A5F" w:rsidR="00D74550" w:rsidRPr="00470AAD" w:rsidRDefault="00D74550">
      <w:pPr>
        <w:pStyle w:val="Heading2"/>
        <w:rPr>
          <w:lang w:val="nl-NL"/>
        </w:rPr>
        <w:pPrChange w:id="76" w:author="Mairon Croes" w:date="2025-01-22T11:04:00Z" w16du:dateUtc="2025-01-22T15:04:00Z">
          <w:pPr>
            <w:pStyle w:val="NormalWeb"/>
            <w:shd w:val="clear" w:color="auto" w:fill="E7E6E6" w:themeFill="background2"/>
            <w:spacing w:after="0" w:afterAutospacing="0"/>
          </w:pPr>
        </w:pPrChange>
      </w:pPr>
      <w:r w:rsidRPr="00470AAD">
        <w:rPr>
          <w:lang w:val="nl-NL"/>
        </w:rPr>
        <w:t>W</w:t>
      </w:r>
      <w:r w:rsidR="008D2553">
        <w:rPr>
          <w:lang w:val="nl-NL"/>
        </w:rPr>
        <w:t>at</w:t>
      </w:r>
      <w:r w:rsidRPr="00470AAD">
        <w:rPr>
          <w:lang w:val="nl-NL"/>
        </w:rPr>
        <w:t xml:space="preserve"> moet de </w:t>
      </w:r>
      <w:r w:rsidR="002D0548">
        <w:rPr>
          <w:lang w:val="nl-NL"/>
        </w:rPr>
        <w:t>M</w:t>
      </w:r>
      <w:r w:rsidRPr="00470AAD">
        <w:rPr>
          <w:lang w:val="nl-NL"/>
        </w:rPr>
        <w:t>inister melden aan de Autoriteit?</w:t>
      </w:r>
    </w:p>
    <w:p w14:paraId="695BC448" w14:textId="77777777" w:rsidR="00D06A28" w:rsidRDefault="00D06A28" w:rsidP="00470AAD">
      <w:pPr>
        <w:jc w:val="both"/>
        <w:rPr>
          <w:rFonts w:cstheme="minorHAnsi"/>
          <w:lang w:val="nl-NL"/>
        </w:rPr>
      </w:pPr>
    </w:p>
    <w:p w14:paraId="3DC93CA4" w14:textId="3FA3AD1A" w:rsidR="00D74550" w:rsidRDefault="00D74550" w:rsidP="00470AAD">
      <w:pPr>
        <w:jc w:val="both"/>
        <w:rPr>
          <w:rFonts w:cstheme="minorHAnsi"/>
          <w:lang w:val="nl-NL"/>
        </w:rPr>
      </w:pPr>
      <w:r w:rsidRPr="00470AAD">
        <w:rPr>
          <w:rFonts w:cstheme="minorHAnsi"/>
          <w:lang w:val="nl-NL"/>
        </w:rPr>
        <w:t xml:space="preserve">Volgens </w:t>
      </w:r>
      <w:r w:rsidR="00EA4F34">
        <w:rPr>
          <w:rFonts w:cstheme="minorHAnsi"/>
          <w:lang w:val="nl-NL"/>
        </w:rPr>
        <w:t xml:space="preserve">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is de Minister die het aangaat verplicht een melding te doen bij de Autoriteit bij de volgende voorgenomen besluiten of handelingen</w:t>
      </w:r>
      <w:r w:rsidR="00E6567D">
        <w:rPr>
          <w:rFonts w:cstheme="minorHAnsi"/>
          <w:lang w:val="nl-NL"/>
        </w:rPr>
        <w:t>:</w:t>
      </w:r>
    </w:p>
    <w:p w14:paraId="1D712C60" w14:textId="77777777" w:rsidR="00E5245E" w:rsidRDefault="00E5245E" w:rsidP="00E5245E">
      <w:pPr>
        <w:spacing w:after="0" w:line="240" w:lineRule="auto"/>
        <w:jc w:val="both"/>
        <w:rPr>
          <w:lang w:val="nl-NL"/>
        </w:rPr>
      </w:pPr>
    </w:p>
    <w:tbl>
      <w:tblPr>
        <w:tblStyle w:val="TableGrid"/>
        <w:tblW w:w="9776" w:type="dxa"/>
        <w:tblLook w:val="04A0" w:firstRow="1" w:lastRow="0" w:firstColumn="1" w:lastColumn="0" w:noHBand="0" w:noVBand="1"/>
      </w:tblPr>
      <w:tblGrid>
        <w:gridCol w:w="999"/>
        <w:gridCol w:w="2824"/>
        <w:gridCol w:w="5953"/>
      </w:tblGrid>
      <w:tr w:rsidR="00E5245E" w:rsidRPr="00FE4366" w14:paraId="0EEF1345" w14:textId="77777777" w:rsidTr="0072480D">
        <w:tc>
          <w:tcPr>
            <w:tcW w:w="999" w:type="dxa"/>
          </w:tcPr>
          <w:p w14:paraId="19C02E60" w14:textId="77777777" w:rsidR="00E5245E" w:rsidRPr="00FE4366" w:rsidRDefault="00E5245E" w:rsidP="00FE4366">
            <w:pPr>
              <w:jc w:val="both"/>
              <w:rPr>
                <w:b/>
                <w:bCs/>
                <w:sz w:val="20"/>
                <w:szCs w:val="20"/>
                <w:lang w:val="nl-NL"/>
              </w:rPr>
            </w:pPr>
            <w:r w:rsidRPr="00FE4366">
              <w:rPr>
                <w:b/>
                <w:bCs/>
                <w:sz w:val="20"/>
                <w:szCs w:val="20"/>
                <w:lang w:val="nl-NL"/>
              </w:rPr>
              <w:t>Artikel-nummer</w:t>
            </w:r>
          </w:p>
        </w:tc>
        <w:tc>
          <w:tcPr>
            <w:tcW w:w="2824" w:type="dxa"/>
          </w:tcPr>
          <w:p w14:paraId="7CBFE7FF" w14:textId="2C8705E5" w:rsidR="00E5245E" w:rsidRPr="00FE4366" w:rsidRDefault="00E5245E" w:rsidP="00FE4366">
            <w:pPr>
              <w:rPr>
                <w:b/>
                <w:bCs/>
                <w:sz w:val="20"/>
                <w:szCs w:val="20"/>
                <w:lang w:val="nl-NL"/>
              </w:rPr>
            </w:pPr>
          </w:p>
        </w:tc>
        <w:tc>
          <w:tcPr>
            <w:tcW w:w="5953" w:type="dxa"/>
          </w:tcPr>
          <w:p w14:paraId="69341AA5" w14:textId="77777777" w:rsidR="00E5245E" w:rsidRPr="00FE4366" w:rsidRDefault="00E5245E" w:rsidP="00FE4366">
            <w:pPr>
              <w:jc w:val="both"/>
              <w:rPr>
                <w:b/>
                <w:bCs/>
                <w:sz w:val="20"/>
                <w:szCs w:val="20"/>
                <w:lang w:val="nl-NL"/>
              </w:rPr>
            </w:pPr>
            <w:r w:rsidRPr="00FE4366">
              <w:rPr>
                <w:b/>
                <w:bCs/>
                <w:sz w:val="20"/>
                <w:szCs w:val="20"/>
                <w:lang w:val="nl-NL"/>
              </w:rPr>
              <w:t>Toelichting</w:t>
            </w:r>
          </w:p>
        </w:tc>
      </w:tr>
      <w:tr w:rsidR="00E5245E" w:rsidRPr="0035389B" w14:paraId="415C3495" w14:textId="77777777" w:rsidTr="0072480D">
        <w:tc>
          <w:tcPr>
            <w:tcW w:w="999" w:type="dxa"/>
          </w:tcPr>
          <w:p w14:paraId="04C3040E" w14:textId="77777777" w:rsidR="00E5245E" w:rsidRPr="00FE4366" w:rsidRDefault="00E5245E" w:rsidP="00FE4366">
            <w:pPr>
              <w:jc w:val="both"/>
              <w:rPr>
                <w:sz w:val="20"/>
                <w:szCs w:val="20"/>
                <w:lang w:val="nl-NL"/>
              </w:rPr>
            </w:pPr>
            <w:r w:rsidRPr="00FE4366">
              <w:rPr>
                <w:sz w:val="20"/>
                <w:szCs w:val="20"/>
                <w:lang w:val="nl-NL"/>
              </w:rPr>
              <w:t>6</w:t>
            </w:r>
          </w:p>
        </w:tc>
        <w:tc>
          <w:tcPr>
            <w:tcW w:w="2824" w:type="dxa"/>
          </w:tcPr>
          <w:p w14:paraId="487F3339" w14:textId="77777777" w:rsidR="00E5245E" w:rsidRPr="00FE4366" w:rsidRDefault="00E5245E" w:rsidP="00FE4366">
            <w:pPr>
              <w:rPr>
                <w:sz w:val="20"/>
                <w:szCs w:val="20"/>
                <w:lang w:val="nl-NL"/>
              </w:rPr>
            </w:pPr>
            <w:r w:rsidRPr="00FE4366">
              <w:rPr>
                <w:sz w:val="20"/>
                <w:szCs w:val="20"/>
                <w:lang w:val="nl-NL"/>
              </w:rPr>
              <w:t>Dividendbeleid en dividenduitkering</w:t>
            </w:r>
          </w:p>
        </w:tc>
        <w:tc>
          <w:tcPr>
            <w:tcW w:w="5953" w:type="dxa"/>
          </w:tcPr>
          <w:p w14:paraId="02E2ED67" w14:textId="34D666AC" w:rsidR="00E5245E" w:rsidRPr="00FE4366" w:rsidRDefault="00E5245E" w:rsidP="00FE4366">
            <w:pPr>
              <w:pStyle w:val="ListParagraph"/>
              <w:numPr>
                <w:ilvl w:val="0"/>
                <w:numId w:val="4"/>
              </w:numPr>
              <w:ind w:left="311" w:hanging="283"/>
              <w:jc w:val="both"/>
              <w:rPr>
                <w:sz w:val="20"/>
                <w:szCs w:val="20"/>
                <w:lang w:val="nl-NL"/>
              </w:rPr>
            </w:pPr>
            <w:r w:rsidRPr="00FE4366">
              <w:rPr>
                <w:sz w:val="20"/>
                <w:szCs w:val="20"/>
                <w:lang w:val="nl-NL"/>
              </w:rPr>
              <w:t>Dividenduitkering is uitsluitend toegestaan op basis van door de algemene vergadering van aandeelhouders vastgesteld dividendbeleid.</w:t>
            </w:r>
          </w:p>
          <w:p w14:paraId="56BA3A52" w14:textId="77777777" w:rsidR="00E5245E" w:rsidRPr="00FE4366" w:rsidRDefault="00E5245E" w:rsidP="00FE4366">
            <w:pPr>
              <w:pStyle w:val="ListParagraph"/>
              <w:numPr>
                <w:ilvl w:val="0"/>
                <w:numId w:val="4"/>
              </w:numPr>
              <w:ind w:left="311" w:hanging="283"/>
              <w:jc w:val="both"/>
              <w:rPr>
                <w:sz w:val="20"/>
                <w:szCs w:val="20"/>
                <w:lang w:val="nl-NL"/>
              </w:rPr>
            </w:pPr>
            <w:r w:rsidRPr="00FE4366">
              <w:rPr>
                <w:sz w:val="20"/>
                <w:szCs w:val="20"/>
                <w:lang w:val="nl-NL"/>
              </w:rPr>
              <w:t>Het dividendbeleid en de dividenduitkering mogen de continuïteit van de overheidsvennootschap op de lange termijn niet in gevaar brengen</w:t>
            </w:r>
          </w:p>
        </w:tc>
      </w:tr>
      <w:tr w:rsidR="00E5245E" w:rsidRPr="0035389B" w14:paraId="28F924E7" w14:textId="77777777" w:rsidTr="0072480D">
        <w:tc>
          <w:tcPr>
            <w:tcW w:w="999" w:type="dxa"/>
          </w:tcPr>
          <w:p w14:paraId="68D474A5" w14:textId="77777777" w:rsidR="00E5245E" w:rsidRPr="00FE4366" w:rsidRDefault="00E5245E" w:rsidP="00FE4366">
            <w:pPr>
              <w:jc w:val="both"/>
              <w:rPr>
                <w:sz w:val="20"/>
                <w:szCs w:val="20"/>
                <w:lang w:val="nl-NL"/>
              </w:rPr>
            </w:pPr>
            <w:r w:rsidRPr="00FE4366">
              <w:rPr>
                <w:sz w:val="20"/>
                <w:szCs w:val="20"/>
                <w:lang w:val="nl-NL"/>
              </w:rPr>
              <w:t>7</w:t>
            </w:r>
          </w:p>
        </w:tc>
        <w:tc>
          <w:tcPr>
            <w:tcW w:w="2824" w:type="dxa"/>
          </w:tcPr>
          <w:p w14:paraId="398BCF15" w14:textId="77777777" w:rsidR="00E5245E" w:rsidRPr="00FE4366" w:rsidRDefault="00E5245E" w:rsidP="00FE4366">
            <w:pPr>
              <w:rPr>
                <w:sz w:val="20"/>
                <w:szCs w:val="20"/>
                <w:lang w:val="nl-NL"/>
              </w:rPr>
            </w:pPr>
            <w:r w:rsidRPr="00FE4366">
              <w:rPr>
                <w:sz w:val="20"/>
                <w:szCs w:val="20"/>
                <w:lang w:val="nl-NL"/>
              </w:rPr>
              <w:t>Verkrijging van aandelen</w:t>
            </w:r>
          </w:p>
        </w:tc>
        <w:tc>
          <w:tcPr>
            <w:tcW w:w="5953" w:type="dxa"/>
          </w:tcPr>
          <w:p w14:paraId="43943D1C" w14:textId="77777777" w:rsidR="00E5245E" w:rsidRPr="009C54FB" w:rsidRDefault="00E5245E" w:rsidP="009C54FB">
            <w:pPr>
              <w:pStyle w:val="ListParagraph"/>
              <w:numPr>
                <w:ilvl w:val="0"/>
                <w:numId w:val="4"/>
              </w:numPr>
              <w:ind w:left="311" w:hanging="283"/>
              <w:jc w:val="both"/>
              <w:rPr>
                <w:sz w:val="20"/>
                <w:szCs w:val="20"/>
                <w:lang w:val="nl-NL"/>
              </w:rPr>
            </w:pPr>
            <w:r w:rsidRPr="009C54FB">
              <w:rPr>
                <w:sz w:val="20"/>
                <w:szCs w:val="20"/>
                <w:lang w:val="nl-NL"/>
              </w:rPr>
              <w:t xml:space="preserve">Het Land kan aandelen of certificaten van aandelen in een vennootschap verkrijgen, tenzij het algemeen belang zich daartegen verzet. </w:t>
            </w:r>
          </w:p>
        </w:tc>
      </w:tr>
      <w:tr w:rsidR="00E5245E" w:rsidRPr="0035389B" w14:paraId="63F301F5" w14:textId="77777777" w:rsidTr="0072480D">
        <w:tc>
          <w:tcPr>
            <w:tcW w:w="999" w:type="dxa"/>
          </w:tcPr>
          <w:p w14:paraId="28B7BF8D" w14:textId="77777777" w:rsidR="00E5245E" w:rsidRPr="00FE4366" w:rsidRDefault="00E5245E" w:rsidP="00FE4366">
            <w:pPr>
              <w:jc w:val="both"/>
              <w:rPr>
                <w:sz w:val="20"/>
                <w:szCs w:val="20"/>
                <w:lang w:val="nl-NL"/>
              </w:rPr>
            </w:pPr>
            <w:r w:rsidRPr="00FE4366">
              <w:rPr>
                <w:sz w:val="20"/>
                <w:szCs w:val="20"/>
                <w:lang w:val="nl-NL"/>
              </w:rPr>
              <w:t>8</w:t>
            </w:r>
          </w:p>
        </w:tc>
        <w:tc>
          <w:tcPr>
            <w:tcW w:w="2824" w:type="dxa"/>
          </w:tcPr>
          <w:p w14:paraId="2C3C4EA1" w14:textId="77777777" w:rsidR="00E5245E" w:rsidRPr="00FE4366" w:rsidRDefault="00E5245E" w:rsidP="00FE4366">
            <w:pPr>
              <w:rPr>
                <w:sz w:val="20"/>
                <w:szCs w:val="20"/>
                <w:lang w:val="nl-NL"/>
              </w:rPr>
            </w:pPr>
            <w:r w:rsidRPr="00FE4366">
              <w:rPr>
                <w:sz w:val="20"/>
                <w:szCs w:val="20"/>
                <w:lang w:val="nl-NL"/>
              </w:rPr>
              <w:t>Vervreemding en bezwaring van aandelen</w:t>
            </w:r>
          </w:p>
        </w:tc>
        <w:tc>
          <w:tcPr>
            <w:tcW w:w="5953" w:type="dxa"/>
          </w:tcPr>
          <w:p w14:paraId="20A13821" w14:textId="77777777" w:rsidR="00E5245E" w:rsidRPr="009C54FB" w:rsidRDefault="00E5245E" w:rsidP="009C54FB">
            <w:pPr>
              <w:pStyle w:val="ListParagraph"/>
              <w:numPr>
                <w:ilvl w:val="0"/>
                <w:numId w:val="4"/>
              </w:numPr>
              <w:ind w:left="311" w:hanging="283"/>
              <w:jc w:val="both"/>
              <w:rPr>
                <w:sz w:val="20"/>
                <w:szCs w:val="20"/>
                <w:lang w:val="nl-NL"/>
              </w:rPr>
            </w:pPr>
            <w:r w:rsidRPr="009C54FB">
              <w:rPr>
                <w:sz w:val="20"/>
                <w:szCs w:val="20"/>
                <w:lang w:val="nl-NL"/>
              </w:rPr>
              <w:t>Het Land kan aandelen of certificaten van aandelen in een vennootschap vervreemden of bezwaren, tenzij het algemeen belang zich daartegen verzet.</w:t>
            </w:r>
          </w:p>
        </w:tc>
      </w:tr>
      <w:tr w:rsidR="00E5245E" w:rsidRPr="00ED09DA" w14:paraId="06F0E634" w14:textId="77777777" w:rsidTr="0072480D">
        <w:tc>
          <w:tcPr>
            <w:tcW w:w="999" w:type="dxa"/>
          </w:tcPr>
          <w:p w14:paraId="3B96F852" w14:textId="77777777" w:rsidR="00E5245E" w:rsidRPr="00FE4366" w:rsidRDefault="00E5245E" w:rsidP="00FE4366">
            <w:pPr>
              <w:jc w:val="both"/>
              <w:rPr>
                <w:sz w:val="20"/>
                <w:szCs w:val="20"/>
                <w:lang w:val="nl-NL"/>
              </w:rPr>
            </w:pPr>
            <w:r w:rsidRPr="00FE4366">
              <w:rPr>
                <w:sz w:val="20"/>
                <w:szCs w:val="20"/>
                <w:lang w:val="nl-NL"/>
              </w:rPr>
              <w:t>9</w:t>
            </w:r>
          </w:p>
        </w:tc>
        <w:tc>
          <w:tcPr>
            <w:tcW w:w="2824" w:type="dxa"/>
          </w:tcPr>
          <w:p w14:paraId="29C13C3B" w14:textId="77777777" w:rsidR="00E5245E" w:rsidRPr="00FE4366" w:rsidRDefault="00E5245E" w:rsidP="00FE4366">
            <w:pPr>
              <w:rPr>
                <w:sz w:val="20"/>
                <w:szCs w:val="20"/>
                <w:lang w:val="nl-NL"/>
              </w:rPr>
            </w:pPr>
            <w:r w:rsidRPr="00FE4366">
              <w:rPr>
                <w:sz w:val="20"/>
                <w:szCs w:val="20"/>
                <w:lang w:val="nl-NL"/>
              </w:rPr>
              <w:t>Procedureregels en profielschets</w:t>
            </w:r>
          </w:p>
        </w:tc>
        <w:tc>
          <w:tcPr>
            <w:tcW w:w="5953" w:type="dxa"/>
          </w:tcPr>
          <w:p w14:paraId="7530601F" w14:textId="77777777" w:rsidR="00E5245E" w:rsidRPr="00FE4366" w:rsidRDefault="00E5245E" w:rsidP="00FE4366">
            <w:pPr>
              <w:pStyle w:val="ListParagraph"/>
              <w:numPr>
                <w:ilvl w:val="0"/>
                <w:numId w:val="6"/>
              </w:numPr>
              <w:ind w:left="281" w:hanging="281"/>
              <w:jc w:val="both"/>
              <w:rPr>
                <w:sz w:val="20"/>
                <w:szCs w:val="20"/>
                <w:lang w:val="nl-NL"/>
              </w:rPr>
            </w:pPr>
            <w:r w:rsidRPr="00FE4366">
              <w:rPr>
                <w:sz w:val="20"/>
                <w:szCs w:val="20"/>
                <w:lang w:val="nl-NL"/>
              </w:rPr>
              <w:t>De meldingsplicht geldt alleen voor zover het Land of de Minister als vertegenwoordiger van het Land, (mede) bevoegd is te beslissen over de vaststelling of wijziging van procedureregels en profielschetsen.</w:t>
            </w:r>
          </w:p>
          <w:p w14:paraId="5BE48A68" w14:textId="77777777" w:rsidR="00E5245E" w:rsidRPr="00FE4366" w:rsidRDefault="00E5245E" w:rsidP="00FE4366">
            <w:pPr>
              <w:pStyle w:val="ListParagraph"/>
              <w:ind w:left="281" w:hanging="281"/>
              <w:jc w:val="both"/>
              <w:rPr>
                <w:sz w:val="20"/>
                <w:szCs w:val="20"/>
                <w:lang w:val="nl-NL"/>
              </w:rPr>
            </w:pPr>
          </w:p>
          <w:p w14:paraId="699EAF71" w14:textId="77777777" w:rsidR="00E5245E" w:rsidRPr="00FE4366" w:rsidRDefault="00E5245E" w:rsidP="00FE4366">
            <w:pPr>
              <w:pStyle w:val="ListParagraph"/>
              <w:numPr>
                <w:ilvl w:val="0"/>
                <w:numId w:val="6"/>
              </w:numPr>
              <w:ind w:left="281" w:hanging="281"/>
              <w:jc w:val="both"/>
              <w:rPr>
                <w:sz w:val="20"/>
                <w:szCs w:val="20"/>
                <w:lang w:val="nl-NL"/>
              </w:rPr>
            </w:pPr>
            <w:proofErr w:type="gramStart"/>
            <w:r w:rsidRPr="00FE4366">
              <w:rPr>
                <w:sz w:val="20"/>
                <w:szCs w:val="20"/>
                <w:lang w:val="nl-NL"/>
              </w:rPr>
              <w:t>Indien</w:t>
            </w:r>
            <w:proofErr w:type="gramEnd"/>
            <w:r w:rsidRPr="00FE4366">
              <w:rPr>
                <w:sz w:val="20"/>
                <w:szCs w:val="20"/>
                <w:lang w:val="nl-NL"/>
              </w:rPr>
              <w:t xml:space="preserve"> in een bepaalde rechtspersoon op basis van de statuten uitsluitend de raad van commissarissen is bevoegd profielschetsen van de leden van de raad van bestuur vast te stellen, geldt de meldingsplicht niet.</w:t>
            </w:r>
          </w:p>
          <w:p w14:paraId="07BD5EF7" w14:textId="77777777" w:rsidR="00E5245E" w:rsidRPr="00FE4366" w:rsidRDefault="00E5245E" w:rsidP="00FE4366">
            <w:pPr>
              <w:jc w:val="both"/>
              <w:rPr>
                <w:sz w:val="20"/>
                <w:szCs w:val="20"/>
                <w:lang w:val="nl-NL"/>
              </w:rPr>
            </w:pPr>
          </w:p>
        </w:tc>
      </w:tr>
      <w:tr w:rsidR="00E5245E" w:rsidRPr="0035389B" w14:paraId="6756D355" w14:textId="77777777" w:rsidTr="0072480D">
        <w:tc>
          <w:tcPr>
            <w:tcW w:w="999" w:type="dxa"/>
          </w:tcPr>
          <w:p w14:paraId="62BBFC68" w14:textId="77777777" w:rsidR="00E5245E" w:rsidRPr="00FE4366" w:rsidRDefault="00E5245E" w:rsidP="00FE4366">
            <w:pPr>
              <w:jc w:val="both"/>
              <w:rPr>
                <w:sz w:val="20"/>
                <w:szCs w:val="20"/>
                <w:lang w:val="nl-NL"/>
              </w:rPr>
            </w:pPr>
            <w:r w:rsidRPr="00FE4366">
              <w:rPr>
                <w:sz w:val="20"/>
                <w:szCs w:val="20"/>
                <w:lang w:val="nl-NL"/>
              </w:rPr>
              <w:lastRenderedPageBreak/>
              <w:t>10</w:t>
            </w:r>
          </w:p>
        </w:tc>
        <w:tc>
          <w:tcPr>
            <w:tcW w:w="2824" w:type="dxa"/>
          </w:tcPr>
          <w:p w14:paraId="60CEFF5D" w14:textId="77777777" w:rsidR="00E5245E" w:rsidRPr="00FE4366" w:rsidRDefault="00E5245E" w:rsidP="00FE4366">
            <w:pPr>
              <w:rPr>
                <w:sz w:val="20"/>
                <w:szCs w:val="20"/>
                <w:lang w:val="nl-NL"/>
              </w:rPr>
            </w:pPr>
            <w:r w:rsidRPr="00FE4366">
              <w:rPr>
                <w:sz w:val="20"/>
                <w:szCs w:val="20"/>
                <w:lang w:val="nl-NL"/>
              </w:rPr>
              <w:t>Benoeming bestuurders en commissarissen</w:t>
            </w:r>
          </w:p>
        </w:tc>
        <w:tc>
          <w:tcPr>
            <w:tcW w:w="5953" w:type="dxa"/>
          </w:tcPr>
          <w:p w14:paraId="00278DF9"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De Autoriteit toetst eerst of er voor de voorgenomen benoeming een profielschets is vastgesteld.</w:t>
            </w:r>
          </w:p>
          <w:p w14:paraId="087E2E40"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De Autoriteit toetst of de voorgedragen kandidaat (bestuurder of commissaris) voldoet aan de daarvoor vastgestelde profielschets.</w:t>
            </w:r>
          </w:p>
          <w:p w14:paraId="6BC107D8"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In zijn advies concludeert de Autoriteit of er al dan niet zwaarwegende bezwaren zijn tegen de voorgenomen benoeming</w:t>
            </w:r>
          </w:p>
        </w:tc>
      </w:tr>
      <w:tr w:rsidR="00E5245E" w:rsidRPr="0035389B" w14:paraId="7D83A7B3" w14:textId="77777777" w:rsidTr="0072480D">
        <w:tc>
          <w:tcPr>
            <w:tcW w:w="999" w:type="dxa"/>
          </w:tcPr>
          <w:p w14:paraId="08F647C3" w14:textId="77777777" w:rsidR="00E5245E" w:rsidRPr="00FE4366" w:rsidRDefault="00E5245E" w:rsidP="00FE4366">
            <w:pPr>
              <w:jc w:val="both"/>
              <w:rPr>
                <w:sz w:val="20"/>
                <w:szCs w:val="20"/>
                <w:lang w:val="nl-NL"/>
              </w:rPr>
            </w:pPr>
            <w:r w:rsidRPr="00FE4366">
              <w:rPr>
                <w:sz w:val="20"/>
                <w:szCs w:val="20"/>
                <w:lang w:val="nl-NL"/>
              </w:rPr>
              <w:t>11</w:t>
            </w:r>
          </w:p>
        </w:tc>
        <w:tc>
          <w:tcPr>
            <w:tcW w:w="2824" w:type="dxa"/>
          </w:tcPr>
          <w:p w14:paraId="6B2BBC2F" w14:textId="77777777" w:rsidR="00E5245E" w:rsidRPr="00FE4366" w:rsidRDefault="00E5245E" w:rsidP="00FE4366">
            <w:pPr>
              <w:rPr>
                <w:sz w:val="20"/>
                <w:szCs w:val="20"/>
                <w:lang w:val="nl-NL"/>
              </w:rPr>
            </w:pPr>
            <w:r w:rsidRPr="00FE4366">
              <w:rPr>
                <w:sz w:val="20"/>
                <w:szCs w:val="20"/>
                <w:lang w:val="nl-NL"/>
              </w:rPr>
              <w:t>Ontslag bestuurders en commissarissen</w:t>
            </w:r>
          </w:p>
        </w:tc>
        <w:tc>
          <w:tcPr>
            <w:tcW w:w="5953" w:type="dxa"/>
          </w:tcPr>
          <w:p w14:paraId="07DF47B2"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of het voorgenomen ontslag voldoet aan de toepasselijke (procedure-)regels, de Code en aan de statuten</w:t>
            </w:r>
          </w:p>
          <w:p w14:paraId="1BCE2B71"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of de voor het voorgenomen ontslag aangevoerde argumenten in redelijkheid tot een ontslag kan leiden.</w:t>
            </w:r>
          </w:p>
          <w:p w14:paraId="4F65553B"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het voorgenomen ontslag slechts marginaal en geeft uitdrukkelijk geen inhoudelijk oordeel over de gronden van het ontslag.</w:t>
            </w:r>
          </w:p>
        </w:tc>
      </w:tr>
      <w:tr w:rsidR="00E5245E" w:rsidRPr="0035389B" w14:paraId="3946C0E6" w14:textId="77777777" w:rsidTr="0072480D">
        <w:tc>
          <w:tcPr>
            <w:tcW w:w="999" w:type="dxa"/>
          </w:tcPr>
          <w:p w14:paraId="4368870D" w14:textId="77777777" w:rsidR="00E5245E" w:rsidRPr="00FE4366" w:rsidRDefault="00E5245E" w:rsidP="00FE4366">
            <w:pPr>
              <w:jc w:val="both"/>
              <w:rPr>
                <w:sz w:val="20"/>
                <w:szCs w:val="20"/>
                <w:lang w:val="nl-NL"/>
              </w:rPr>
            </w:pPr>
            <w:r w:rsidRPr="00FE4366">
              <w:rPr>
                <w:sz w:val="20"/>
                <w:szCs w:val="20"/>
                <w:lang w:val="nl-NL"/>
              </w:rPr>
              <w:t>12</w:t>
            </w:r>
          </w:p>
        </w:tc>
        <w:tc>
          <w:tcPr>
            <w:tcW w:w="2824" w:type="dxa"/>
          </w:tcPr>
          <w:p w14:paraId="1C11DD42" w14:textId="77777777" w:rsidR="00E5245E" w:rsidRPr="00FE4366" w:rsidRDefault="00E5245E" w:rsidP="00FE4366">
            <w:pPr>
              <w:rPr>
                <w:sz w:val="20"/>
                <w:szCs w:val="20"/>
                <w:lang w:val="nl-NL"/>
              </w:rPr>
            </w:pPr>
            <w:r w:rsidRPr="00FE4366">
              <w:rPr>
                <w:sz w:val="20"/>
                <w:szCs w:val="20"/>
                <w:lang w:val="nl-NL"/>
              </w:rPr>
              <w:t>Statuten</w:t>
            </w:r>
          </w:p>
        </w:tc>
        <w:tc>
          <w:tcPr>
            <w:tcW w:w="5953" w:type="dxa"/>
          </w:tcPr>
          <w:p w14:paraId="7461F727" w14:textId="77777777" w:rsidR="00E5245E" w:rsidRPr="00FE4366" w:rsidRDefault="00E5245E" w:rsidP="00FE4366">
            <w:pPr>
              <w:pStyle w:val="ListParagraph"/>
              <w:numPr>
                <w:ilvl w:val="0"/>
                <w:numId w:val="9"/>
              </w:numPr>
              <w:ind w:left="324" w:hanging="324"/>
              <w:jc w:val="both"/>
              <w:rPr>
                <w:sz w:val="20"/>
                <w:szCs w:val="20"/>
                <w:lang w:val="nl-NL"/>
              </w:rPr>
            </w:pPr>
            <w:r w:rsidRPr="00FE4366">
              <w:rPr>
                <w:sz w:val="20"/>
                <w:szCs w:val="20"/>
                <w:lang w:val="nl-NL"/>
              </w:rPr>
              <w:t>Het mogen vaststellen of wijzigen van de statuten van een rechtspersoon is een gewichtige bevoegdheid.</w:t>
            </w:r>
          </w:p>
          <w:p w14:paraId="6D538CA0" w14:textId="77777777" w:rsidR="00E5245E" w:rsidRPr="00FE4366" w:rsidRDefault="00E5245E" w:rsidP="00FE4366">
            <w:pPr>
              <w:pStyle w:val="ListParagraph"/>
              <w:numPr>
                <w:ilvl w:val="0"/>
                <w:numId w:val="9"/>
              </w:numPr>
              <w:ind w:left="324" w:hanging="324"/>
              <w:jc w:val="both"/>
              <w:rPr>
                <w:sz w:val="20"/>
                <w:szCs w:val="20"/>
                <w:lang w:val="nl-NL"/>
              </w:rPr>
            </w:pPr>
            <w:r w:rsidRPr="00FE4366">
              <w:rPr>
                <w:sz w:val="20"/>
                <w:szCs w:val="20"/>
                <w:lang w:val="nl-NL"/>
              </w:rPr>
              <w:t>De Autoriteit adviseert, evenals bij de voorgaande acties of er geen zwaarwegende bezwaren zijn tegen de voorgenomen vaststelling of wijziging van de statuten.</w:t>
            </w:r>
          </w:p>
        </w:tc>
      </w:tr>
      <w:tr w:rsidR="00E5245E" w:rsidRPr="00ED09DA" w14:paraId="2EC7946E" w14:textId="77777777" w:rsidTr="0072480D">
        <w:tc>
          <w:tcPr>
            <w:tcW w:w="999" w:type="dxa"/>
          </w:tcPr>
          <w:p w14:paraId="0ED308C5" w14:textId="77777777" w:rsidR="00E5245E" w:rsidRPr="00FE4366" w:rsidRDefault="00E5245E" w:rsidP="00FE4366">
            <w:pPr>
              <w:jc w:val="both"/>
              <w:rPr>
                <w:sz w:val="20"/>
                <w:szCs w:val="20"/>
                <w:lang w:val="nl-NL"/>
              </w:rPr>
            </w:pPr>
            <w:r w:rsidRPr="00FE4366">
              <w:rPr>
                <w:sz w:val="20"/>
                <w:szCs w:val="20"/>
                <w:lang w:val="nl-NL"/>
              </w:rPr>
              <w:t>13</w:t>
            </w:r>
          </w:p>
        </w:tc>
        <w:tc>
          <w:tcPr>
            <w:tcW w:w="2824" w:type="dxa"/>
          </w:tcPr>
          <w:p w14:paraId="51043712" w14:textId="77777777" w:rsidR="00E5245E" w:rsidRPr="00FE4366" w:rsidRDefault="00E5245E" w:rsidP="00FE4366">
            <w:pPr>
              <w:rPr>
                <w:sz w:val="20"/>
                <w:szCs w:val="20"/>
                <w:lang w:val="nl-NL"/>
              </w:rPr>
            </w:pPr>
            <w:r w:rsidRPr="00FE4366">
              <w:rPr>
                <w:sz w:val="20"/>
                <w:szCs w:val="20"/>
                <w:lang w:val="nl-NL"/>
              </w:rPr>
              <w:t>Goedkeuring van de jaarrekeningen</w:t>
            </w:r>
          </w:p>
        </w:tc>
        <w:tc>
          <w:tcPr>
            <w:tcW w:w="5953" w:type="dxa"/>
          </w:tcPr>
          <w:p w14:paraId="29C18EA6" w14:textId="77777777" w:rsidR="00E5245E" w:rsidRPr="00FE4366" w:rsidRDefault="00E5245E" w:rsidP="00FE4366">
            <w:pPr>
              <w:pStyle w:val="ListParagraph"/>
              <w:numPr>
                <w:ilvl w:val="0"/>
                <w:numId w:val="10"/>
              </w:numPr>
              <w:ind w:left="324" w:hanging="324"/>
              <w:jc w:val="both"/>
              <w:rPr>
                <w:sz w:val="20"/>
                <w:szCs w:val="20"/>
                <w:lang w:val="nl-NL"/>
              </w:rPr>
            </w:pPr>
            <w:r w:rsidRPr="00FE4366">
              <w:rPr>
                <w:sz w:val="20"/>
                <w:szCs w:val="20"/>
                <w:lang w:val="nl-NL"/>
              </w:rPr>
              <w:t xml:space="preserve">De Minister, voor zover hij daartoe bevoegd is, bewerkstelligt dat de bepalingen </w:t>
            </w:r>
            <w:proofErr w:type="gramStart"/>
            <w:r w:rsidRPr="00FE4366">
              <w:rPr>
                <w:sz w:val="20"/>
                <w:szCs w:val="20"/>
                <w:lang w:val="nl-NL"/>
              </w:rPr>
              <w:t>inzake</w:t>
            </w:r>
            <w:proofErr w:type="gramEnd"/>
            <w:r w:rsidRPr="00FE4366">
              <w:rPr>
                <w:sz w:val="20"/>
                <w:szCs w:val="20"/>
                <w:lang w:val="nl-NL"/>
              </w:rPr>
              <w:t xml:space="preserve"> de totstandkoming van de jaarrekening, zoals die zijn neergelegd in afdeling 4 van Titel 5 van Boek 2 van het Burgerlijk Wetboek van Aruba (BW, worden toegepast.</w:t>
            </w:r>
          </w:p>
          <w:p w14:paraId="018A395F" w14:textId="77777777" w:rsidR="00E5245E" w:rsidRPr="00FE4366" w:rsidRDefault="00E5245E" w:rsidP="00FE4366">
            <w:pPr>
              <w:pStyle w:val="ListParagraph"/>
              <w:numPr>
                <w:ilvl w:val="0"/>
                <w:numId w:val="10"/>
              </w:numPr>
              <w:ind w:left="324" w:hanging="324"/>
              <w:jc w:val="both"/>
              <w:rPr>
                <w:sz w:val="20"/>
                <w:szCs w:val="20"/>
                <w:lang w:val="nl-NL"/>
              </w:rPr>
            </w:pPr>
            <w:r w:rsidRPr="00FE4366">
              <w:rPr>
                <w:sz w:val="20"/>
                <w:szCs w:val="20"/>
                <w:lang w:val="nl-NL"/>
              </w:rPr>
              <w:t xml:space="preserve">De voorschriften in het BW die betrekking hebben op de jaarrekening, zijn ook zoveel mogelijk van toepassing op publiekrechtelijke rechtspersonen. De bepalingen in de afdelingen 3 en 4 van Titel 5 van het BW werken aanvullend op </w:t>
            </w:r>
            <w:proofErr w:type="gramStart"/>
            <w:r w:rsidRPr="00FE4366">
              <w:rPr>
                <w:sz w:val="20"/>
                <w:szCs w:val="20"/>
                <w:lang w:val="nl-NL"/>
              </w:rPr>
              <w:t>reeds</w:t>
            </w:r>
            <w:proofErr w:type="gramEnd"/>
            <w:r w:rsidRPr="00FE4366">
              <w:rPr>
                <w:sz w:val="20"/>
                <w:szCs w:val="20"/>
                <w:lang w:val="nl-NL"/>
              </w:rPr>
              <w:t xml:space="preserve"> voor de betrokken publiekrechtelijke rechtspersoon geldende wettelijke voorschriften met betrekking tot de jaarrekening.</w:t>
            </w:r>
          </w:p>
        </w:tc>
      </w:tr>
    </w:tbl>
    <w:p w14:paraId="39960C2A" w14:textId="77777777" w:rsidR="00E5245E" w:rsidRDefault="00E5245E" w:rsidP="00E5245E">
      <w:pPr>
        <w:spacing w:after="0" w:line="240" w:lineRule="auto"/>
        <w:jc w:val="both"/>
        <w:rPr>
          <w:lang w:val="nl-NL"/>
        </w:rPr>
      </w:pPr>
    </w:p>
    <w:p w14:paraId="4179E015" w14:textId="77777777" w:rsidR="00764101" w:rsidRDefault="00764101" w:rsidP="00764101">
      <w:pPr>
        <w:spacing w:after="0" w:line="240" w:lineRule="auto"/>
        <w:jc w:val="both"/>
        <w:rPr>
          <w:rFonts w:cstheme="minorHAnsi"/>
          <w:lang w:val="nl-NL"/>
        </w:rPr>
      </w:pPr>
    </w:p>
    <w:p w14:paraId="7B966A7B" w14:textId="33AD6124" w:rsidR="00764101" w:rsidRDefault="00764101" w:rsidP="00764101">
      <w:pPr>
        <w:pStyle w:val="ListParagraph"/>
        <w:shd w:val="clear" w:color="auto" w:fill="A3DBFF"/>
        <w:ind w:left="0"/>
        <w:jc w:val="both"/>
        <w:rPr>
          <w:lang w:val="nl-NL"/>
        </w:rPr>
      </w:pPr>
      <w:r>
        <w:rPr>
          <w:lang w:val="nl-NL"/>
        </w:rPr>
        <w:t xml:space="preserve">Hoofdstuk III van de </w:t>
      </w:r>
      <w:r w:rsidR="002C3D6D">
        <w:rPr>
          <w:lang w:val="nl-NL"/>
        </w:rPr>
        <w:t xml:space="preserve">Landsverordening corporate </w:t>
      </w:r>
      <w:proofErr w:type="spellStart"/>
      <w:r w:rsidR="002C3D6D">
        <w:rPr>
          <w:lang w:val="nl-NL"/>
        </w:rPr>
        <w:t>governance</w:t>
      </w:r>
      <w:proofErr w:type="spellEnd"/>
      <w:r>
        <w:rPr>
          <w:lang w:val="nl-NL"/>
        </w:rPr>
        <w:t xml:space="preserve"> gaat over </w:t>
      </w:r>
      <w:proofErr w:type="gramStart"/>
      <w:r>
        <w:rPr>
          <w:lang w:val="nl-NL"/>
        </w:rPr>
        <w:t>de  besluiten</w:t>
      </w:r>
      <w:proofErr w:type="gramEnd"/>
      <w:r>
        <w:rPr>
          <w:lang w:val="nl-NL"/>
        </w:rPr>
        <w:t xml:space="preserve"> en handelingen waarvoor een meldplicht geldt.</w:t>
      </w:r>
    </w:p>
    <w:p w14:paraId="7CD102F6" w14:textId="1DCE3438" w:rsidR="00D06A28" w:rsidRDefault="00764101" w:rsidP="003F7D87">
      <w:pPr>
        <w:shd w:val="clear" w:color="auto" w:fill="A3DBFF"/>
        <w:spacing w:after="0" w:line="240" w:lineRule="auto"/>
        <w:jc w:val="both"/>
        <w:rPr>
          <w:lang w:val="nl-NL"/>
        </w:rPr>
      </w:pPr>
      <w:r>
        <w:rPr>
          <w:lang w:val="nl-NL"/>
        </w:rPr>
        <w:t>Zie voor nadere uitleg de Artikelsgewijze toelichting bij artikelen 6-1</w:t>
      </w:r>
      <w:r w:rsidR="002C3D6D">
        <w:rPr>
          <w:lang w:val="nl-NL"/>
        </w:rPr>
        <w:t>3</w:t>
      </w:r>
      <w:r w:rsidR="003F7D87">
        <w:rPr>
          <w:lang w:val="nl-NL"/>
        </w:rPr>
        <w:t xml:space="preserve"> </w:t>
      </w:r>
      <w:r>
        <w:rPr>
          <w:lang w:val="nl-NL"/>
        </w:rPr>
        <w:t>van de Memorie</w:t>
      </w:r>
      <w:r w:rsidR="003F7D87">
        <w:rPr>
          <w:lang w:val="nl-NL"/>
        </w:rPr>
        <w:t xml:space="preserve"> van Toelichting.</w:t>
      </w:r>
    </w:p>
    <w:p w14:paraId="3B839A17" w14:textId="77777777" w:rsidR="00D74550" w:rsidRPr="00470AAD" w:rsidRDefault="00D74550">
      <w:pPr>
        <w:pStyle w:val="Heading2"/>
        <w:rPr>
          <w:lang w:val="nl-NL"/>
        </w:rPr>
        <w:pPrChange w:id="77" w:author="Mairon Croes" w:date="2025-01-22T11:04:00Z" w16du:dateUtc="2025-01-22T15:04:00Z">
          <w:pPr>
            <w:pStyle w:val="NormalWeb"/>
            <w:shd w:val="clear" w:color="auto" w:fill="E7E6E6" w:themeFill="background2"/>
            <w:spacing w:after="0" w:afterAutospacing="0"/>
          </w:pPr>
        </w:pPrChange>
      </w:pPr>
      <w:r w:rsidRPr="00470AAD">
        <w:rPr>
          <w:lang w:val="nl-NL"/>
        </w:rPr>
        <w:t>Wat gebeurt er met een melding aan de Autoriteit?</w:t>
      </w:r>
    </w:p>
    <w:p w14:paraId="3A284DF5" w14:textId="77777777" w:rsidR="003F7D87" w:rsidRDefault="003F7D87" w:rsidP="00470AAD">
      <w:pPr>
        <w:spacing w:after="0" w:line="240" w:lineRule="auto"/>
        <w:rPr>
          <w:rFonts w:cstheme="minorHAnsi"/>
          <w:lang w:val="nl-NL"/>
        </w:rPr>
      </w:pPr>
    </w:p>
    <w:p w14:paraId="42BB29D0" w14:textId="7FFA2347" w:rsidR="00D74550" w:rsidRPr="00470AAD" w:rsidRDefault="00D74550" w:rsidP="00470AAD">
      <w:pPr>
        <w:spacing w:after="0" w:line="240" w:lineRule="auto"/>
        <w:rPr>
          <w:rFonts w:cstheme="minorHAnsi"/>
          <w:lang w:val="nl-NL"/>
        </w:rPr>
      </w:pPr>
      <w:r w:rsidRPr="00470AAD">
        <w:rPr>
          <w:rFonts w:cstheme="minorHAnsi"/>
          <w:lang w:val="nl-NL"/>
        </w:rPr>
        <w:t>Het proces begint telkens met een melding van de Minister aan de Autoriteit. De melding bevat het door of namens de Minister genomen voorgenomen besluit en de onderbouwing daarvan. De Autoriteit controleert of de melding volledig en voldoende onderbouwd is. Een naar het oordeel van de Autoriteit onvolledige melding wordt teruggezonden (artikel 6, derde lid).</w:t>
      </w:r>
    </w:p>
    <w:p w14:paraId="213FF904" w14:textId="77777777" w:rsidR="00D74550" w:rsidRPr="00470AAD" w:rsidRDefault="00D74550" w:rsidP="00470AAD">
      <w:pPr>
        <w:spacing w:after="0" w:line="240" w:lineRule="auto"/>
        <w:jc w:val="both"/>
        <w:rPr>
          <w:rFonts w:cstheme="minorHAnsi"/>
          <w:u w:val="single"/>
          <w:lang w:val="nl-NL"/>
        </w:rPr>
      </w:pPr>
    </w:p>
    <w:p w14:paraId="2E40C9DF"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Wat toetst de Autoriteit?</w:t>
      </w:r>
    </w:p>
    <w:p w14:paraId="068D4B6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Autoriteit toetst de melding aan:</w:t>
      </w:r>
    </w:p>
    <w:p w14:paraId="75935F26" w14:textId="19111DD6"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wet</w:t>
      </w:r>
      <w:ins w:id="78" w:author="Hellen van der Wal" w:date="2024-11-18T09:34:00Z" w16du:dateUtc="2024-11-18T13:34:00Z">
        <w:r w:rsidR="00986192">
          <w:rPr>
            <w:rFonts w:cstheme="minorHAnsi"/>
            <w:lang w:val="nl-NL"/>
          </w:rPr>
          <w:t xml:space="preserve"> </w:t>
        </w:r>
        <w:r w:rsidR="00DF559B">
          <w:rPr>
            <w:rFonts w:cstheme="minorHAnsi"/>
            <w:lang w:val="nl-NL"/>
          </w:rPr>
          <w:t xml:space="preserve">(de voor de entiteit </w:t>
        </w:r>
      </w:ins>
      <w:ins w:id="79" w:author="Hellen van der Wal" w:date="2024-11-18T09:35:00Z" w16du:dateUtc="2024-11-18T13:35:00Z">
        <w:r w:rsidR="00DF559B">
          <w:rPr>
            <w:rFonts w:cstheme="minorHAnsi"/>
            <w:lang w:val="nl-NL"/>
          </w:rPr>
          <w:t>van toepassing zijnde wetgeving)</w:t>
        </w:r>
      </w:ins>
    </w:p>
    <w:p w14:paraId="31B62ABE"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Code Corporate </w:t>
      </w:r>
      <w:proofErr w:type="spellStart"/>
      <w:r w:rsidRPr="00470AAD">
        <w:rPr>
          <w:rFonts w:cstheme="minorHAnsi"/>
          <w:lang w:val="nl-NL"/>
        </w:rPr>
        <w:t>Governance</w:t>
      </w:r>
      <w:proofErr w:type="spellEnd"/>
    </w:p>
    <w:p w14:paraId="34929144"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algemene beginselen van corporate </w:t>
      </w:r>
      <w:proofErr w:type="spellStart"/>
      <w:r w:rsidRPr="00470AAD">
        <w:rPr>
          <w:rFonts w:cstheme="minorHAnsi"/>
          <w:lang w:val="nl-NL"/>
        </w:rPr>
        <w:t>governance</w:t>
      </w:r>
      <w:proofErr w:type="spellEnd"/>
      <w:r w:rsidRPr="00470AAD">
        <w:rPr>
          <w:rFonts w:cstheme="minorHAnsi"/>
          <w:lang w:val="nl-NL"/>
        </w:rPr>
        <w:t xml:space="preserve"> </w:t>
      </w:r>
    </w:p>
    <w:p w14:paraId="75DBBA29"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statuten, reglementen en andere documenten van de rechtspersoon.</w:t>
      </w:r>
    </w:p>
    <w:p w14:paraId="0981BCA5" w14:textId="77777777" w:rsidR="00D74550" w:rsidRPr="00470AAD" w:rsidRDefault="00D74550" w:rsidP="00470AAD">
      <w:pPr>
        <w:spacing w:after="0" w:line="240" w:lineRule="auto"/>
        <w:jc w:val="both"/>
        <w:rPr>
          <w:rFonts w:cstheme="minorHAnsi"/>
          <w:lang w:val="nl-NL"/>
        </w:rPr>
      </w:pPr>
    </w:p>
    <w:p w14:paraId="512EC242" w14:textId="6099ED1D" w:rsidR="00D74550" w:rsidRPr="00470AAD" w:rsidRDefault="00D74550" w:rsidP="00470AAD">
      <w:pPr>
        <w:spacing w:after="0" w:line="240" w:lineRule="auto"/>
        <w:jc w:val="both"/>
        <w:rPr>
          <w:rFonts w:cstheme="minorHAnsi"/>
          <w:lang w:val="nl-NL"/>
        </w:rPr>
      </w:pPr>
      <w:r w:rsidRPr="00470AAD">
        <w:rPr>
          <w:rFonts w:cstheme="minorHAnsi"/>
          <w:lang w:val="nl-NL"/>
        </w:rPr>
        <w:lastRenderedPageBreak/>
        <w:t xml:space="preserve">Deze opsomming is expliciet </w:t>
      </w:r>
      <w:r w:rsidR="00190B88">
        <w:rPr>
          <w:rFonts w:cstheme="minorHAnsi"/>
          <w:lang w:val="nl-NL"/>
        </w:rPr>
        <w:t xml:space="preserve">in de Landsverordening </w:t>
      </w:r>
      <w:r w:rsidRPr="00470AAD">
        <w:rPr>
          <w:rFonts w:cstheme="minorHAnsi"/>
          <w:lang w:val="nl-NL"/>
        </w:rPr>
        <w:t>gegeven om te voorkomen dat de Autoriteit andere belangen, beginselen of normen toetst en er discussie ontstaat over de intensiteit van de toetsing.</w:t>
      </w:r>
    </w:p>
    <w:p w14:paraId="09DF4049" w14:textId="77777777" w:rsidR="00D74550" w:rsidRPr="00470AAD" w:rsidRDefault="00D74550" w:rsidP="00470AAD">
      <w:pPr>
        <w:spacing w:after="0" w:line="240" w:lineRule="auto"/>
        <w:jc w:val="both"/>
        <w:rPr>
          <w:rFonts w:cstheme="minorHAnsi"/>
          <w:u w:val="single"/>
          <w:lang w:val="nl-NL"/>
        </w:rPr>
      </w:pPr>
    </w:p>
    <w:p w14:paraId="54B1EFFC"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Welke conclusies kan de Autoriteit verbinden aan een beoordeling en wat is daarvan het gevolg?</w:t>
      </w:r>
    </w:p>
    <w:p w14:paraId="5FAA2520" w14:textId="77777777" w:rsidR="009A3264" w:rsidRDefault="00D74550" w:rsidP="00470AAD">
      <w:pPr>
        <w:spacing w:after="0" w:line="240" w:lineRule="auto"/>
        <w:jc w:val="both"/>
        <w:rPr>
          <w:rFonts w:cstheme="minorHAnsi"/>
          <w:lang w:val="nl-NL"/>
        </w:rPr>
      </w:pPr>
      <w:r w:rsidRPr="00470AAD">
        <w:rPr>
          <w:rFonts w:cstheme="minorHAnsi"/>
          <w:lang w:val="nl-NL"/>
        </w:rPr>
        <w:t xml:space="preserve">De Autoriteit voorziet de Minister binnen vier weken van de resultaten van de toetsing van de melding. Dit is een onderbouwde beoordeling. </w:t>
      </w:r>
    </w:p>
    <w:p w14:paraId="49506A9E" w14:textId="703295CF"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kan uitsluitend luiden:</w:t>
      </w:r>
    </w:p>
    <w:p w14:paraId="2D170199" w14:textId="46D06B79" w:rsidR="00D74550" w:rsidRPr="00470AAD" w:rsidRDefault="00D74550" w:rsidP="00470AAD">
      <w:pPr>
        <w:spacing w:after="0" w:line="240" w:lineRule="auto"/>
        <w:jc w:val="both"/>
        <w:rPr>
          <w:rFonts w:cstheme="minorHAnsi"/>
          <w:lang w:val="nl-NL"/>
        </w:rPr>
      </w:pPr>
      <w:r w:rsidRPr="00470AAD">
        <w:rPr>
          <w:rFonts w:cstheme="minorHAnsi"/>
          <w:lang w:val="nl-NL"/>
        </w:rPr>
        <w:t>a.</w:t>
      </w:r>
      <w:r w:rsidR="00990953">
        <w:rPr>
          <w:rFonts w:cstheme="minorHAnsi"/>
          <w:lang w:val="nl-NL"/>
        </w:rPr>
        <w:t xml:space="preserve"> </w:t>
      </w:r>
      <w:r w:rsidR="009A3264">
        <w:rPr>
          <w:rFonts w:cstheme="minorHAnsi"/>
          <w:lang w:val="nl-NL"/>
        </w:rPr>
        <w:t>g</w:t>
      </w:r>
      <w:r w:rsidRPr="00470AAD">
        <w:rPr>
          <w:rFonts w:cstheme="minorHAnsi"/>
          <w:lang w:val="nl-NL"/>
        </w:rPr>
        <w:t>een bezwaren;</w:t>
      </w:r>
    </w:p>
    <w:p w14:paraId="66A50805" w14:textId="5D208C78" w:rsidR="00D74550" w:rsidRPr="00470AAD" w:rsidRDefault="00D74550" w:rsidP="00470AAD">
      <w:pPr>
        <w:spacing w:after="0" w:line="240" w:lineRule="auto"/>
        <w:jc w:val="both"/>
        <w:rPr>
          <w:rFonts w:cstheme="minorHAnsi"/>
          <w:lang w:val="nl-NL"/>
        </w:rPr>
      </w:pPr>
      <w:r w:rsidRPr="00470AAD">
        <w:rPr>
          <w:rFonts w:cstheme="minorHAnsi"/>
          <w:lang w:val="nl-NL"/>
        </w:rPr>
        <w:t>b.</w:t>
      </w:r>
      <w:r w:rsidR="009A3264">
        <w:rPr>
          <w:rFonts w:cstheme="minorHAnsi"/>
          <w:lang w:val="nl-NL"/>
        </w:rPr>
        <w:t xml:space="preserve"> b</w:t>
      </w:r>
      <w:r w:rsidRPr="00470AAD">
        <w:rPr>
          <w:rFonts w:cstheme="minorHAnsi"/>
          <w:lang w:val="nl-NL"/>
        </w:rPr>
        <w:t>ezwaren, maar geen zwaarwegende bezwaren;</w:t>
      </w:r>
    </w:p>
    <w:p w14:paraId="6431A5EB" w14:textId="244E7030" w:rsidR="00D74550" w:rsidRPr="00470AAD" w:rsidRDefault="00D74550" w:rsidP="00470AAD">
      <w:pPr>
        <w:spacing w:after="0" w:line="240" w:lineRule="auto"/>
        <w:jc w:val="both"/>
        <w:rPr>
          <w:rFonts w:cstheme="minorHAnsi"/>
          <w:lang w:val="nl-NL"/>
        </w:rPr>
      </w:pPr>
      <w:r w:rsidRPr="00470AAD">
        <w:rPr>
          <w:rFonts w:cstheme="minorHAnsi"/>
          <w:lang w:val="nl-NL"/>
        </w:rPr>
        <w:t>c.</w:t>
      </w:r>
      <w:r w:rsidR="009A3264">
        <w:rPr>
          <w:rFonts w:cstheme="minorHAnsi"/>
          <w:lang w:val="nl-NL"/>
        </w:rPr>
        <w:t xml:space="preserve"> z</w:t>
      </w:r>
      <w:r w:rsidRPr="00470AAD">
        <w:rPr>
          <w:rFonts w:cstheme="minorHAnsi"/>
          <w:lang w:val="nl-NL"/>
        </w:rPr>
        <w:t>waarwegende bezwaren.</w:t>
      </w:r>
    </w:p>
    <w:p w14:paraId="5FB71D1C" w14:textId="77777777" w:rsidR="00D74550" w:rsidRPr="00470AAD" w:rsidRDefault="00D74550" w:rsidP="00470AAD">
      <w:pPr>
        <w:spacing w:after="0" w:line="240" w:lineRule="auto"/>
        <w:jc w:val="both"/>
        <w:rPr>
          <w:rFonts w:cstheme="minorHAnsi"/>
          <w:lang w:val="nl-NL"/>
        </w:rPr>
      </w:pPr>
    </w:p>
    <w:p w14:paraId="0EE494DD" w14:textId="77777777" w:rsidR="00D74550" w:rsidRPr="00470AAD" w:rsidRDefault="00D74550" w:rsidP="00470AAD">
      <w:pPr>
        <w:spacing w:after="0" w:line="240" w:lineRule="auto"/>
        <w:jc w:val="both"/>
        <w:rPr>
          <w:rFonts w:cstheme="minorHAnsi"/>
          <w:lang w:val="nl-NL"/>
        </w:rPr>
      </w:pPr>
      <w:r w:rsidRPr="00470AAD">
        <w:rPr>
          <w:rFonts w:cstheme="minorHAnsi"/>
          <w:lang w:val="nl-NL"/>
        </w:rPr>
        <w:t>Een beoordeling van de Autoriteit met de conclusie ‘geen bewaren, of ‘bezwaren, maar geen zwaarwegende bezwaren’ heeft verder geen rechtsgevolg. De Minister kan het voorgenomen besluit nemen of doen nemen, zonder dat verdere actie is vereist.</w:t>
      </w:r>
    </w:p>
    <w:p w14:paraId="722FA605" w14:textId="77777777" w:rsidR="00D74550" w:rsidRPr="00470AAD" w:rsidRDefault="00D74550" w:rsidP="00470AAD">
      <w:pPr>
        <w:spacing w:after="0" w:line="240" w:lineRule="auto"/>
        <w:jc w:val="both"/>
        <w:rPr>
          <w:rFonts w:cstheme="minorHAnsi"/>
          <w:u w:val="single"/>
          <w:lang w:val="nl-NL"/>
        </w:rPr>
      </w:pPr>
    </w:p>
    <w:p w14:paraId="2900EF73"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Wat gebeurt er bij ‘zwaarwegende bezwaren’ van de Autoriteit?</w:t>
      </w:r>
    </w:p>
    <w:p w14:paraId="23EEDC55" w14:textId="7C1F82E8" w:rsidR="00D74550" w:rsidRPr="00470AAD" w:rsidRDefault="009A3264" w:rsidP="00470AAD">
      <w:pPr>
        <w:spacing w:after="0" w:line="240" w:lineRule="auto"/>
        <w:jc w:val="both"/>
        <w:rPr>
          <w:rFonts w:cstheme="minorHAnsi"/>
          <w:lang w:val="nl-NL"/>
        </w:rPr>
      </w:pPr>
      <w:r>
        <w:rPr>
          <w:rFonts w:cstheme="minorHAnsi"/>
          <w:lang w:val="nl-NL"/>
        </w:rPr>
        <w:t xml:space="preserve">Als </w:t>
      </w:r>
      <w:r w:rsidR="00D74550" w:rsidRPr="00470AAD">
        <w:rPr>
          <w:rFonts w:cstheme="minorHAnsi"/>
          <w:lang w:val="nl-NL"/>
        </w:rPr>
        <w:t xml:space="preserve">de Autoriteit concludeert dat er ‘zwaarwegende bezwaren’ zijn tegen het voorgenomen besluit, kan de Minister het traject van het voorgenomen besluit alsnog voortzetten, </w:t>
      </w:r>
      <w:r>
        <w:rPr>
          <w:rFonts w:cstheme="minorHAnsi"/>
          <w:lang w:val="nl-NL"/>
        </w:rPr>
        <w:t xml:space="preserve">maar </w:t>
      </w:r>
      <w:r w:rsidR="00D74550" w:rsidRPr="00470AAD">
        <w:rPr>
          <w:rFonts w:cstheme="minorHAnsi"/>
          <w:lang w:val="nl-NL"/>
        </w:rPr>
        <w:t xml:space="preserve">de Minister </w:t>
      </w:r>
      <w:r w:rsidR="007C6304">
        <w:rPr>
          <w:rFonts w:cstheme="minorHAnsi"/>
          <w:lang w:val="nl-NL"/>
        </w:rPr>
        <w:t xml:space="preserve">mag </w:t>
      </w:r>
      <w:r w:rsidR="00D74550" w:rsidRPr="00470AAD">
        <w:rPr>
          <w:rFonts w:cstheme="minorHAnsi"/>
          <w:lang w:val="nl-NL"/>
        </w:rPr>
        <w:t xml:space="preserve">alleen gemotiveerd </w:t>
      </w:r>
      <w:r w:rsidR="007C6304">
        <w:rPr>
          <w:rFonts w:cstheme="minorHAnsi"/>
          <w:lang w:val="nl-NL"/>
        </w:rPr>
        <w:t>afwijken</w:t>
      </w:r>
      <w:r w:rsidR="00D74550" w:rsidRPr="00470AAD">
        <w:rPr>
          <w:rFonts w:cstheme="minorHAnsi"/>
          <w:lang w:val="nl-NL"/>
        </w:rPr>
        <w:t xml:space="preserve">. </w:t>
      </w:r>
      <w:r w:rsidR="007C6304">
        <w:rPr>
          <w:rFonts w:cstheme="minorHAnsi"/>
          <w:lang w:val="nl-NL"/>
        </w:rPr>
        <w:t>Er is dus</w:t>
      </w:r>
      <w:r w:rsidR="00D74550" w:rsidRPr="00470AAD">
        <w:rPr>
          <w:rFonts w:cstheme="minorHAnsi"/>
          <w:lang w:val="nl-NL"/>
        </w:rPr>
        <w:t xml:space="preserve"> een verzwaarde motiveringsplicht voor de Minister.</w:t>
      </w:r>
    </w:p>
    <w:p w14:paraId="1D875C48"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en de aanvullende motivering van de Minister worden (geanonimiseerd) gepubliceerd op de website van de Autoriteit. Hierdoor wordt het gevolgde proces transparant en kunnen alle belanghebbenden de grondslagen van voorgenomen en genomen beslissingen zelf beoordelen. Dit geldt vanzelfsprekend de Staten, maar ook alle andere geïnteresseerden in, en belanghebbende bij de desbetreffende beslissing.</w:t>
      </w:r>
    </w:p>
    <w:p w14:paraId="492BC2A7" w14:textId="77777777" w:rsidR="007C6304" w:rsidRDefault="007C6304" w:rsidP="00470AAD">
      <w:pPr>
        <w:spacing w:after="0" w:line="240" w:lineRule="auto"/>
        <w:jc w:val="both"/>
        <w:rPr>
          <w:rFonts w:cstheme="minorHAnsi"/>
          <w:lang w:val="nl-NL"/>
        </w:rPr>
      </w:pPr>
    </w:p>
    <w:p w14:paraId="6CEC00DB" w14:textId="5FEE0467" w:rsidR="00D74550" w:rsidRPr="00470AAD" w:rsidRDefault="00D74550" w:rsidP="00470AAD">
      <w:pPr>
        <w:spacing w:after="0" w:line="240" w:lineRule="auto"/>
        <w:jc w:val="both"/>
        <w:rPr>
          <w:rFonts w:cstheme="minorHAnsi"/>
          <w:lang w:val="nl-NL"/>
        </w:rPr>
      </w:pPr>
      <w:r w:rsidRPr="00470AAD">
        <w:rPr>
          <w:rFonts w:cstheme="minorHAnsi"/>
          <w:lang w:val="nl-NL"/>
        </w:rPr>
        <w:t>De voorgestelde opzet van de beoordeling van de Autoriteit is er niet op gericht om voorgenomen besluitvorming te blokkeren. Dit zou het onderscheid tussen het publieke en het private domein doorkruisen. Immers, de Autoriteit zou dan feitelijk de uitoefening van de aandeelhoudersrechten, ook materieel, overnemen. De Autoriteit geldt als adviseur en is geen publiekrechtelijke toezichthouder die voorgenomen vennootschapsrechtelijke besluiten kan goedkeuren of afwijzen.</w:t>
      </w:r>
    </w:p>
    <w:p w14:paraId="15F1A7D3" w14:textId="77777777" w:rsidR="007C6304" w:rsidRDefault="007C6304" w:rsidP="00470AAD">
      <w:pPr>
        <w:spacing w:after="0" w:line="240" w:lineRule="auto"/>
        <w:jc w:val="both"/>
        <w:rPr>
          <w:rFonts w:cstheme="minorHAnsi"/>
          <w:lang w:val="nl-NL"/>
        </w:rPr>
      </w:pPr>
    </w:p>
    <w:p w14:paraId="34E9D56F" w14:textId="2ED75557" w:rsidR="00D74550" w:rsidRPr="00470AAD" w:rsidRDefault="00D74550" w:rsidP="00470AAD">
      <w:pPr>
        <w:spacing w:after="0" w:line="240" w:lineRule="auto"/>
        <w:jc w:val="both"/>
        <w:rPr>
          <w:rFonts w:cstheme="minorHAnsi"/>
          <w:lang w:val="nl-NL"/>
        </w:rPr>
      </w:pPr>
      <w:r w:rsidRPr="00470AAD">
        <w:rPr>
          <w:rFonts w:cstheme="minorHAnsi"/>
          <w:lang w:val="nl-NL"/>
        </w:rPr>
        <w:t xml:space="preserve">De Minister kan daarom de beoordeling van de Autoriteit in principe naast zich neerleggen. Dit zou echter slechts in uitzonderlijke gevallen moeten gebeuren. De Minister kan alleen na een schriftelijke en eveneens openbare motivering van een beoordeling van de Autoriteit afwijken. Dit waarborgt dat ook de Staten steeds op de hoogte zijn van voorgenomen beslissingen </w:t>
      </w:r>
      <w:proofErr w:type="gramStart"/>
      <w:r w:rsidRPr="00470AAD">
        <w:rPr>
          <w:rFonts w:cstheme="minorHAnsi"/>
          <w:lang w:val="nl-NL"/>
        </w:rPr>
        <w:t>inzake</w:t>
      </w:r>
      <w:proofErr w:type="gramEnd"/>
      <w:r w:rsidRPr="00470AAD">
        <w:rPr>
          <w:rFonts w:cstheme="minorHAnsi"/>
          <w:lang w:val="nl-NL"/>
        </w:rPr>
        <w:t xml:space="preserve"> organisaties in de publieke- en semipublieke sector en desgewenst hun grondwettelijke controlerende rol kunnen uitoefenen.</w:t>
      </w:r>
    </w:p>
    <w:p w14:paraId="09ADD12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publicatie van de beoordeling van de Autoriteit en de aanvullende motivering van de Minister kunnen bijdragen aan een politiek en maatschappelijk debat over het besluit van de Minister.</w:t>
      </w:r>
    </w:p>
    <w:p w14:paraId="6C3E7A9F" w14:textId="77777777" w:rsidR="00D74550" w:rsidRPr="00470AAD" w:rsidRDefault="00D74550" w:rsidP="00470AAD">
      <w:pPr>
        <w:spacing w:after="0" w:line="240" w:lineRule="auto"/>
        <w:jc w:val="both"/>
        <w:rPr>
          <w:rFonts w:cstheme="minorHAnsi"/>
          <w:u w:val="single"/>
          <w:lang w:val="nl-NL"/>
        </w:rPr>
      </w:pPr>
    </w:p>
    <w:p w14:paraId="33F30658"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Openbaarheid van de beoordeling van de Autoriteit</w:t>
      </w:r>
    </w:p>
    <w:p w14:paraId="0D473D0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is openbaar. De beoordeling wordt binnen twee weken na het uitbrengen daarvan gepubliceerd op de website van de Autoriteit.</w:t>
      </w:r>
    </w:p>
    <w:p w14:paraId="00FE08D3" w14:textId="77777777" w:rsidR="00D74550" w:rsidRPr="00470AAD" w:rsidRDefault="00D74550" w:rsidP="00470AAD">
      <w:pPr>
        <w:spacing w:after="0" w:line="240" w:lineRule="auto"/>
        <w:jc w:val="both"/>
        <w:rPr>
          <w:rFonts w:cstheme="minorHAnsi"/>
          <w:lang w:val="nl-NL"/>
        </w:rPr>
      </w:pPr>
      <w:r w:rsidRPr="00470AAD">
        <w:rPr>
          <w:rFonts w:cstheme="minorHAnsi"/>
          <w:lang w:val="nl-NL"/>
        </w:rPr>
        <w:t>Alvorens de adviezen openbaar te maken dient de Autoriteit de bepalingen van de Landsverordening openbaarheid van bestuur in acht te nemen en waarborgt hij de persoonlijke levenssfeer de betrokkenen. De Autoriteit hanteert hierbij de bepalingen in de Landsverordening bescherming persoonsgegevens. De Minister kan in die twee weken eveneens nagaan of er weigeringsgronden zijn in de zin van de Landsverordening openbaarheid van bestuur.</w:t>
      </w:r>
    </w:p>
    <w:p w14:paraId="2CA525C0" w14:textId="77777777" w:rsidR="00D74550" w:rsidRPr="00470AAD" w:rsidRDefault="00D74550" w:rsidP="00470AAD">
      <w:pPr>
        <w:spacing w:after="0" w:line="240" w:lineRule="auto"/>
        <w:jc w:val="both"/>
        <w:rPr>
          <w:rFonts w:cstheme="minorHAnsi"/>
          <w:u w:val="single"/>
          <w:lang w:val="nl-NL"/>
        </w:rPr>
      </w:pPr>
    </w:p>
    <w:p w14:paraId="56A5F8D6"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lastRenderedPageBreak/>
        <w:t>Wat gebeurt er als de Autoriteit zich niet kan vinden in de aanvullende motivering van de Minister?</w:t>
      </w:r>
    </w:p>
    <w:p w14:paraId="38481707" w14:textId="3E574693" w:rsidR="00D74550" w:rsidRPr="00470AAD" w:rsidRDefault="00D74550" w:rsidP="00470AAD">
      <w:pPr>
        <w:spacing w:after="0" w:line="240" w:lineRule="auto"/>
        <w:jc w:val="both"/>
        <w:rPr>
          <w:rFonts w:cstheme="minorHAnsi"/>
          <w:lang w:val="nl-NL"/>
        </w:rPr>
      </w:pPr>
      <w:r w:rsidRPr="00470AAD">
        <w:rPr>
          <w:rFonts w:cstheme="minorHAnsi"/>
          <w:lang w:val="nl-NL"/>
        </w:rPr>
        <w:t xml:space="preserve">De beoordeling van de Autoriteit heeft geen bindend karakter. </w:t>
      </w:r>
      <w:ins w:id="80" w:author="Hellen van der Wal" w:date="2024-11-18T09:42:00Z" w16du:dateUtc="2024-11-18T13:42:00Z">
        <w:r w:rsidR="003D563A">
          <w:rPr>
            <w:rFonts w:cstheme="minorHAnsi"/>
            <w:lang w:val="nl-NL"/>
          </w:rPr>
          <w:t>Ook a</w:t>
        </w:r>
      </w:ins>
      <w:del w:id="81" w:author="Hellen van der Wal" w:date="2024-11-18T09:42:00Z" w16du:dateUtc="2024-11-18T13:42:00Z">
        <w:r w:rsidR="007C6304" w:rsidRPr="00470AAD" w:rsidDel="003D563A">
          <w:rPr>
            <w:rFonts w:cstheme="minorHAnsi"/>
            <w:lang w:val="nl-NL"/>
          </w:rPr>
          <w:delText>A</w:delText>
        </w:r>
      </w:del>
      <w:r w:rsidR="007C6304" w:rsidRPr="00470AAD">
        <w:rPr>
          <w:rFonts w:cstheme="minorHAnsi"/>
          <w:lang w:val="nl-NL"/>
        </w:rPr>
        <w:t>ls</w:t>
      </w:r>
      <w:r w:rsidRPr="00470AAD">
        <w:rPr>
          <w:rFonts w:cstheme="minorHAnsi"/>
          <w:lang w:val="nl-NL"/>
        </w:rPr>
        <w:t xml:space="preserve"> de Autoriteit tot de conclusie komt dat er zwaarwegende bezwaren zijn, dan kan de Minister daarvan afwijken. Het enige wat de Minister daarvoor hoeft te doen is het voornemen om af te wijken van de zwaarwegende bezwaren van de Autoriteit, gemotiveerd melden aan de Staten en aan de Autoriteit. </w:t>
      </w:r>
    </w:p>
    <w:p w14:paraId="40A82B47"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Autoriteit kan daar vervolgens zienswijzen over indienen bij de Staten. Op deze wijze wordt de Autoriteit in de gelegenheid gesteld haar visie te geven op het voornemen van de Minister en de daarbij gegeven nadere motivering.</w:t>
      </w:r>
    </w:p>
    <w:p w14:paraId="0E91246E"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is dan aan de Staten om als staatsrechtelijk controleorgaan van de Minister, binnen de grenzen van het staatsrecht, actie te ondernemen. De Staten kunnen schriftelijke inlichtingen vragen of de Minister vragen om in een Statenvergadering mondelinge toelichting te geven op het voornemen tot het afwijken van de beoordeling van de Autoriteit. </w:t>
      </w:r>
    </w:p>
    <w:p w14:paraId="712F3712" w14:textId="4C42DC69" w:rsidR="00D74550" w:rsidRPr="00470AAD" w:rsidRDefault="004A463D" w:rsidP="00470AAD">
      <w:pPr>
        <w:spacing w:after="0" w:line="240" w:lineRule="auto"/>
        <w:jc w:val="both"/>
        <w:rPr>
          <w:rFonts w:cstheme="minorHAnsi"/>
          <w:lang w:val="nl-NL"/>
        </w:rPr>
      </w:pPr>
      <w:ins w:id="82" w:author="Hellen van der Wal" w:date="2024-11-18T09:45:00Z" w16du:dateUtc="2024-11-18T13:45:00Z">
        <w:r>
          <w:rPr>
            <w:rFonts w:cstheme="minorHAnsi"/>
            <w:lang w:val="nl-NL"/>
          </w:rPr>
          <w:t>De</w:t>
        </w:r>
      </w:ins>
      <w:ins w:id="83" w:author="Hellen van der Wal" w:date="2024-11-18T09:42:00Z" w16du:dateUtc="2024-11-18T13:42:00Z">
        <w:r w:rsidR="00413CB9">
          <w:rPr>
            <w:rFonts w:cstheme="minorHAnsi"/>
            <w:lang w:val="nl-NL"/>
          </w:rPr>
          <w:t xml:space="preserve"> Landsv</w:t>
        </w:r>
      </w:ins>
      <w:ins w:id="84" w:author="Hellen van der Wal" w:date="2024-11-18T09:43:00Z" w16du:dateUtc="2024-11-18T13:43:00Z">
        <w:r w:rsidR="00413CB9">
          <w:rPr>
            <w:rFonts w:cstheme="minorHAnsi"/>
            <w:lang w:val="nl-NL"/>
          </w:rPr>
          <w:t>erordening</w:t>
        </w:r>
      </w:ins>
      <w:del w:id="85" w:author="Hellen van der Wal" w:date="2024-11-18T09:42:00Z" w16du:dateUtc="2024-11-18T13:42:00Z">
        <w:r w:rsidR="00D74550" w:rsidRPr="00470AAD" w:rsidDel="00413CB9">
          <w:rPr>
            <w:rFonts w:cstheme="minorHAnsi"/>
            <w:lang w:val="nl-NL"/>
          </w:rPr>
          <w:delText>Het vierde lid</w:delText>
        </w:r>
      </w:del>
      <w:r w:rsidR="00D74550" w:rsidRPr="00470AAD">
        <w:rPr>
          <w:rFonts w:cstheme="minorHAnsi"/>
          <w:lang w:val="nl-NL"/>
        </w:rPr>
        <w:t xml:space="preserve"> bevat een zogeheten ‘afkoelingsperiode’ voor de Minister. Dit houdt in dat op het moment dat de Minister aan de Staten en de Autoriteit heeft kenbaar gemaakt dat hij voornemens is om af te wijken van de beoordeling van de Autoriteit, het voorgenomen besluit voor een periode van 14 dagen niet in werking treedt. Deze afkoelingsperiode is bedoeld om de Autoriteit in de gelegenheid te stellen haar zienswijze in te dienen en zodat de Staten de nodige en mogelijke acties kunnen ondernemen, voordat de rechtsgevolgen van het voorgenomen besluit in werking treden. Zonder afkoelingsperiode kan de Minister het voorgenomen besluit namelijk onmiddellijk (doen) nemen en gaat de mogelijk politieke en maatschappelijke discussie uitsluitend over een besluit dat </w:t>
      </w:r>
      <w:proofErr w:type="gramStart"/>
      <w:r w:rsidR="00D74550" w:rsidRPr="00470AAD">
        <w:rPr>
          <w:rFonts w:cstheme="minorHAnsi"/>
          <w:lang w:val="nl-NL"/>
        </w:rPr>
        <w:t>reeds</w:t>
      </w:r>
      <w:proofErr w:type="gramEnd"/>
      <w:r w:rsidR="00D74550" w:rsidRPr="00470AAD">
        <w:rPr>
          <w:rFonts w:cstheme="minorHAnsi"/>
          <w:lang w:val="nl-NL"/>
        </w:rPr>
        <w:t xml:space="preserve"> in werking is getreden en waarvan de rechtsgevolgen niet zonder schadelijke consequenties zijn terug te draaien.</w:t>
      </w:r>
    </w:p>
    <w:p w14:paraId="3B60A6B3" w14:textId="77777777" w:rsidR="00D74550" w:rsidRPr="00470AAD" w:rsidRDefault="00D74550" w:rsidP="00470AAD">
      <w:pPr>
        <w:spacing w:after="0" w:line="240" w:lineRule="auto"/>
        <w:jc w:val="both"/>
        <w:rPr>
          <w:rFonts w:cstheme="minorHAnsi"/>
          <w:lang w:val="nl-NL"/>
        </w:rPr>
      </w:pPr>
    </w:p>
    <w:p w14:paraId="77B39163" w14:textId="4EC2373E" w:rsidR="007351A9" w:rsidRDefault="007351A9" w:rsidP="007351A9">
      <w:pPr>
        <w:pStyle w:val="ListParagraph"/>
        <w:shd w:val="clear" w:color="auto" w:fill="A3DBFF"/>
        <w:ind w:left="0"/>
        <w:jc w:val="both"/>
        <w:rPr>
          <w:lang w:val="nl-NL"/>
        </w:rPr>
      </w:pPr>
      <w:r>
        <w:rPr>
          <w:lang w:val="nl-NL"/>
        </w:rPr>
        <w:t xml:space="preserve">Zie artikelen </w:t>
      </w:r>
      <w:ins w:id="86" w:author="Hellen van der Wal" w:date="2024-11-18T09:44:00Z" w16du:dateUtc="2024-11-18T13:44:00Z">
        <w:r w:rsidR="00523A2F">
          <w:rPr>
            <w:lang w:val="nl-NL"/>
          </w:rPr>
          <w:t>1</w:t>
        </w:r>
      </w:ins>
      <w:r>
        <w:rPr>
          <w:lang w:val="nl-NL"/>
        </w:rPr>
        <w:t>4 en 1</w:t>
      </w:r>
      <w:ins w:id="87" w:author="Hellen van der Wal" w:date="2024-11-18T09:44:00Z" w16du:dateUtc="2024-11-18T13:44:00Z">
        <w:r w:rsidR="00D11FA5">
          <w:rPr>
            <w:lang w:val="nl-NL"/>
          </w:rPr>
          <w:t>5</w:t>
        </w:r>
      </w:ins>
      <w:del w:id="88" w:author="Hellen van der Wal" w:date="2024-11-18T09:44:00Z" w16du:dateUtc="2024-11-18T13:44:00Z">
        <w:r w:rsidDel="00D11FA5">
          <w:rPr>
            <w:lang w:val="nl-NL"/>
          </w:rPr>
          <w:delText>4</w:delText>
        </w:r>
      </w:del>
      <w:r>
        <w:rPr>
          <w:lang w:val="nl-NL"/>
        </w:rPr>
        <w:t xml:space="preserve"> van de Landsverordening corporate </w:t>
      </w:r>
      <w:proofErr w:type="spellStart"/>
      <w:r>
        <w:rPr>
          <w:lang w:val="nl-NL"/>
        </w:rPr>
        <w:t>governance</w:t>
      </w:r>
      <w:proofErr w:type="spellEnd"/>
      <w:r>
        <w:rPr>
          <w:lang w:val="nl-NL"/>
        </w:rPr>
        <w:t>.</w:t>
      </w:r>
    </w:p>
    <w:p w14:paraId="538AB3F5" w14:textId="73C30F70" w:rsidR="007351A9" w:rsidRDefault="007351A9" w:rsidP="007351A9">
      <w:pPr>
        <w:shd w:val="clear" w:color="auto" w:fill="A3DBFF"/>
        <w:spacing w:after="0" w:line="240" w:lineRule="auto"/>
        <w:jc w:val="both"/>
        <w:rPr>
          <w:lang w:val="nl-NL"/>
        </w:rPr>
      </w:pPr>
      <w:r>
        <w:rPr>
          <w:lang w:val="nl-NL"/>
        </w:rPr>
        <w:t xml:space="preserve">Zie voor nadere uitleg Paragraaf 1 Algemeen deel en de </w:t>
      </w:r>
      <w:proofErr w:type="spellStart"/>
      <w:r>
        <w:rPr>
          <w:lang w:val="nl-NL"/>
        </w:rPr>
        <w:t>de</w:t>
      </w:r>
      <w:proofErr w:type="spellEnd"/>
      <w:r>
        <w:rPr>
          <w:lang w:val="nl-NL"/>
        </w:rPr>
        <w:t xml:space="preserve"> Artikelsgewijze toelichting bij artikelen </w:t>
      </w:r>
      <w:ins w:id="89" w:author="Hellen van der Wal" w:date="2024-11-18T09:45:00Z" w16du:dateUtc="2024-11-18T13:45:00Z">
        <w:r w:rsidR="00523A2F">
          <w:rPr>
            <w:lang w:val="nl-NL"/>
          </w:rPr>
          <w:t>1</w:t>
        </w:r>
      </w:ins>
      <w:r>
        <w:rPr>
          <w:lang w:val="nl-NL"/>
        </w:rPr>
        <w:t>4 en 15 van de Memorie van Toelichting.</w:t>
      </w:r>
    </w:p>
    <w:p w14:paraId="0B268D48" w14:textId="77777777" w:rsidR="007351A9" w:rsidRPr="00470AAD" w:rsidRDefault="007351A9" w:rsidP="007351A9">
      <w:pPr>
        <w:spacing w:after="0" w:line="240" w:lineRule="auto"/>
        <w:jc w:val="both"/>
        <w:rPr>
          <w:rFonts w:cstheme="minorHAnsi"/>
          <w:lang w:val="nl-NL"/>
        </w:rPr>
      </w:pPr>
    </w:p>
    <w:p w14:paraId="7B26D454" w14:textId="72CD73A1" w:rsidR="00D74550" w:rsidRPr="0035389B" w:rsidRDefault="00D74550">
      <w:pPr>
        <w:pStyle w:val="Heading2"/>
        <w:rPr>
          <w:lang w:val="nl-NL"/>
        </w:rPr>
        <w:pPrChange w:id="90" w:author="Mairon Croes" w:date="2025-01-22T11:04:00Z" w16du:dateUtc="2025-01-22T15:04:00Z">
          <w:pPr>
            <w:pStyle w:val="NormalWeb"/>
            <w:shd w:val="clear" w:color="auto" w:fill="E7E6E6" w:themeFill="background2"/>
            <w:spacing w:after="0" w:afterAutospacing="0"/>
          </w:pPr>
        </w:pPrChange>
      </w:pPr>
      <w:r w:rsidRPr="00470AAD">
        <w:rPr>
          <w:lang w:val="nl-NL"/>
        </w:rPr>
        <w:t xml:space="preserve">Wat gebeurt er als </w:t>
      </w:r>
      <w:r w:rsidR="007E3E97">
        <w:rPr>
          <w:lang w:val="nl-NL"/>
        </w:rPr>
        <w:t>een m</w:t>
      </w:r>
      <w:r w:rsidR="00D2215A">
        <w:rPr>
          <w:lang w:val="nl-NL"/>
        </w:rPr>
        <w:t xml:space="preserve">inister zich niet houdt aan de </w:t>
      </w:r>
      <w:r w:rsidRPr="00470AAD">
        <w:rPr>
          <w:lang w:val="nl-NL"/>
        </w:rPr>
        <w:t>Landsverordening?</w:t>
      </w:r>
    </w:p>
    <w:p w14:paraId="5B7EE69F" w14:textId="77777777" w:rsidR="00B50FE7" w:rsidRDefault="00B50FE7" w:rsidP="00470AAD">
      <w:pPr>
        <w:spacing w:after="0" w:line="240" w:lineRule="auto"/>
        <w:jc w:val="both"/>
        <w:rPr>
          <w:rFonts w:cstheme="minorHAnsi"/>
          <w:lang w:val="nl-NL"/>
        </w:rPr>
      </w:pPr>
    </w:p>
    <w:p w14:paraId="6935DF0E" w14:textId="77777777" w:rsidR="00210F6D" w:rsidRDefault="00D74550" w:rsidP="00470AAD">
      <w:pPr>
        <w:spacing w:after="0" w:line="240" w:lineRule="auto"/>
        <w:jc w:val="both"/>
        <w:rPr>
          <w:rFonts w:cstheme="minorHAnsi"/>
          <w:lang w:val="nl-NL"/>
        </w:rPr>
      </w:pPr>
      <w:r w:rsidRPr="00470AAD">
        <w:rPr>
          <w:rFonts w:cstheme="minorHAnsi"/>
          <w:lang w:val="nl-NL"/>
        </w:rPr>
        <w:t xml:space="preserve">In 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zijn geen straf- of boetebepalingen opgenomen. Sanctionering voor niet-naleving van de voorschriften geschiedt via de geëigende instrumenten in het </w:t>
      </w:r>
      <w:r w:rsidR="00910A99">
        <w:rPr>
          <w:rFonts w:cstheme="minorHAnsi"/>
          <w:lang w:val="nl-NL"/>
        </w:rPr>
        <w:t>Burgerlijk Wetboek van Aruba, waar het rechtspersonenrecht is geregeld</w:t>
      </w:r>
      <w:r w:rsidRPr="00470AAD">
        <w:rPr>
          <w:rFonts w:cstheme="minorHAnsi"/>
          <w:lang w:val="nl-NL"/>
        </w:rPr>
        <w:t xml:space="preserve">. </w:t>
      </w:r>
    </w:p>
    <w:p w14:paraId="1BAC9C12" w14:textId="6AE846AE" w:rsidR="00D74550" w:rsidRPr="00470AAD" w:rsidRDefault="00210F6D" w:rsidP="00470AAD">
      <w:pPr>
        <w:spacing w:after="0" w:line="240" w:lineRule="auto"/>
        <w:jc w:val="both"/>
        <w:rPr>
          <w:rFonts w:cstheme="minorHAnsi"/>
          <w:lang w:val="nl-NL"/>
        </w:rPr>
      </w:pPr>
      <w:r>
        <w:rPr>
          <w:rFonts w:cstheme="minorHAnsi"/>
          <w:lang w:val="nl-NL"/>
        </w:rPr>
        <w:t xml:space="preserve">Als </w:t>
      </w:r>
      <w:r w:rsidRPr="00470AAD">
        <w:rPr>
          <w:rFonts w:cstheme="minorHAnsi"/>
          <w:lang w:val="nl-NL"/>
        </w:rPr>
        <w:t xml:space="preserve">een orgaan van een rechtspersoon in strijd handelt met de wet of de statuten </w:t>
      </w:r>
      <w:r>
        <w:rPr>
          <w:rFonts w:cstheme="minorHAnsi"/>
          <w:lang w:val="nl-NL"/>
        </w:rPr>
        <w:t>kan</w:t>
      </w:r>
      <w:r w:rsidR="00D74550" w:rsidRPr="00470AAD">
        <w:rPr>
          <w:rFonts w:cstheme="minorHAnsi"/>
          <w:lang w:val="nl-NL"/>
        </w:rPr>
        <w:t xml:space="preserve"> nietigheid of vernietigbaarheid van besluiten of handelingen worden ingero</w:t>
      </w:r>
      <w:r w:rsidR="00F923E7">
        <w:rPr>
          <w:rFonts w:cstheme="minorHAnsi"/>
          <w:lang w:val="nl-NL"/>
        </w:rPr>
        <w:t>epen</w:t>
      </w:r>
      <w:r w:rsidR="00D74550" w:rsidRPr="00470AAD">
        <w:rPr>
          <w:rFonts w:cstheme="minorHAnsi"/>
          <w:lang w:val="nl-NL"/>
        </w:rPr>
        <w:t xml:space="preserve">. </w:t>
      </w:r>
    </w:p>
    <w:p w14:paraId="192832F9" w14:textId="77777777" w:rsidR="004C12D1" w:rsidRDefault="003774A9" w:rsidP="00470AAD">
      <w:pPr>
        <w:spacing w:after="0" w:line="240" w:lineRule="auto"/>
        <w:jc w:val="both"/>
        <w:rPr>
          <w:rFonts w:cstheme="minorHAnsi"/>
          <w:lang w:val="nl-NL"/>
        </w:rPr>
      </w:pPr>
      <w:r>
        <w:rPr>
          <w:rFonts w:cstheme="minorHAnsi"/>
          <w:lang w:val="nl-NL"/>
        </w:rPr>
        <w:t xml:space="preserve">Dit houdt het volgende in. </w:t>
      </w:r>
      <w:r w:rsidR="00190B88" w:rsidRPr="00470AAD">
        <w:rPr>
          <w:rFonts w:cstheme="minorHAnsi"/>
          <w:lang w:val="nl-NL"/>
        </w:rPr>
        <w:t>Als</w:t>
      </w:r>
      <w:r w:rsidR="00D74550" w:rsidRPr="00470AAD">
        <w:rPr>
          <w:rFonts w:cstheme="minorHAnsi"/>
          <w:lang w:val="nl-NL"/>
        </w:rPr>
        <w:t xml:space="preserve"> de betrokken Minister geen advies van de Autoriteit heeft gevraagd, terwijl hij daar</w:t>
      </w:r>
      <w:r w:rsidR="00982A67">
        <w:rPr>
          <w:rFonts w:cstheme="minorHAnsi"/>
          <w:lang w:val="nl-NL"/>
        </w:rPr>
        <w:t xml:space="preserve"> </w:t>
      </w:r>
      <w:r w:rsidR="00840293" w:rsidRPr="00470AAD">
        <w:rPr>
          <w:rFonts w:cstheme="minorHAnsi"/>
          <w:lang w:val="nl-NL"/>
        </w:rPr>
        <w:t>op grond van</w:t>
      </w:r>
      <w:r w:rsidR="00D74550" w:rsidRPr="00470AAD">
        <w:rPr>
          <w:rFonts w:cstheme="minorHAnsi"/>
          <w:lang w:val="nl-NL"/>
        </w:rPr>
        <w:t xml:space="preserve"> deze landsverordening wel toe verplicht </w:t>
      </w:r>
      <w:r w:rsidR="00F923E7">
        <w:rPr>
          <w:rFonts w:cstheme="minorHAnsi"/>
          <w:lang w:val="nl-NL"/>
        </w:rPr>
        <w:t>was</w:t>
      </w:r>
      <w:r w:rsidR="00D74550" w:rsidRPr="00470AAD">
        <w:rPr>
          <w:rFonts w:cstheme="minorHAnsi"/>
          <w:lang w:val="nl-NL"/>
        </w:rPr>
        <w:t xml:space="preserve">, is het besluit of de handeling nietig of vernietigbaar. </w:t>
      </w:r>
    </w:p>
    <w:p w14:paraId="4652BB8F" w14:textId="77777777" w:rsidR="001C38B3" w:rsidRDefault="001C38B3" w:rsidP="00470AAD">
      <w:pPr>
        <w:spacing w:after="0" w:line="240" w:lineRule="auto"/>
        <w:jc w:val="both"/>
        <w:rPr>
          <w:rFonts w:cstheme="minorHAnsi"/>
          <w:lang w:val="nl-NL"/>
        </w:rPr>
      </w:pPr>
    </w:p>
    <w:p w14:paraId="300EB7D6" w14:textId="3FAF6216" w:rsidR="001C38B3" w:rsidRDefault="00D74550" w:rsidP="00470AAD">
      <w:pPr>
        <w:spacing w:after="0" w:line="240" w:lineRule="auto"/>
        <w:jc w:val="both"/>
        <w:rPr>
          <w:rFonts w:cstheme="minorHAnsi"/>
          <w:lang w:val="nl-NL"/>
        </w:rPr>
      </w:pPr>
      <w:r w:rsidRPr="00470AAD">
        <w:rPr>
          <w:rFonts w:cstheme="minorHAnsi"/>
          <w:lang w:val="nl-NL"/>
        </w:rPr>
        <w:t xml:space="preserve">Dit geldt ook voor besluiten of handelingen in dochtermaatschappijen. </w:t>
      </w:r>
    </w:p>
    <w:p w14:paraId="6D09C3A2" w14:textId="3C94B5C9" w:rsidR="004C12D1" w:rsidRDefault="00D74550" w:rsidP="00470AAD">
      <w:pPr>
        <w:spacing w:after="0" w:line="240" w:lineRule="auto"/>
        <w:jc w:val="both"/>
        <w:rPr>
          <w:rFonts w:cstheme="minorHAnsi"/>
          <w:lang w:val="nl-NL"/>
        </w:rPr>
      </w:pPr>
      <w:r w:rsidRPr="00470AAD">
        <w:rPr>
          <w:rFonts w:cstheme="minorHAnsi"/>
          <w:lang w:val="nl-NL"/>
        </w:rPr>
        <w:t>Hiervoor is wel nodig dat</w:t>
      </w:r>
      <w:r w:rsidR="004C12D1">
        <w:rPr>
          <w:rFonts w:cstheme="minorHAnsi"/>
          <w:lang w:val="nl-NL"/>
        </w:rPr>
        <w:t>:</w:t>
      </w:r>
    </w:p>
    <w:p w14:paraId="7DF77E03" w14:textId="77777777" w:rsidR="004C12D1" w:rsidRDefault="004C12D1" w:rsidP="00470AAD">
      <w:pPr>
        <w:spacing w:after="0" w:line="240" w:lineRule="auto"/>
        <w:jc w:val="both"/>
        <w:rPr>
          <w:rFonts w:cstheme="minorHAnsi"/>
          <w:lang w:val="nl-NL"/>
        </w:rPr>
      </w:pPr>
      <w:r>
        <w:rPr>
          <w:rFonts w:cstheme="minorHAnsi"/>
          <w:lang w:val="nl-NL"/>
        </w:rPr>
        <w:t>-</w:t>
      </w:r>
      <w:r w:rsidR="00D74550" w:rsidRPr="00470AAD">
        <w:rPr>
          <w:rFonts w:cstheme="minorHAnsi"/>
          <w:lang w:val="nl-NL"/>
        </w:rPr>
        <w:t xml:space="preserve"> de statuten van die dochtermaatschappijen </w:t>
      </w:r>
      <w:r w:rsidR="00840293" w:rsidRPr="00470AAD">
        <w:rPr>
          <w:rFonts w:cstheme="minorHAnsi"/>
          <w:lang w:val="nl-NL"/>
        </w:rPr>
        <w:t>in overeenstemming met</w:t>
      </w:r>
      <w:r w:rsidR="00D74550" w:rsidRPr="00470AAD">
        <w:rPr>
          <w:rFonts w:cstheme="minorHAnsi"/>
          <w:lang w:val="nl-NL"/>
        </w:rPr>
        <w:t xml:space="preserve"> artikel 15 van </w:t>
      </w:r>
      <w:r>
        <w:rPr>
          <w:rFonts w:cstheme="minorHAnsi"/>
          <w:lang w:val="nl-NL"/>
        </w:rPr>
        <w:t xml:space="preserve">de Landsverordening </w:t>
      </w:r>
      <w:r w:rsidR="00D74550" w:rsidRPr="00470AAD">
        <w:rPr>
          <w:rFonts w:cstheme="minorHAnsi"/>
          <w:lang w:val="nl-NL"/>
        </w:rPr>
        <w:t xml:space="preserve">zijn aangepast en </w:t>
      </w:r>
    </w:p>
    <w:p w14:paraId="47EC1443" w14:textId="70C6A1A3" w:rsidR="00D74550" w:rsidRPr="00470AAD" w:rsidRDefault="004C12D1" w:rsidP="00470AAD">
      <w:pPr>
        <w:spacing w:after="0" w:line="240" w:lineRule="auto"/>
        <w:jc w:val="both"/>
        <w:rPr>
          <w:rFonts w:cstheme="minorHAnsi"/>
          <w:lang w:val="nl-NL"/>
        </w:rPr>
      </w:pPr>
      <w:r>
        <w:rPr>
          <w:rFonts w:cstheme="minorHAnsi"/>
          <w:lang w:val="nl-NL"/>
        </w:rPr>
        <w:t xml:space="preserve">- dat </w:t>
      </w:r>
      <w:r w:rsidR="00D74550" w:rsidRPr="00470AAD">
        <w:rPr>
          <w:rFonts w:cstheme="minorHAnsi"/>
          <w:lang w:val="nl-NL"/>
        </w:rPr>
        <w:t>is nagelaten een voorgenomen besluit of handeling te melden aan de Autoriteit.</w:t>
      </w:r>
    </w:p>
    <w:p w14:paraId="51AFCAEA" w14:textId="77777777" w:rsidR="004C12D1" w:rsidRDefault="004C12D1" w:rsidP="00470AAD">
      <w:pPr>
        <w:spacing w:after="0" w:line="240" w:lineRule="auto"/>
        <w:jc w:val="both"/>
        <w:rPr>
          <w:rFonts w:cstheme="minorHAnsi"/>
          <w:lang w:val="nl-NL"/>
        </w:rPr>
      </w:pPr>
    </w:p>
    <w:p w14:paraId="07A645C2" w14:textId="77777777" w:rsidR="004D2BA1" w:rsidRDefault="00D74550" w:rsidP="00470AAD">
      <w:pPr>
        <w:spacing w:after="0" w:line="240" w:lineRule="auto"/>
        <w:jc w:val="both"/>
        <w:rPr>
          <w:rFonts w:cstheme="minorHAnsi"/>
          <w:lang w:val="nl-NL"/>
        </w:rPr>
      </w:pPr>
      <w:r w:rsidRPr="00470AAD">
        <w:rPr>
          <w:rFonts w:cstheme="minorHAnsi"/>
          <w:lang w:val="nl-NL"/>
        </w:rPr>
        <w:lastRenderedPageBreak/>
        <w:t xml:space="preserve">Daarnaast kunnen aan het niet-opvolgen van de verplichtingen </w:t>
      </w:r>
      <w:r w:rsidR="00840293" w:rsidRPr="00470AAD">
        <w:rPr>
          <w:rFonts w:cstheme="minorHAnsi"/>
          <w:lang w:val="nl-NL"/>
        </w:rPr>
        <w:t>op grond van</w:t>
      </w:r>
      <w:r w:rsidRPr="00470AAD">
        <w:rPr>
          <w:rFonts w:cstheme="minorHAnsi"/>
          <w:lang w:val="nl-NL"/>
        </w:rPr>
        <w:t xml:space="preserve"> het onderhavige ontwerp ook politieke consequenties worden verbonden. De Minister kan door de Staten ter verantwoording worden geroepen voor het naleven van de wettelijke regels ter zake van zijn politieke verantwoordelijkheid voor besluitvorming in andere rechtspersonen in de publieke- en semipublieke sector. </w:t>
      </w:r>
    </w:p>
    <w:p w14:paraId="7A03C4E9" w14:textId="2C5849C4" w:rsidR="004D2BA1" w:rsidRDefault="00D74550" w:rsidP="005D3B5E">
      <w:pPr>
        <w:spacing w:after="0" w:line="240" w:lineRule="auto"/>
        <w:jc w:val="both"/>
        <w:rPr>
          <w:rFonts w:cstheme="minorHAnsi"/>
          <w:lang w:val="nl-NL"/>
        </w:rPr>
      </w:pPr>
      <w:r w:rsidRPr="00470AAD">
        <w:rPr>
          <w:rFonts w:cstheme="minorHAnsi"/>
          <w:lang w:val="nl-NL"/>
        </w:rPr>
        <w:t>Daarbij kan de Minister onzorgvuldig of willekeurig handelen worden verweten, bijvoorbeeld als blijkt dat een beoordeling of advies van de Autoriteit naar het oordeel van de Staten ten onrechte of ontoereikend gemotiveerd niet is opgevolgd.</w:t>
      </w:r>
    </w:p>
    <w:p w14:paraId="3E7F907F" w14:textId="77777777" w:rsidR="00C10C73" w:rsidRDefault="00C10C73" w:rsidP="005D3B5E">
      <w:pPr>
        <w:spacing w:after="0" w:line="240" w:lineRule="auto"/>
        <w:jc w:val="both"/>
        <w:rPr>
          <w:rFonts w:cstheme="minorHAnsi"/>
          <w:lang w:val="nl-NL"/>
        </w:rPr>
      </w:pPr>
    </w:p>
    <w:p w14:paraId="2BFD4BAE" w14:textId="77777777" w:rsidR="00C10C73" w:rsidRDefault="00C10C73" w:rsidP="009454D3">
      <w:pPr>
        <w:jc w:val="both"/>
        <w:rPr>
          <w:lang w:val="nl-NL"/>
        </w:rPr>
      </w:pPr>
      <w:r>
        <w:rPr>
          <w:lang w:val="nl-NL"/>
        </w:rPr>
        <w:t>Een voorbeeld kan het voorgaande verduidelijken.</w:t>
      </w:r>
    </w:p>
    <w:p w14:paraId="2F4D2ED3" w14:textId="77777777" w:rsidR="00C10C73" w:rsidRPr="00062325" w:rsidRDefault="00C10C73" w:rsidP="00C10C73">
      <w:pPr>
        <w:spacing w:after="0" w:line="240" w:lineRule="auto"/>
        <w:ind w:left="720"/>
        <w:jc w:val="both"/>
        <w:rPr>
          <w:sz w:val="20"/>
          <w:szCs w:val="20"/>
          <w:lang w:val="nl-NL"/>
        </w:rPr>
      </w:pPr>
      <w:r w:rsidRPr="00062325">
        <w:rPr>
          <w:sz w:val="20"/>
          <w:szCs w:val="20"/>
          <w:lang w:val="nl-NL"/>
        </w:rPr>
        <w:t xml:space="preserve">Minister A. is verantwoordelijk voor de Arubaanse </w:t>
      </w:r>
      <w:proofErr w:type="spellStart"/>
      <w:r w:rsidRPr="00062325">
        <w:rPr>
          <w:sz w:val="20"/>
          <w:szCs w:val="20"/>
          <w:lang w:val="nl-NL"/>
        </w:rPr>
        <w:t>overheids</w:t>
      </w:r>
      <w:proofErr w:type="spellEnd"/>
      <w:r w:rsidRPr="00062325">
        <w:rPr>
          <w:sz w:val="20"/>
          <w:szCs w:val="20"/>
          <w:lang w:val="nl-NL"/>
        </w:rPr>
        <w:t xml:space="preserve"> N.V. ABC N.V.</w:t>
      </w:r>
    </w:p>
    <w:p w14:paraId="3F0A1B9C" w14:textId="77777777" w:rsidR="00C10C73" w:rsidRPr="00062325" w:rsidRDefault="00C10C73" w:rsidP="00C10C73">
      <w:pPr>
        <w:spacing w:after="0" w:line="240" w:lineRule="auto"/>
        <w:ind w:left="720"/>
        <w:jc w:val="both"/>
        <w:rPr>
          <w:sz w:val="20"/>
          <w:szCs w:val="20"/>
          <w:lang w:val="nl-NL"/>
        </w:rPr>
      </w:pPr>
      <w:r w:rsidRPr="00062325">
        <w:rPr>
          <w:sz w:val="20"/>
          <w:szCs w:val="20"/>
          <w:lang w:val="nl-NL"/>
        </w:rPr>
        <w:t>In ABC N.V. zijn twee vacatures voor een commissaris. De Minister wil X benoemen als commissaris.</w:t>
      </w:r>
    </w:p>
    <w:p w14:paraId="01D20A0A" w14:textId="77777777" w:rsidR="00C10C73" w:rsidRPr="00062325" w:rsidRDefault="00C10C73" w:rsidP="009454D3">
      <w:pPr>
        <w:spacing w:after="0" w:line="240" w:lineRule="auto"/>
        <w:ind w:left="720"/>
        <w:jc w:val="both"/>
        <w:rPr>
          <w:sz w:val="20"/>
          <w:szCs w:val="20"/>
          <w:lang w:val="nl-NL"/>
        </w:rPr>
      </w:pPr>
      <w:r w:rsidRPr="00062325">
        <w:rPr>
          <w:sz w:val="20"/>
          <w:szCs w:val="20"/>
          <w:lang w:val="nl-NL"/>
        </w:rPr>
        <w:t xml:space="preserve">X is een goede bekende (‘vertrouweling’) van de Minister. X heeft geen enkele ervaring als bestuurder of als commissaris. Hij heeft geen HBO of universitaire of daarmee vergelijkbare opleiding. In het profiel dat door ABC N.V. is opgemaakt voor nieuw te benoemen commissarissen staat onder andere dat deze minimaal op </w:t>
      </w:r>
      <w:proofErr w:type="spellStart"/>
      <w:r w:rsidRPr="00062325">
        <w:rPr>
          <w:sz w:val="20"/>
          <w:szCs w:val="20"/>
          <w:lang w:val="nl-NL"/>
        </w:rPr>
        <w:t>HBO-niveau</w:t>
      </w:r>
      <w:proofErr w:type="spellEnd"/>
      <w:r w:rsidRPr="00062325">
        <w:rPr>
          <w:sz w:val="20"/>
          <w:szCs w:val="20"/>
          <w:lang w:val="nl-NL"/>
        </w:rPr>
        <w:t xml:space="preserve"> moet functioneren en aantoonbare ervaring moet hebben het besturen van, of toezichthouden in een vergelijkbare organisatie als ABC N.V.</w:t>
      </w:r>
    </w:p>
    <w:p w14:paraId="71D7D75B" w14:textId="77777777" w:rsidR="00C10C73" w:rsidRPr="00062325" w:rsidRDefault="00C10C73" w:rsidP="009454D3">
      <w:pPr>
        <w:spacing w:after="0" w:line="240" w:lineRule="auto"/>
        <w:ind w:left="720"/>
        <w:jc w:val="both"/>
        <w:rPr>
          <w:sz w:val="20"/>
          <w:szCs w:val="20"/>
          <w:lang w:val="nl-NL"/>
        </w:rPr>
      </w:pPr>
      <w:r w:rsidRPr="00062325">
        <w:rPr>
          <w:sz w:val="20"/>
          <w:szCs w:val="20"/>
          <w:lang w:val="nl-NL"/>
        </w:rPr>
        <w:t xml:space="preserve">Op grond van de Landverordening CG moet de Minister, alvorens X in de </w:t>
      </w:r>
      <w:proofErr w:type="spellStart"/>
      <w:r w:rsidRPr="00062325">
        <w:rPr>
          <w:sz w:val="20"/>
          <w:szCs w:val="20"/>
          <w:lang w:val="nl-NL"/>
        </w:rPr>
        <w:t>AvA</w:t>
      </w:r>
      <w:proofErr w:type="spellEnd"/>
      <w:r w:rsidRPr="00062325">
        <w:rPr>
          <w:sz w:val="20"/>
          <w:szCs w:val="20"/>
          <w:lang w:val="nl-NL"/>
        </w:rPr>
        <w:t xml:space="preserve"> van ABC N.V. te kunnen benoemen, advies vragen aan de Autoriteit Corporate </w:t>
      </w:r>
      <w:proofErr w:type="spellStart"/>
      <w:r w:rsidRPr="00062325">
        <w:rPr>
          <w:sz w:val="20"/>
          <w:szCs w:val="20"/>
          <w:lang w:val="nl-NL"/>
        </w:rPr>
        <w:t>Governance</w:t>
      </w:r>
      <w:proofErr w:type="spellEnd"/>
      <w:r>
        <w:rPr>
          <w:sz w:val="20"/>
          <w:szCs w:val="20"/>
          <w:lang w:val="nl-NL"/>
        </w:rPr>
        <w:t>.</w:t>
      </w:r>
    </w:p>
    <w:p w14:paraId="308F56B5" w14:textId="77777777" w:rsidR="00C10C73" w:rsidRDefault="00C10C73" w:rsidP="009454D3">
      <w:pPr>
        <w:spacing w:after="0"/>
        <w:ind w:left="720"/>
        <w:jc w:val="both"/>
        <w:rPr>
          <w:b/>
          <w:bCs/>
          <w:i/>
          <w:iCs/>
          <w:sz w:val="20"/>
          <w:szCs w:val="20"/>
          <w:lang w:val="nl-NL"/>
        </w:rPr>
      </w:pPr>
    </w:p>
    <w:p w14:paraId="006DA0F8" w14:textId="47AF7103" w:rsidR="00C10C73" w:rsidRPr="00062325" w:rsidRDefault="00C10C73" w:rsidP="009454D3">
      <w:pPr>
        <w:spacing w:after="0"/>
        <w:ind w:left="720"/>
        <w:jc w:val="both"/>
        <w:rPr>
          <w:sz w:val="20"/>
          <w:szCs w:val="20"/>
          <w:lang w:val="nl-NL"/>
        </w:rPr>
      </w:pPr>
      <w:r w:rsidRPr="00C10C73">
        <w:rPr>
          <w:b/>
          <w:bCs/>
          <w:i/>
          <w:iCs/>
          <w:sz w:val="20"/>
          <w:szCs w:val="20"/>
          <w:lang w:val="nl-NL"/>
        </w:rPr>
        <w:t>Alternatief A</w:t>
      </w:r>
      <w:r w:rsidRPr="00C10C73">
        <w:rPr>
          <w:b/>
          <w:bCs/>
          <w:sz w:val="20"/>
          <w:szCs w:val="20"/>
          <w:lang w:val="nl-NL"/>
        </w:rPr>
        <w:t>:</w:t>
      </w:r>
      <w:r w:rsidRPr="00062325">
        <w:rPr>
          <w:sz w:val="20"/>
          <w:szCs w:val="20"/>
          <w:lang w:val="nl-NL"/>
        </w:rPr>
        <w:t xml:space="preserve"> de Minister laat na advies te vragen aan de Autoriteit Corporate </w:t>
      </w:r>
      <w:proofErr w:type="spellStart"/>
      <w:r w:rsidRPr="00062325">
        <w:rPr>
          <w:sz w:val="20"/>
          <w:szCs w:val="20"/>
          <w:lang w:val="nl-NL"/>
        </w:rPr>
        <w:t>Governance</w:t>
      </w:r>
      <w:proofErr w:type="spellEnd"/>
      <w:r w:rsidRPr="00062325">
        <w:rPr>
          <w:sz w:val="20"/>
          <w:szCs w:val="20"/>
          <w:lang w:val="nl-NL"/>
        </w:rPr>
        <w:t xml:space="preserve">, zet de benoeming door en neemt het besluit daartoe in de </w:t>
      </w:r>
      <w:proofErr w:type="spellStart"/>
      <w:r w:rsidRPr="00062325">
        <w:rPr>
          <w:sz w:val="20"/>
          <w:szCs w:val="20"/>
          <w:lang w:val="nl-NL"/>
        </w:rPr>
        <w:t>AvA</w:t>
      </w:r>
      <w:proofErr w:type="spellEnd"/>
      <w:r w:rsidRPr="00062325">
        <w:rPr>
          <w:sz w:val="20"/>
          <w:szCs w:val="20"/>
          <w:lang w:val="nl-NL"/>
        </w:rPr>
        <w:t xml:space="preserve"> van ABC N.V.</w:t>
      </w:r>
    </w:p>
    <w:p w14:paraId="08C50BA9" w14:textId="77777777" w:rsidR="00C10C73"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het op grond van de Landsverordening CG verplichte advies te vragen aan de Autoriteit Corporate </w:t>
      </w:r>
      <w:proofErr w:type="spellStart"/>
      <w:r w:rsidRPr="00062325">
        <w:rPr>
          <w:sz w:val="20"/>
          <w:szCs w:val="20"/>
          <w:lang w:val="nl-NL"/>
        </w:rPr>
        <w:t>Governance</w:t>
      </w:r>
      <w:proofErr w:type="spellEnd"/>
      <w:r w:rsidRPr="00062325">
        <w:rPr>
          <w:sz w:val="20"/>
          <w:szCs w:val="20"/>
          <w:lang w:val="nl-NL"/>
        </w:rPr>
        <w:t>.</w:t>
      </w:r>
    </w:p>
    <w:p w14:paraId="670678B3" w14:textId="77777777" w:rsidR="00E64C24" w:rsidRDefault="00E64C24" w:rsidP="009454D3">
      <w:pPr>
        <w:spacing w:after="0"/>
        <w:ind w:left="720"/>
        <w:jc w:val="both"/>
        <w:rPr>
          <w:b/>
          <w:bCs/>
          <w:i/>
          <w:iCs/>
          <w:sz w:val="20"/>
          <w:szCs w:val="20"/>
          <w:lang w:val="nl-NL"/>
        </w:rPr>
      </w:pPr>
    </w:p>
    <w:p w14:paraId="0A5D0367" w14:textId="37EF0102" w:rsidR="00C10C73" w:rsidRPr="00062325" w:rsidRDefault="00C10C73" w:rsidP="009454D3">
      <w:pPr>
        <w:spacing w:after="0"/>
        <w:ind w:left="720"/>
        <w:jc w:val="both"/>
        <w:rPr>
          <w:sz w:val="20"/>
          <w:szCs w:val="20"/>
          <w:lang w:val="nl-NL"/>
        </w:rPr>
      </w:pPr>
      <w:r w:rsidRPr="00062325">
        <w:rPr>
          <w:b/>
          <w:bCs/>
          <w:i/>
          <w:iCs/>
          <w:sz w:val="20"/>
          <w:szCs w:val="20"/>
          <w:lang w:val="nl-NL"/>
        </w:rPr>
        <w:t>Alternatief B</w:t>
      </w:r>
      <w:r w:rsidRPr="00062325">
        <w:rPr>
          <w:sz w:val="20"/>
          <w:szCs w:val="20"/>
          <w:lang w:val="nl-NL"/>
        </w:rPr>
        <w:t xml:space="preserve">: de Minister vraagt advies aan de Autoriteit Corporate </w:t>
      </w:r>
      <w:proofErr w:type="spellStart"/>
      <w:r w:rsidRPr="00062325">
        <w:rPr>
          <w:sz w:val="20"/>
          <w:szCs w:val="20"/>
          <w:lang w:val="nl-NL"/>
        </w:rPr>
        <w:t>Governance</w:t>
      </w:r>
      <w:proofErr w:type="spellEnd"/>
      <w:r w:rsidRPr="00062325">
        <w:rPr>
          <w:sz w:val="20"/>
          <w:szCs w:val="20"/>
          <w:lang w:val="nl-NL"/>
        </w:rPr>
        <w:t xml:space="preserve"> over de voorgenomen benoeming van X als commissaris in ABC N.V.</w:t>
      </w:r>
    </w:p>
    <w:p w14:paraId="2D583D74" w14:textId="77777777" w:rsidR="00C10C73" w:rsidRPr="00062325" w:rsidRDefault="00C10C73" w:rsidP="009454D3">
      <w:pPr>
        <w:spacing w:after="0"/>
        <w:ind w:left="720"/>
        <w:jc w:val="both"/>
        <w:rPr>
          <w:sz w:val="20"/>
          <w:szCs w:val="20"/>
          <w:lang w:val="nl-NL"/>
        </w:rPr>
      </w:pPr>
      <w:r w:rsidRPr="00062325">
        <w:rPr>
          <w:sz w:val="20"/>
          <w:szCs w:val="20"/>
          <w:lang w:val="nl-NL"/>
        </w:rPr>
        <w:t xml:space="preserve">De Autoriteit Corporate </w:t>
      </w:r>
      <w:proofErr w:type="spellStart"/>
      <w:r w:rsidRPr="00062325">
        <w:rPr>
          <w:sz w:val="20"/>
          <w:szCs w:val="20"/>
          <w:lang w:val="nl-NL"/>
        </w:rPr>
        <w:t>Governance</w:t>
      </w:r>
      <w:proofErr w:type="spellEnd"/>
      <w:r w:rsidRPr="00062325">
        <w:rPr>
          <w:sz w:val="20"/>
          <w:szCs w:val="20"/>
          <w:lang w:val="nl-NL"/>
        </w:rPr>
        <w:t xml:space="preserve"> geeft in zijn advies aan zwaarwegende bezwaren te hebben tegen de voorgenomen benoeming omdat deze in strijd is met de door ABC N.V. opgestelde benoemingseisen. Het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w:t>
      </w:r>
    </w:p>
    <w:p w14:paraId="2D3A61B9" w14:textId="77777777" w:rsidR="00C10C73" w:rsidRPr="00062325" w:rsidRDefault="00C10C73" w:rsidP="009454D3">
      <w:pPr>
        <w:spacing w:after="0"/>
        <w:ind w:left="720"/>
        <w:jc w:val="both"/>
        <w:rPr>
          <w:sz w:val="20"/>
          <w:szCs w:val="20"/>
          <w:lang w:val="nl-NL"/>
        </w:rPr>
      </w:pPr>
      <w:r w:rsidRPr="00062325">
        <w:rPr>
          <w:sz w:val="20"/>
          <w:szCs w:val="20"/>
          <w:lang w:val="nl-NL"/>
        </w:rPr>
        <w:t xml:space="preserve">De Minister zet de benoeming </w:t>
      </w:r>
      <w:proofErr w:type="gramStart"/>
      <w:r w:rsidRPr="00062325">
        <w:rPr>
          <w:sz w:val="20"/>
          <w:szCs w:val="20"/>
          <w:lang w:val="nl-NL"/>
        </w:rPr>
        <w:t>desalniettemin</w:t>
      </w:r>
      <w:proofErr w:type="gramEnd"/>
      <w:r w:rsidRPr="00062325">
        <w:rPr>
          <w:sz w:val="20"/>
          <w:szCs w:val="20"/>
          <w:lang w:val="nl-NL"/>
        </w:rPr>
        <w:t xml:space="preserve"> door en neemt het besluit daartoe in de </w:t>
      </w:r>
      <w:proofErr w:type="spellStart"/>
      <w:r w:rsidRPr="00062325">
        <w:rPr>
          <w:sz w:val="20"/>
          <w:szCs w:val="20"/>
          <w:lang w:val="nl-NL"/>
        </w:rPr>
        <w:t>AvA</w:t>
      </w:r>
      <w:proofErr w:type="spellEnd"/>
      <w:r w:rsidRPr="00062325">
        <w:rPr>
          <w:sz w:val="20"/>
          <w:szCs w:val="20"/>
          <w:lang w:val="nl-NL"/>
        </w:rPr>
        <w:t xml:space="preserve"> van ABC N.V.</w:t>
      </w:r>
    </w:p>
    <w:p w14:paraId="33C3B87B"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zijn afwijking van advies van de Autoriteit Corporate </w:t>
      </w:r>
      <w:proofErr w:type="spellStart"/>
      <w:r w:rsidRPr="00062325">
        <w:rPr>
          <w:sz w:val="20"/>
          <w:szCs w:val="20"/>
          <w:lang w:val="nl-NL"/>
        </w:rPr>
        <w:t>Governance</w:t>
      </w:r>
      <w:proofErr w:type="spellEnd"/>
      <w:r w:rsidRPr="00062325">
        <w:rPr>
          <w:sz w:val="20"/>
          <w:szCs w:val="20"/>
          <w:lang w:val="nl-NL"/>
        </w:rPr>
        <w:t xml:space="preserve"> te motiveren.</w:t>
      </w:r>
    </w:p>
    <w:p w14:paraId="4F6E42B3" w14:textId="77777777" w:rsidR="00C10C73" w:rsidRDefault="00C10C73" w:rsidP="009454D3">
      <w:pPr>
        <w:spacing w:after="0" w:line="276" w:lineRule="auto"/>
        <w:ind w:left="720"/>
        <w:jc w:val="both"/>
        <w:rPr>
          <w:b/>
          <w:bCs/>
          <w:i/>
          <w:iCs/>
          <w:sz w:val="20"/>
          <w:szCs w:val="20"/>
          <w:lang w:val="nl-NL"/>
        </w:rPr>
      </w:pPr>
    </w:p>
    <w:p w14:paraId="768926B4" w14:textId="375EEB1B" w:rsidR="00C10C73" w:rsidRPr="00062325" w:rsidRDefault="00C10C73" w:rsidP="009454D3">
      <w:pPr>
        <w:spacing w:after="0" w:line="276" w:lineRule="auto"/>
        <w:ind w:left="720"/>
        <w:jc w:val="both"/>
        <w:rPr>
          <w:sz w:val="20"/>
          <w:szCs w:val="20"/>
          <w:lang w:val="nl-NL"/>
        </w:rPr>
      </w:pPr>
      <w:r w:rsidRPr="00062325">
        <w:rPr>
          <w:b/>
          <w:bCs/>
          <w:i/>
          <w:iCs/>
          <w:sz w:val="20"/>
          <w:szCs w:val="20"/>
          <w:lang w:val="nl-NL"/>
        </w:rPr>
        <w:t>Alternatief C</w:t>
      </w:r>
      <w:r w:rsidRPr="00062325">
        <w:rPr>
          <w:sz w:val="20"/>
          <w:szCs w:val="20"/>
          <w:lang w:val="nl-NL"/>
        </w:rPr>
        <w:t xml:space="preserve">: De Minister stuurt een brief aan de Autoriteit Corporate </w:t>
      </w:r>
      <w:proofErr w:type="spellStart"/>
      <w:r w:rsidRPr="00062325">
        <w:rPr>
          <w:sz w:val="20"/>
          <w:szCs w:val="20"/>
          <w:lang w:val="nl-NL"/>
        </w:rPr>
        <w:t>Governance</w:t>
      </w:r>
      <w:proofErr w:type="spellEnd"/>
      <w:r w:rsidRPr="00062325">
        <w:rPr>
          <w:sz w:val="20"/>
          <w:szCs w:val="20"/>
          <w:lang w:val="nl-NL"/>
        </w:rPr>
        <w:t xml:space="preserve"> waarin hij motiveert waarom hij ondanks het negatieve advies van de Autoriteit Corporate </w:t>
      </w:r>
      <w:proofErr w:type="spellStart"/>
      <w:r w:rsidRPr="00062325">
        <w:rPr>
          <w:sz w:val="20"/>
          <w:szCs w:val="20"/>
          <w:lang w:val="nl-NL"/>
        </w:rPr>
        <w:t>Governance</w:t>
      </w:r>
      <w:proofErr w:type="spellEnd"/>
      <w:r w:rsidRPr="00062325">
        <w:rPr>
          <w:sz w:val="20"/>
          <w:szCs w:val="20"/>
          <w:lang w:val="nl-NL"/>
        </w:rPr>
        <w:t xml:space="preserve">, X toch wil benoemen. Hij stuurt een afschrift van de brief aan de Staten, zet de benoeming per direct door en neemt het besluit daartoe in de </w:t>
      </w:r>
      <w:proofErr w:type="spellStart"/>
      <w:r w:rsidRPr="00062325">
        <w:rPr>
          <w:sz w:val="20"/>
          <w:szCs w:val="20"/>
          <w:lang w:val="nl-NL"/>
        </w:rPr>
        <w:t>AvA</w:t>
      </w:r>
      <w:proofErr w:type="spellEnd"/>
      <w:r w:rsidRPr="00062325">
        <w:rPr>
          <w:sz w:val="20"/>
          <w:szCs w:val="20"/>
          <w:lang w:val="nl-NL"/>
        </w:rPr>
        <w:t xml:space="preserve"> van ABC N.V. De inhoud van de brief met de motivatie voor de afwijking van het negatieve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w:t>
      </w:r>
    </w:p>
    <w:p w14:paraId="069EABB0"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om na het zenden van zijn gemotiveerde afwijking van het advies van de Autoriteit Corporate </w:t>
      </w:r>
      <w:proofErr w:type="spellStart"/>
      <w:r w:rsidRPr="00062325">
        <w:rPr>
          <w:sz w:val="20"/>
          <w:szCs w:val="20"/>
          <w:lang w:val="nl-NL"/>
        </w:rPr>
        <w:t>Governance</w:t>
      </w:r>
      <w:proofErr w:type="spellEnd"/>
      <w:r w:rsidRPr="00062325">
        <w:rPr>
          <w:sz w:val="20"/>
          <w:szCs w:val="20"/>
          <w:lang w:val="nl-NL"/>
        </w:rPr>
        <w:t xml:space="preserve"> de wettelijk verplichte afkoelingsperiode van veertien dagen in acht te nemen. Deze afkoelingsperiode dient om de Autoriteit Corporate </w:t>
      </w:r>
      <w:proofErr w:type="spellStart"/>
      <w:r w:rsidRPr="00062325">
        <w:rPr>
          <w:sz w:val="20"/>
          <w:szCs w:val="20"/>
          <w:lang w:val="nl-NL"/>
        </w:rPr>
        <w:t>Governance</w:t>
      </w:r>
      <w:proofErr w:type="spellEnd"/>
      <w:r w:rsidRPr="00062325">
        <w:rPr>
          <w:sz w:val="20"/>
          <w:szCs w:val="20"/>
          <w:lang w:val="nl-NL"/>
        </w:rPr>
        <w:t xml:space="preserve"> in staat te stellen een zienswijze over de benoeming aan de Staten aan te bieden. Vervolgens is (in de Staten) een openbaar debat mogelijk over de handelwijze van de Minister. Doordat de Autoriteit Corporate </w:t>
      </w:r>
      <w:proofErr w:type="spellStart"/>
      <w:r w:rsidRPr="00062325">
        <w:rPr>
          <w:sz w:val="20"/>
          <w:szCs w:val="20"/>
          <w:lang w:val="nl-NL"/>
        </w:rPr>
        <w:t>Governance</w:t>
      </w:r>
      <w:proofErr w:type="spellEnd"/>
      <w:r w:rsidRPr="00062325">
        <w:rPr>
          <w:sz w:val="20"/>
          <w:szCs w:val="20"/>
          <w:lang w:val="nl-NL"/>
        </w:rPr>
        <w:t xml:space="preserve"> niet in staat is gesteld een zienswijze over de benoeming aan de Staten aan te bieden, heeft dit debat niet kunnen plaatsvinden op basis van een zienswijze van de Autoriteit Corporate </w:t>
      </w:r>
      <w:proofErr w:type="spellStart"/>
      <w:r w:rsidRPr="00062325">
        <w:rPr>
          <w:sz w:val="20"/>
          <w:szCs w:val="20"/>
          <w:lang w:val="nl-NL"/>
        </w:rPr>
        <w:t>Governance</w:t>
      </w:r>
      <w:proofErr w:type="spellEnd"/>
      <w:r w:rsidRPr="00062325">
        <w:rPr>
          <w:sz w:val="20"/>
          <w:szCs w:val="20"/>
          <w:lang w:val="nl-NL"/>
        </w:rPr>
        <w:t>.</w:t>
      </w:r>
    </w:p>
    <w:p w14:paraId="1160EC94" w14:textId="77777777" w:rsidR="00E64C24" w:rsidRDefault="00E64C24" w:rsidP="009454D3">
      <w:pPr>
        <w:spacing w:after="0" w:line="276" w:lineRule="auto"/>
        <w:ind w:left="720"/>
        <w:jc w:val="both"/>
        <w:rPr>
          <w:b/>
          <w:bCs/>
          <w:i/>
          <w:iCs/>
          <w:sz w:val="20"/>
          <w:szCs w:val="20"/>
          <w:lang w:val="nl-NL"/>
        </w:rPr>
      </w:pPr>
    </w:p>
    <w:p w14:paraId="102D242E" w14:textId="7E515619" w:rsidR="00C10C73" w:rsidRPr="00062325" w:rsidRDefault="00C10C73" w:rsidP="009454D3">
      <w:pPr>
        <w:spacing w:after="0" w:line="276" w:lineRule="auto"/>
        <w:ind w:left="720"/>
        <w:jc w:val="both"/>
        <w:rPr>
          <w:sz w:val="20"/>
          <w:szCs w:val="20"/>
          <w:lang w:val="nl-NL"/>
        </w:rPr>
      </w:pPr>
      <w:r w:rsidRPr="00062325">
        <w:rPr>
          <w:b/>
          <w:bCs/>
          <w:i/>
          <w:iCs/>
          <w:sz w:val="20"/>
          <w:szCs w:val="20"/>
          <w:lang w:val="nl-NL"/>
        </w:rPr>
        <w:lastRenderedPageBreak/>
        <w:t>Alternatief D</w:t>
      </w:r>
      <w:r w:rsidRPr="00062325">
        <w:rPr>
          <w:sz w:val="20"/>
          <w:szCs w:val="20"/>
          <w:lang w:val="nl-NL"/>
        </w:rPr>
        <w:t xml:space="preserve">: De Minister stuurt een brief aan de Autoriteit Corporate </w:t>
      </w:r>
      <w:proofErr w:type="spellStart"/>
      <w:r w:rsidRPr="00062325">
        <w:rPr>
          <w:sz w:val="20"/>
          <w:szCs w:val="20"/>
          <w:lang w:val="nl-NL"/>
        </w:rPr>
        <w:t>Governance</w:t>
      </w:r>
      <w:proofErr w:type="spellEnd"/>
      <w:r w:rsidRPr="00062325">
        <w:rPr>
          <w:sz w:val="20"/>
          <w:szCs w:val="20"/>
          <w:lang w:val="nl-NL"/>
        </w:rPr>
        <w:t xml:space="preserve"> waarin hij uitvoerig motiveert waarom hij ondanks het negatieve advies van de Autoriteit Corporate </w:t>
      </w:r>
      <w:proofErr w:type="spellStart"/>
      <w:r w:rsidRPr="00062325">
        <w:rPr>
          <w:sz w:val="20"/>
          <w:szCs w:val="20"/>
          <w:lang w:val="nl-NL"/>
        </w:rPr>
        <w:t>Governance</w:t>
      </w:r>
      <w:proofErr w:type="spellEnd"/>
      <w:r w:rsidRPr="00062325">
        <w:rPr>
          <w:sz w:val="20"/>
          <w:szCs w:val="20"/>
          <w:lang w:val="nl-NL"/>
        </w:rPr>
        <w:t xml:space="preserve">, X toch wil benoemen. Hij stuurt een afschrift van de brief aan de Staten. De inhoud van de brief met de motivatie voor de afwijking van het negatieve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 xml:space="preserve">. Hij neemt de afkoelingsperiode van veertien dagen in acht. Daarna zet hij de benoeming door en neemt het besluit daartoe in de </w:t>
      </w:r>
      <w:proofErr w:type="spellStart"/>
      <w:r w:rsidRPr="00062325">
        <w:rPr>
          <w:sz w:val="20"/>
          <w:szCs w:val="20"/>
          <w:lang w:val="nl-NL"/>
        </w:rPr>
        <w:t>AvA</w:t>
      </w:r>
      <w:proofErr w:type="spellEnd"/>
      <w:r w:rsidRPr="00062325">
        <w:rPr>
          <w:sz w:val="20"/>
          <w:szCs w:val="20"/>
          <w:lang w:val="nl-NL"/>
        </w:rPr>
        <w:t xml:space="preserve"> van ABC N.V. </w:t>
      </w:r>
    </w:p>
    <w:p w14:paraId="56F46452"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geldig omdat de Minister alle wettelijke voorschriften in acht heeft genomen. Hierdoor is (in de Staten) een openbaar debat mogelijk geweest over de handelwijze van de Minister. Ook de Arubaanse bevolking heeft (via de website van de Autoriteit Corporate </w:t>
      </w:r>
      <w:proofErr w:type="spellStart"/>
      <w:r w:rsidRPr="00062325">
        <w:rPr>
          <w:sz w:val="20"/>
          <w:szCs w:val="20"/>
          <w:lang w:val="nl-NL"/>
        </w:rPr>
        <w:t>Governance</w:t>
      </w:r>
      <w:proofErr w:type="spellEnd"/>
      <w:r w:rsidRPr="00062325">
        <w:rPr>
          <w:sz w:val="20"/>
          <w:szCs w:val="20"/>
          <w:lang w:val="nl-NL"/>
        </w:rPr>
        <w:t xml:space="preserve"> en via de media) van de gang van zaken kennis kunnen nemen en zich daarover een mening kunnen vormen. Als de Minister noch door de Staten, noch door de publieke opinie ertoe wordt gebr</w:t>
      </w:r>
      <w:r>
        <w:rPr>
          <w:sz w:val="20"/>
          <w:szCs w:val="20"/>
          <w:lang w:val="nl-NL"/>
        </w:rPr>
        <w:t>a</w:t>
      </w:r>
      <w:r w:rsidRPr="00062325">
        <w:rPr>
          <w:sz w:val="20"/>
          <w:szCs w:val="20"/>
          <w:lang w:val="nl-NL"/>
        </w:rPr>
        <w:t>cht van zijn voornemen tot benoeming van X af te zien, is deze een feit.</w:t>
      </w:r>
    </w:p>
    <w:p w14:paraId="5ECA9A9E" w14:textId="77777777" w:rsidR="004D2BA1" w:rsidRPr="00470AAD" w:rsidRDefault="004D2BA1" w:rsidP="004D2BA1">
      <w:pPr>
        <w:spacing w:after="0" w:line="240" w:lineRule="auto"/>
        <w:jc w:val="both"/>
        <w:rPr>
          <w:rFonts w:cstheme="minorHAnsi"/>
          <w:lang w:val="nl-NL"/>
        </w:rPr>
      </w:pPr>
      <w:bookmarkStart w:id="91" w:name="_Hlk170118418"/>
    </w:p>
    <w:p w14:paraId="1D9A9A6F" w14:textId="7E864940" w:rsidR="004D2BA1" w:rsidRDefault="004D2BA1" w:rsidP="004D2BA1">
      <w:pPr>
        <w:pStyle w:val="ListParagraph"/>
        <w:shd w:val="clear" w:color="auto" w:fill="A3DBFF"/>
        <w:ind w:left="0"/>
        <w:jc w:val="both"/>
        <w:rPr>
          <w:lang w:val="nl-NL"/>
        </w:rPr>
      </w:pPr>
      <w:r>
        <w:rPr>
          <w:lang w:val="nl-NL"/>
        </w:rPr>
        <w:t>Zie artikel</w:t>
      </w:r>
      <w:ins w:id="92" w:author="Hellen van der Wal" w:date="2024-11-18T09:46:00Z" w16du:dateUtc="2024-11-18T13:46:00Z">
        <w:r w:rsidR="007F1FD6">
          <w:rPr>
            <w:lang w:val="nl-NL"/>
          </w:rPr>
          <w:t>en</w:t>
        </w:r>
      </w:ins>
      <w:r>
        <w:rPr>
          <w:lang w:val="nl-NL"/>
        </w:rPr>
        <w:t xml:space="preserve"> 1</w:t>
      </w:r>
      <w:r w:rsidR="002E2C2A">
        <w:rPr>
          <w:lang w:val="nl-NL"/>
        </w:rPr>
        <w:t>4</w:t>
      </w:r>
      <w:ins w:id="93" w:author="Hellen van der Wal" w:date="2024-11-18T09:46:00Z" w16du:dateUtc="2024-11-18T13:46:00Z">
        <w:r w:rsidR="007F1FD6">
          <w:rPr>
            <w:lang w:val="nl-NL"/>
          </w:rPr>
          <w:t xml:space="preserve"> en 15</w:t>
        </w:r>
      </w:ins>
      <w:r>
        <w:rPr>
          <w:lang w:val="nl-NL"/>
        </w:rPr>
        <w:t xml:space="preserve"> van de Landsverordening corporate </w:t>
      </w:r>
      <w:proofErr w:type="spellStart"/>
      <w:r>
        <w:rPr>
          <w:lang w:val="nl-NL"/>
        </w:rPr>
        <w:t>governance</w:t>
      </w:r>
      <w:proofErr w:type="spellEnd"/>
      <w:r w:rsidR="004D3CFC">
        <w:rPr>
          <w:lang w:val="nl-NL"/>
        </w:rPr>
        <w:t xml:space="preserve"> en de </w:t>
      </w:r>
      <w:r w:rsidR="00EF2D94">
        <w:rPr>
          <w:lang w:val="nl-NL"/>
        </w:rPr>
        <w:t>Memorie van Toelichting</w:t>
      </w:r>
    </w:p>
    <w:p w14:paraId="18FC0456" w14:textId="69069526" w:rsidR="004D2BA1" w:rsidRDefault="004D2BA1" w:rsidP="004D2BA1">
      <w:pPr>
        <w:shd w:val="clear" w:color="auto" w:fill="A3DBFF"/>
        <w:spacing w:after="0" w:line="240" w:lineRule="auto"/>
        <w:jc w:val="both"/>
        <w:rPr>
          <w:lang w:val="nl-NL"/>
        </w:rPr>
      </w:pPr>
      <w:r>
        <w:rPr>
          <w:lang w:val="nl-NL"/>
        </w:rPr>
        <w:t xml:space="preserve">Zie voor nadere uitleg Paragraaf </w:t>
      </w:r>
      <w:r w:rsidR="001C38B3">
        <w:rPr>
          <w:lang w:val="nl-NL"/>
        </w:rPr>
        <w:t>6</w:t>
      </w:r>
      <w:r>
        <w:rPr>
          <w:lang w:val="nl-NL"/>
        </w:rPr>
        <w:t xml:space="preserve"> Algemeen deel van de Memorie van Toelichting.</w:t>
      </w:r>
    </w:p>
    <w:p w14:paraId="173F0B9F" w14:textId="77777777" w:rsidR="004D2BA1" w:rsidRDefault="004D2BA1" w:rsidP="004D2BA1">
      <w:pPr>
        <w:spacing w:after="0" w:line="240" w:lineRule="auto"/>
        <w:jc w:val="both"/>
        <w:rPr>
          <w:rFonts w:cstheme="minorHAnsi"/>
          <w:lang w:val="nl-NL"/>
        </w:rPr>
      </w:pPr>
    </w:p>
    <w:bookmarkEnd w:id="91"/>
    <w:p w14:paraId="051EBD8D" w14:textId="77777777" w:rsidR="00D673D7" w:rsidRPr="0071749D" w:rsidRDefault="00D673D7">
      <w:pPr>
        <w:pStyle w:val="Heading2"/>
        <w:rPr>
          <w:lang w:val="nl-NL"/>
        </w:rPr>
        <w:pPrChange w:id="94" w:author="Mairon Croes" w:date="2025-01-22T11:04:00Z" w16du:dateUtc="2025-01-22T15:04:00Z">
          <w:pPr>
            <w:pStyle w:val="NormalWeb"/>
            <w:shd w:val="clear" w:color="auto" w:fill="E7E6E6" w:themeFill="background2"/>
            <w:spacing w:after="0" w:afterAutospacing="0"/>
          </w:pPr>
        </w:pPrChange>
      </w:pPr>
      <w:r w:rsidRPr="0071749D">
        <w:rPr>
          <w:lang w:val="nl-NL"/>
        </w:rPr>
        <w:t>Wat is de verhouding van de Autoriteit met andere toezichthouders?</w:t>
      </w:r>
    </w:p>
    <w:p w14:paraId="075A7B3B" w14:textId="77777777" w:rsidR="00D673D7" w:rsidRDefault="00D673D7" w:rsidP="00D673D7">
      <w:pPr>
        <w:pStyle w:val="ListParagraph"/>
        <w:ind w:left="0"/>
        <w:jc w:val="both"/>
        <w:rPr>
          <w:rFonts w:ascii="Arial" w:hAnsi="Arial" w:cs="Arial"/>
          <w:sz w:val="20"/>
          <w:szCs w:val="20"/>
          <w:lang w:val="nl-NL"/>
        </w:rPr>
      </w:pPr>
    </w:p>
    <w:p w14:paraId="56E921EB" w14:textId="77777777" w:rsidR="00421DD9" w:rsidRDefault="00421DD9" w:rsidP="00D673D7">
      <w:pPr>
        <w:pStyle w:val="ListParagraph"/>
        <w:ind w:left="0"/>
        <w:jc w:val="both"/>
        <w:rPr>
          <w:rFonts w:cstheme="minorHAnsi"/>
          <w:lang w:val="nl-NL"/>
        </w:rPr>
      </w:pPr>
      <w:r>
        <w:rPr>
          <w:rFonts w:cstheme="minorHAnsi"/>
          <w:lang w:val="nl-NL"/>
        </w:rPr>
        <w:t xml:space="preserve">De </w:t>
      </w:r>
      <w:r w:rsidR="00D673D7" w:rsidRPr="00421DD9">
        <w:rPr>
          <w:rFonts w:cstheme="minorHAnsi"/>
          <w:lang w:val="nl-NL"/>
        </w:rPr>
        <w:t>A</w:t>
      </w:r>
      <w:r w:rsidR="000519D5" w:rsidRPr="00421DD9">
        <w:rPr>
          <w:rFonts w:cstheme="minorHAnsi"/>
          <w:lang w:val="nl-NL"/>
        </w:rPr>
        <w:t>utoriteit</w:t>
      </w:r>
      <w:r w:rsidR="00D673D7" w:rsidRPr="00421DD9">
        <w:rPr>
          <w:rFonts w:cstheme="minorHAnsi"/>
          <w:lang w:val="nl-NL"/>
        </w:rPr>
        <w:t xml:space="preserve"> is geen toezichthouder zoals de Centrale Bank van Aruba (CBA). De CBA houdt toezicht op de financiële sector en doet dit op basis van publiekrechtelijke bevoegdheden in het publieke domein, zoals de toetsing van de geschiktheid en de betrouwbaarheid van bestuurders en commissarissen. </w:t>
      </w:r>
      <w:r w:rsidR="00133DD9" w:rsidRPr="00421DD9">
        <w:rPr>
          <w:rFonts w:cstheme="minorHAnsi"/>
          <w:lang w:val="nl-NL"/>
        </w:rPr>
        <w:t>De Autoriteit</w:t>
      </w:r>
      <w:r w:rsidR="00D673D7" w:rsidRPr="00421DD9">
        <w:rPr>
          <w:rFonts w:cstheme="minorHAnsi"/>
          <w:lang w:val="nl-NL"/>
        </w:rPr>
        <w:t xml:space="preserve"> mengt zich uitdrukkelijk niet in het toetsingskader van de CBA en andere publiekrechtelijke toezichthouders.  </w:t>
      </w:r>
    </w:p>
    <w:p w14:paraId="353631F8" w14:textId="48C71D45" w:rsidR="00D673D7" w:rsidRPr="00421DD9" w:rsidRDefault="00D673D7" w:rsidP="00D673D7">
      <w:pPr>
        <w:pStyle w:val="ListParagraph"/>
        <w:ind w:left="0"/>
        <w:jc w:val="both"/>
        <w:rPr>
          <w:rFonts w:cstheme="minorHAnsi"/>
          <w:lang w:val="nl-NL"/>
        </w:rPr>
      </w:pPr>
      <w:r w:rsidRPr="00421DD9">
        <w:rPr>
          <w:rFonts w:cstheme="minorHAnsi"/>
          <w:lang w:val="nl-NL"/>
        </w:rPr>
        <w:t xml:space="preserve">De toets van </w:t>
      </w:r>
      <w:r w:rsidR="00133DD9" w:rsidRPr="00421DD9">
        <w:rPr>
          <w:rFonts w:cstheme="minorHAnsi"/>
          <w:lang w:val="nl-NL"/>
        </w:rPr>
        <w:t>de Autoriteit</w:t>
      </w:r>
      <w:r w:rsidRPr="00421DD9">
        <w:rPr>
          <w:rFonts w:cstheme="minorHAnsi"/>
          <w:lang w:val="nl-NL"/>
        </w:rPr>
        <w:t xml:space="preserve"> is gericht op het handelen van de Minister. </w:t>
      </w:r>
      <w:r w:rsidR="00133DD9" w:rsidRPr="00421DD9">
        <w:rPr>
          <w:rFonts w:cstheme="minorHAnsi"/>
          <w:lang w:val="nl-NL"/>
        </w:rPr>
        <w:t>De autoriteit</w:t>
      </w:r>
      <w:r w:rsidRPr="00421DD9">
        <w:rPr>
          <w:rFonts w:cstheme="minorHAnsi"/>
          <w:lang w:val="nl-NL"/>
        </w:rPr>
        <w:t xml:space="preserve"> neemt </w:t>
      </w:r>
      <w:r w:rsidR="00133DD9" w:rsidRPr="00421DD9">
        <w:rPr>
          <w:rFonts w:cstheme="minorHAnsi"/>
          <w:lang w:val="nl-NL"/>
        </w:rPr>
        <w:t xml:space="preserve">dus </w:t>
      </w:r>
      <w:r w:rsidRPr="00421DD9">
        <w:rPr>
          <w:rFonts w:cstheme="minorHAnsi"/>
          <w:lang w:val="nl-NL"/>
        </w:rPr>
        <w:t xml:space="preserve">geen toezichthoudende taken over van bestaande wettelijk aangewezen toezichthouders, zoals de CBA. De beoordeling van </w:t>
      </w:r>
      <w:r w:rsidR="00133DD9" w:rsidRPr="00421DD9">
        <w:rPr>
          <w:rFonts w:cstheme="minorHAnsi"/>
          <w:lang w:val="nl-NL"/>
        </w:rPr>
        <w:t>de Autoriteit</w:t>
      </w:r>
      <w:r w:rsidRPr="00421DD9">
        <w:rPr>
          <w:rFonts w:cstheme="minorHAnsi"/>
          <w:lang w:val="nl-NL"/>
        </w:rPr>
        <w:t xml:space="preserve"> op basis van artikel 10 van het ontwerp ziet uitdrukkelijk niet </w:t>
      </w:r>
      <w:proofErr w:type="gramStart"/>
      <w:r w:rsidRPr="00421DD9">
        <w:rPr>
          <w:rFonts w:cstheme="minorHAnsi"/>
          <w:lang w:val="nl-NL"/>
        </w:rPr>
        <w:t>op  de</w:t>
      </w:r>
      <w:proofErr w:type="gramEnd"/>
      <w:r w:rsidRPr="00421DD9">
        <w:rPr>
          <w:rFonts w:cstheme="minorHAnsi"/>
          <w:lang w:val="nl-NL"/>
        </w:rPr>
        <w:t xml:space="preserve"> betrouwbaarheid en geschiktheid van kandidaat-bestuurders of -commissarissen, zoals de CBA verricht op basis van de financiële </w:t>
      </w:r>
      <w:proofErr w:type="spellStart"/>
      <w:r w:rsidRPr="00421DD9">
        <w:rPr>
          <w:rFonts w:cstheme="minorHAnsi"/>
          <w:lang w:val="nl-NL"/>
        </w:rPr>
        <w:t>toezichtswetgeving</w:t>
      </w:r>
      <w:proofErr w:type="spellEnd"/>
      <w:r w:rsidRPr="00421DD9">
        <w:rPr>
          <w:rFonts w:cstheme="minorHAnsi"/>
          <w:lang w:val="nl-NL"/>
        </w:rPr>
        <w:t>.</w:t>
      </w:r>
    </w:p>
    <w:p w14:paraId="54AEA384" w14:textId="77777777" w:rsidR="00133DD9" w:rsidRPr="00470AAD" w:rsidRDefault="00133DD9" w:rsidP="00133DD9">
      <w:pPr>
        <w:spacing w:after="0" w:line="240" w:lineRule="auto"/>
        <w:jc w:val="both"/>
        <w:rPr>
          <w:rFonts w:cstheme="minorHAnsi"/>
          <w:lang w:val="nl-NL"/>
        </w:rPr>
      </w:pPr>
    </w:p>
    <w:p w14:paraId="363AB42C" w14:textId="497052D5" w:rsidR="00D673D7" w:rsidRPr="00F00867" w:rsidRDefault="00133DD9" w:rsidP="00F00867">
      <w:pPr>
        <w:pStyle w:val="ListParagraph"/>
        <w:shd w:val="clear" w:color="auto" w:fill="A3DBFF"/>
        <w:ind w:left="0"/>
        <w:jc w:val="both"/>
        <w:rPr>
          <w:lang w:val="nl-NL"/>
        </w:rPr>
      </w:pPr>
      <w:r>
        <w:rPr>
          <w:lang w:val="nl-NL"/>
        </w:rPr>
        <w:t xml:space="preserve">Zie artikel 10 van de Landsverordening corporate </w:t>
      </w:r>
      <w:proofErr w:type="spellStart"/>
      <w:r>
        <w:rPr>
          <w:lang w:val="nl-NL"/>
        </w:rPr>
        <w:t>governance</w:t>
      </w:r>
      <w:proofErr w:type="spellEnd"/>
      <w:r>
        <w:rPr>
          <w:lang w:val="nl-NL"/>
        </w:rPr>
        <w:t xml:space="preserve"> en de Memorie van Toelichtin</w:t>
      </w:r>
      <w:r w:rsidR="00FE4366">
        <w:rPr>
          <w:lang w:val="nl-NL"/>
        </w:rPr>
        <w:t>g</w:t>
      </w:r>
    </w:p>
    <w:p w14:paraId="4C7DE2D3" w14:textId="6FAA3799" w:rsidR="00AF16F9" w:rsidRDefault="00AF16F9" w:rsidP="00470AAD">
      <w:pPr>
        <w:spacing w:after="0" w:line="240" w:lineRule="auto"/>
        <w:rPr>
          <w:rFonts w:cstheme="minorHAnsi"/>
          <w:lang w:val="nl-NL"/>
        </w:rPr>
      </w:pPr>
    </w:p>
    <w:p w14:paraId="5B8F79A6" w14:textId="6A4E5431" w:rsidR="00D74550" w:rsidRPr="004F6ED2" w:rsidRDefault="00D74550">
      <w:pPr>
        <w:pStyle w:val="Heading2"/>
        <w:rPr>
          <w:lang w:val="nl-NL"/>
        </w:rPr>
        <w:pPrChange w:id="95" w:author="Mairon Croes" w:date="2025-01-22T11:04:00Z" w16du:dateUtc="2025-01-22T15:04:00Z">
          <w:pPr>
            <w:pStyle w:val="NormalWeb"/>
            <w:shd w:val="clear" w:color="auto" w:fill="F2F2F2" w:themeFill="background1" w:themeFillShade="F2"/>
            <w:spacing w:after="0" w:afterAutospacing="0"/>
          </w:pPr>
        </w:pPrChange>
      </w:pPr>
      <w:r w:rsidRPr="00470AAD">
        <w:rPr>
          <w:lang w:val="nl-NL"/>
        </w:rPr>
        <w:t xml:space="preserve">Voor wie geldt de Code Corporate </w:t>
      </w:r>
      <w:proofErr w:type="spellStart"/>
      <w:r w:rsidRPr="00470AAD">
        <w:rPr>
          <w:lang w:val="nl-NL"/>
        </w:rPr>
        <w:t>Governance</w:t>
      </w:r>
      <w:proofErr w:type="spellEnd"/>
      <w:r w:rsidR="004631CA">
        <w:rPr>
          <w:lang w:val="nl-NL"/>
        </w:rPr>
        <w:t>?</w:t>
      </w:r>
    </w:p>
    <w:p w14:paraId="2A3AC9E5" w14:textId="77777777" w:rsidR="00D74550" w:rsidRPr="00470AAD" w:rsidRDefault="00D74550" w:rsidP="00470AAD">
      <w:pPr>
        <w:pStyle w:val="ListParagraph"/>
        <w:spacing w:after="0" w:line="240" w:lineRule="auto"/>
        <w:ind w:left="0"/>
        <w:rPr>
          <w:rFonts w:cstheme="minorHAnsi"/>
          <w:lang w:val="nl-NL"/>
        </w:rPr>
      </w:pPr>
    </w:p>
    <w:p w14:paraId="2C6021F2" w14:textId="0CC24FED"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De bepalingen in de Code zijn van toepassing op de volgende entiteiten:</w:t>
      </w:r>
    </w:p>
    <w:p w14:paraId="7F030CE3" w14:textId="77777777" w:rsidR="00D74550" w:rsidRPr="00470AAD" w:rsidRDefault="00D74550" w:rsidP="001907AD">
      <w:pPr>
        <w:pStyle w:val="ListParagraph"/>
        <w:spacing w:after="0" w:line="240" w:lineRule="auto"/>
        <w:ind w:left="0"/>
        <w:jc w:val="both"/>
        <w:rPr>
          <w:rFonts w:cstheme="minorHAnsi"/>
          <w:u w:val="single"/>
          <w:lang w:val="nl-NL"/>
        </w:rPr>
      </w:pPr>
    </w:p>
    <w:p w14:paraId="331267B6"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Overheidsvennootschappen</w:t>
      </w:r>
    </w:p>
    <w:p w14:paraId="642185B6"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Dit zijn vennootschappen, waarvan de aandelen of certificaten van aandelen geheel of gedeeltelijk, direct of indirect worden gehouden door het Land.</w:t>
      </w:r>
    </w:p>
    <w:p w14:paraId="751373BA" w14:textId="77777777" w:rsidR="00D74550" w:rsidRPr="00470AAD" w:rsidRDefault="00D74550" w:rsidP="001907AD">
      <w:pPr>
        <w:pStyle w:val="ListParagraph"/>
        <w:spacing w:after="0" w:line="240" w:lineRule="auto"/>
        <w:ind w:left="0"/>
        <w:jc w:val="both"/>
        <w:rPr>
          <w:rFonts w:cstheme="minorHAnsi"/>
          <w:lang w:val="nl-NL"/>
        </w:rPr>
      </w:pPr>
    </w:p>
    <w:p w14:paraId="064B93E5"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Overheidsstichtingen</w:t>
      </w:r>
    </w:p>
    <w:p w14:paraId="1C756C45"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Dit zijn stichtingen en verenigingen waarvan één of meer bestuurders dan wel één of meer commissarissen of vergelijkbare functionarissen kunnen worden benoemd en/of ontslagen door of op voordracht van (de </w:t>
      </w:r>
      <w:r w:rsidRPr="00470AAD">
        <w:rPr>
          <w:rFonts w:cstheme="minorHAnsi"/>
          <w:lang w:val="nl-NL"/>
        </w:rPr>
        <w:lastRenderedPageBreak/>
        <w:t>verantwoordelijke Minister) of waarvan de statuten door de verantwoordelijke Minister kunnen worden gewijzigd.</w:t>
      </w:r>
    </w:p>
    <w:p w14:paraId="5FC74FC2" w14:textId="77777777" w:rsidR="00D74550" w:rsidRPr="00470AAD" w:rsidRDefault="00D74550" w:rsidP="001907AD">
      <w:pPr>
        <w:pStyle w:val="ListParagraph"/>
        <w:spacing w:after="0" w:line="240" w:lineRule="auto"/>
        <w:ind w:left="0"/>
        <w:jc w:val="both"/>
        <w:rPr>
          <w:rFonts w:cstheme="minorHAnsi"/>
          <w:lang w:val="nl-NL"/>
        </w:rPr>
      </w:pPr>
    </w:p>
    <w:p w14:paraId="7C4BA442"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Bij landsverordening opgerichte rechtspersonen (</w:t>
      </w:r>
      <w:proofErr w:type="spellStart"/>
      <w:r w:rsidRPr="00470AAD">
        <w:rPr>
          <w:rFonts w:cstheme="minorHAnsi"/>
          <w:i/>
          <w:iCs/>
          <w:u w:val="single"/>
          <w:lang w:val="nl-NL"/>
        </w:rPr>
        <w:t>sui</w:t>
      </w:r>
      <w:proofErr w:type="spellEnd"/>
      <w:r w:rsidRPr="00470AAD">
        <w:rPr>
          <w:rFonts w:cstheme="minorHAnsi"/>
          <w:i/>
          <w:iCs/>
          <w:u w:val="single"/>
          <w:lang w:val="nl-NL"/>
        </w:rPr>
        <w:t xml:space="preserve"> </w:t>
      </w:r>
      <w:proofErr w:type="spellStart"/>
      <w:r w:rsidRPr="00470AAD">
        <w:rPr>
          <w:rFonts w:cstheme="minorHAnsi"/>
          <w:i/>
          <w:iCs/>
          <w:u w:val="single"/>
          <w:lang w:val="nl-NL"/>
        </w:rPr>
        <w:t>generis</w:t>
      </w:r>
      <w:proofErr w:type="spellEnd"/>
      <w:r w:rsidRPr="00470AAD">
        <w:rPr>
          <w:rFonts w:cstheme="minorHAnsi"/>
          <w:i/>
          <w:iCs/>
          <w:u w:val="single"/>
          <w:lang w:val="nl-NL"/>
        </w:rPr>
        <w:t xml:space="preserve"> rechtspersonen</w:t>
      </w:r>
      <w:r w:rsidRPr="00470AAD">
        <w:rPr>
          <w:rFonts w:cstheme="minorHAnsi"/>
          <w:u w:val="single"/>
          <w:lang w:val="nl-NL"/>
        </w:rPr>
        <w:t>)</w:t>
      </w:r>
    </w:p>
    <w:p w14:paraId="7CE96F8F"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Dit zijn landsverordening opgerichte rechtspersonen en andere publiekrechtelijke entiteiten, voor zover de Minister ter zake van </w:t>
      </w:r>
      <w:proofErr w:type="spellStart"/>
      <w:r w:rsidRPr="00470AAD">
        <w:rPr>
          <w:rFonts w:cstheme="minorHAnsi"/>
          <w:lang w:val="nl-NL"/>
        </w:rPr>
        <w:t>governance</w:t>
      </w:r>
      <w:proofErr w:type="spellEnd"/>
      <w:r w:rsidRPr="00470AAD">
        <w:rPr>
          <w:rFonts w:cstheme="minorHAnsi"/>
          <w:lang w:val="nl-NL"/>
        </w:rPr>
        <w:t xml:space="preserve"> gerelateerde onderwerpen bevoegd is. Hierbij gaat het zowel om de verantwoordelijkheid die de ministers </w:t>
      </w:r>
      <w:proofErr w:type="gramStart"/>
      <w:r w:rsidRPr="00470AAD">
        <w:rPr>
          <w:rFonts w:cstheme="minorHAnsi"/>
          <w:lang w:val="nl-NL"/>
        </w:rPr>
        <w:t>krachtens</w:t>
      </w:r>
      <w:proofErr w:type="gramEnd"/>
      <w:r w:rsidRPr="00470AAD">
        <w:rPr>
          <w:rFonts w:cstheme="minorHAnsi"/>
          <w:lang w:val="nl-NL"/>
        </w:rPr>
        <w:t xml:space="preserve"> de Landsverordening instelling ministeries hebben, als om de bevoegdheden die krachtens wettelijk voorschrift aan de ministers zijn toegekend voor de rechtspersonen die krachtens bijzondere landsverordeningen zijn of worden opgericht.</w:t>
      </w:r>
    </w:p>
    <w:p w14:paraId="2269BD42" w14:textId="77777777" w:rsidR="00D74550" w:rsidRDefault="00D74550" w:rsidP="001907AD">
      <w:pPr>
        <w:pStyle w:val="ListParagraph"/>
        <w:spacing w:line="240" w:lineRule="auto"/>
        <w:ind w:left="0"/>
        <w:jc w:val="both"/>
        <w:rPr>
          <w:rFonts w:cstheme="minorHAnsi"/>
          <w:lang w:val="nl-NL"/>
        </w:rPr>
      </w:pPr>
    </w:p>
    <w:p w14:paraId="50EC8FEB" w14:textId="77777777" w:rsidR="00B977B4" w:rsidRPr="00470AAD" w:rsidRDefault="00B977B4" w:rsidP="001907AD">
      <w:pPr>
        <w:spacing w:after="0" w:line="240" w:lineRule="auto"/>
        <w:jc w:val="both"/>
        <w:rPr>
          <w:rFonts w:cstheme="minorHAnsi"/>
          <w:lang w:val="nl-NL"/>
        </w:rPr>
      </w:pPr>
      <w:r w:rsidRPr="00470AAD">
        <w:rPr>
          <w:rFonts w:cstheme="minorHAnsi"/>
          <w:lang w:val="nl-NL"/>
        </w:rPr>
        <w:t xml:space="preserve">De Code wordt na de inwerkingtreding via de wijziging van de statuten ingevoerd in de overheidsvennootschappen en -stichtingen. Dit betekent dat de organen van de betrokken rechtspersoon de voorschriften in de Code volgens het basisprincipe van </w:t>
      </w:r>
      <w:proofErr w:type="spellStart"/>
      <w:r w:rsidRPr="00470AAD">
        <w:rPr>
          <w:rFonts w:cstheme="minorHAnsi"/>
          <w:i/>
          <w:iCs/>
          <w:lang w:val="nl-NL"/>
        </w:rPr>
        <w:t>comply</w:t>
      </w:r>
      <w:proofErr w:type="spellEnd"/>
      <w:r w:rsidRPr="00470AAD">
        <w:rPr>
          <w:rFonts w:cstheme="minorHAnsi"/>
          <w:i/>
          <w:iCs/>
          <w:lang w:val="nl-NL"/>
        </w:rPr>
        <w:t xml:space="preserve"> </w:t>
      </w:r>
      <w:proofErr w:type="spellStart"/>
      <w:r w:rsidRPr="00470AAD">
        <w:rPr>
          <w:rFonts w:cstheme="minorHAnsi"/>
          <w:i/>
          <w:iCs/>
          <w:lang w:val="nl-NL"/>
        </w:rPr>
        <w:t>and</w:t>
      </w:r>
      <w:proofErr w:type="spellEnd"/>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zullen moeten gaan toepassen.</w:t>
      </w:r>
    </w:p>
    <w:p w14:paraId="3152CF6F" w14:textId="77777777" w:rsidR="00B977B4" w:rsidRPr="00470AAD" w:rsidRDefault="00B977B4" w:rsidP="001907AD">
      <w:pPr>
        <w:pStyle w:val="ListParagraph"/>
        <w:spacing w:after="0" w:line="240" w:lineRule="auto"/>
        <w:ind w:left="0"/>
        <w:jc w:val="both"/>
        <w:rPr>
          <w:rFonts w:cstheme="minorHAnsi"/>
          <w:lang w:val="nl-NL"/>
        </w:rPr>
      </w:pPr>
    </w:p>
    <w:p w14:paraId="62C18885" w14:textId="7852642C" w:rsidR="00CB5E77"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In verschillende bepalingen van de Code wordt verwezen naar ‘de organen van de rechtspersoon’. Deze algemene formulering is nodig omdat de organen per categorie rechtspersoon kunnen verschillen. </w:t>
      </w:r>
    </w:p>
    <w:p w14:paraId="67455D0D" w14:textId="7E7DFF93" w:rsidR="00D74550"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Hieronder volgt ter illustratie, een overzicht van de organen die, per categorie en type rechtspersoon, gangbaar zijn in Aruba. </w:t>
      </w:r>
    </w:p>
    <w:p w14:paraId="1021917B" w14:textId="77777777" w:rsidR="00183B30" w:rsidRDefault="00183B30" w:rsidP="00470AAD">
      <w:pPr>
        <w:pStyle w:val="ListParagraph"/>
        <w:spacing w:after="0" w:line="240" w:lineRule="auto"/>
        <w:ind w:left="0"/>
        <w:rPr>
          <w:rFonts w:cstheme="minorHAnsi"/>
          <w:lang w:val="nl-NL"/>
        </w:rPr>
      </w:pPr>
    </w:p>
    <w:tbl>
      <w:tblPr>
        <w:tblStyle w:val="TableGrid"/>
        <w:tblW w:w="10530" w:type="dxa"/>
        <w:tblInd w:w="-275" w:type="dxa"/>
        <w:tblLayout w:type="fixed"/>
        <w:tblLook w:val="04A0" w:firstRow="1" w:lastRow="0" w:firstColumn="1" w:lastColumn="0" w:noHBand="0" w:noVBand="1"/>
      </w:tblPr>
      <w:tblGrid>
        <w:gridCol w:w="1440"/>
        <w:gridCol w:w="1890"/>
        <w:gridCol w:w="2070"/>
        <w:gridCol w:w="2421"/>
        <w:gridCol w:w="2709"/>
      </w:tblGrid>
      <w:tr w:rsidR="00183B30" w:rsidRPr="00607637" w14:paraId="6DE2AA27" w14:textId="77777777" w:rsidTr="00CA3737">
        <w:trPr>
          <w:cantSplit/>
          <w:trHeight w:val="1134"/>
        </w:trPr>
        <w:tc>
          <w:tcPr>
            <w:tcW w:w="1440" w:type="dxa"/>
          </w:tcPr>
          <w:p w14:paraId="33120709" w14:textId="77777777" w:rsidR="00183B30" w:rsidRPr="00607637" w:rsidRDefault="00183B30" w:rsidP="00FF3694">
            <w:pPr>
              <w:pStyle w:val="ListParagraph"/>
              <w:ind w:left="237"/>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Artikel in de Code</w:t>
            </w:r>
          </w:p>
        </w:tc>
        <w:tc>
          <w:tcPr>
            <w:tcW w:w="1890" w:type="dxa"/>
          </w:tcPr>
          <w:p w14:paraId="55A4ABC0" w14:textId="77777777" w:rsidR="00183B30" w:rsidRPr="00607637" w:rsidRDefault="00183B30" w:rsidP="00FF3694">
            <w:pPr>
              <w:pStyle w:val="ListParagraph"/>
              <w:ind w:left="95"/>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Categorie</w:t>
            </w:r>
          </w:p>
        </w:tc>
        <w:tc>
          <w:tcPr>
            <w:tcW w:w="2070" w:type="dxa"/>
          </w:tcPr>
          <w:p w14:paraId="295DC988" w14:textId="77777777" w:rsidR="00183B30" w:rsidRPr="00607637" w:rsidRDefault="00183B30" w:rsidP="00FF3694">
            <w:pPr>
              <w:pStyle w:val="ListParagraph"/>
              <w:ind w:left="112"/>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Type rechtspersoon</w:t>
            </w:r>
          </w:p>
        </w:tc>
        <w:tc>
          <w:tcPr>
            <w:tcW w:w="2421" w:type="dxa"/>
          </w:tcPr>
          <w:p w14:paraId="0E0925A6" w14:textId="77777777" w:rsidR="00183B30" w:rsidRPr="00607637" w:rsidRDefault="00183B30" w:rsidP="00FF3694">
            <w:pPr>
              <w:pStyle w:val="ListParagraph"/>
              <w:ind w:left="322"/>
              <w:jc w:val="both"/>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Voorbeeld</w:t>
            </w:r>
          </w:p>
        </w:tc>
        <w:tc>
          <w:tcPr>
            <w:tcW w:w="2709" w:type="dxa"/>
          </w:tcPr>
          <w:p w14:paraId="0FF61079" w14:textId="77777777" w:rsidR="00183B30" w:rsidRPr="00607637" w:rsidRDefault="00183B30" w:rsidP="00FF3694">
            <w:pPr>
              <w:pStyle w:val="ListParagraph"/>
              <w:ind w:left="0"/>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Organen</w:t>
            </w:r>
          </w:p>
        </w:tc>
      </w:tr>
      <w:tr w:rsidR="00183B30" w:rsidRPr="00607637" w14:paraId="3704D498" w14:textId="77777777" w:rsidTr="00CA3737">
        <w:trPr>
          <w:cantSplit/>
          <w:trHeight w:val="1134"/>
        </w:trPr>
        <w:tc>
          <w:tcPr>
            <w:tcW w:w="1440" w:type="dxa"/>
          </w:tcPr>
          <w:p w14:paraId="2BA67CDA"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a</w:t>
            </w:r>
          </w:p>
        </w:tc>
        <w:tc>
          <w:tcPr>
            <w:tcW w:w="1890" w:type="dxa"/>
          </w:tcPr>
          <w:p w14:paraId="2D107337"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publiekrechtelijke</w:t>
            </w:r>
            <w:proofErr w:type="gramEnd"/>
            <w:r w:rsidRPr="00607637">
              <w:rPr>
                <w:rFonts w:asciiTheme="majorHAnsi" w:hAnsiTheme="majorHAnsi" w:cstheme="majorHAnsi"/>
                <w:sz w:val="20"/>
                <w:szCs w:val="20"/>
                <w:lang w:val="nl-NL"/>
              </w:rPr>
              <w:t xml:space="preserve"> rechtspersonen</w:t>
            </w:r>
          </w:p>
        </w:tc>
        <w:tc>
          <w:tcPr>
            <w:tcW w:w="2070" w:type="dxa"/>
          </w:tcPr>
          <w:p w14:paraId="6B20CB69"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bij</w:t>
            </w:r>
            <w:proofErr w:type="gramEnd"/>
            <w:r w:rsidRPr="00607637">
              <w:rPr>
                <w:rFonts w:asciiTheme="majorHAnsi" w:hAnsiTheme="majorHAnsi" w:cstheme="majorHAnsi"/>
                <w:sz w:val="20"/>
                <w:szCs w:val="20"/>
                <w:lang w:val="nl-NL"/>
              </w:rPr>
              <w:t xml:space="preserve"> landsverordening opgerichte rechtspersoon (</w:t>
            </w:r>
            <w:proofErr w:type="spellStart"/>
            <w:r w:rsidRPr="00607637">
              <w:rPr>
                <w:rFonts w:asciiTheme="majorHAnsi" w:hAnsiTheme="majorHAnsi" w:cstheme="majorHAnsi"/>
                <w:i/>
                <w:iCs/>
                <w:sz w:val="20"/>
                <w:szCs w:val="20"/>
                <w:lang w:val="nl-NL"/>
              </w:rPr>
              <w:t>sui</w:t>
            </w:r>
            <w:proofErr w:type="spellEnd"/>
            <w:r w:rsidRPr="00607637">
              <w:rPr>
                <w:rFonts w:asciiTheme="majorHAnsi" w:hAnsiTheme="majorHAnsi" w:cstheme="majorHAnsi"/>
                <w:i/>
                <w:iCs/>
                <w:sz w:val="20"/>
                <w:szCs w:val="20"/>
                <w:lang w:val="nl-NL"/>
              </w:rPr>
              <w:t xml:space="preserve"> </w:t>
            </w:r>
            <w:proofErr w:type="spellStart"/>
            <w:r w:rsidRPr="00607637">
              <w:rPr>
                <w:rFonts w:asciiTheme="majorHAnsi" w:hAnsiTheme="majorHAnsi" w:cstheme="majorHAnsi"/>
                <w:i/>
                <w:iCs/>
                <w:sz w:val="20"/>
                <w:szCs w:val="20"/>
                <w:lang w:val="nl-NL"/>
              </w:rPr>
              <w:t>generis</w:t>
            </w:r>
            <w:proofErr w:type="spellEnd"/>
            <w:r w:rsidRPr="00607637">
              <w:rPr>
                <w:rFonts w:asciiTheme="majorHAnsi" w:hAnsiTheme="majorHAnsi" w:cstheme="majorHAnsi"/>
                <w:sz w:val="20"/>
                <w:szCs w:val="20"/>
                <w:lang w:val="nl-NL"/>
              </w:rPr>
              <w:t>)</w:t>
            </w:r>
          </w:p>
        </w:tc>
        <w:tc>
          <w:tcPr>
            <w:tcW w:w="2421" w:type="dxa"/>
          </w:tcPr>
          <w:p w14:paraId="64287174"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CBA</w:t>
            </w:r>
          </w:p>
          <w:p w14:paraId="7E956825"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ATA</w:t>
            </w:r>
          </w:p>
        </w:tc>
        <w:tc>
          <w:tcPr>
            <w:tcW w:w="2709" w:type="dxa"/>
          </w:tcPr>
          <w:p w14:paraId="44C9610E"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7C9D3B9C"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tc>
      </w:tr>
      <w:tr w:rsidR="00183B30" w:rsidRPr="00607637" w14:paraId="7449F3B9" w14:textId="77777777" w:rsidTr="00CA3737">
        <w:trPr>
          <w:cantSplit/>
          <w:trHeight w:val="1134"/>
        </w:trPr>
        <w:tc>
          <w:tcPr>
            <w:tcW w:w="1440" w:type="dxa"/>
          </w:tcPr>
          <w:p w14:paraId="4F5CAE0C"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b</w:t>
            </w:r>
          </w:p>
        </w:tc>
        <w:tc>
          <w:tcPr>
            <w:tcW w:w="1890" w:type="dxa"/>
          </w:tcPr>
          <w:p w14:paraId="318DF29A"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-vennootschappen</w:t>
            </w:r>
          </w:p>
        </w:tc>
        <w:tc>
          <w:tcPr>
            <w:tcW w:w="2070" w:type="dxa"/>
          </w:tcPr>
          <w:p w14:paraId="2DA0DB88"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naamloze</w:t>
            </w:r>
            <w:proofErr w:type="gramEnd"/>
            <w:r w:rsidRPr="00607637">
              <w:rPr>
                <w:rFonts w:asciiTheme="majorHAnsi" w:hAnsiTheme="majorHAnsi" w:cstheme="majorHAnsi"/>
                <w:sz w:val="20"/>
                <w:szCs w:val="20"/>
                <w:lang w:val="nl-NL"/>
              </w:rPr>
              <w:t xml:space="preserve"> vennootschap (NV)</w:t>
            </w:r>
          </w:p>
          <w:p w14:paraId="0F12C53A" w14:textId="77777777" w:rsidR="00183B30" w:rsidRPr="00607637" w:rsidRDefault="00183B30" w:rsidP="00FF3694">
            <w:pPr>
              <w:pStyle w:val="ListParagraph"/>
              <w:ind w:left="112"/>
              <w:rPr>
                <w:rFonts w:asciiTheme="majorHAnsi" w:hAnsiTheme="majorHAnsi" w:cstheme="majorHAnsi"/>
                <w:sz w:val="20"/>
                <w:szCs w:val="20"/>
                <w:lang w:val="nl-NL"/>
              </w:rPr>
            </w:pPr>
            <w:r w:rsidRPr="00607637">
              <w:rPr>
                <w:rFonts w:asciiTheme="majorHAnsi" w:hAnsiTheme="majorHAnsi" w:cstheme="majorHAnsi"/>
                <w:sz w:val="20"/>
                <w:szCs w:val="20"/>
                <w:lang w:val="nl-NL"/>
              </w:rPr>
              <w:t>Vennootschap met beperkte aansprakelijkheid (VBA)</w:t>
            </w:r>
          </w:p>
        </w:tc>
        <w:tc>
          <w:tcPr>
            <w:tcW w:w="2421" w:type="dxa"/>
          </w:tcPr>
          <w:p w14:paraId="5E250D39"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AAA</w:t>
            </w:r>
          </w:p>
          <w:p w14:paraId="4E7924AA"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SETAR</w:t>
            </w:r>
          </w:p>
          <w:p w14:paraId="1880693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Utilities Aruba N.V.</w:t>
            </w:r>
          </w:p>
        </w:tc>
        <w:tc>
          <w:tcPr>
            <w:tcW w:w="2709" w:type="dxa"/>
          </w:tcPr>
          <w:p w14:paraId="1152676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2155F29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p w14:paraId="7948AE0C"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vergadering van aandeelhouders</w:t>
            </w:r>
          </w:p>
        </w:tc>
      </w:tr>
      <w:tr w:rsidR="00183B30" w:rsidRPr="0035389B" w14:paraId="4C05A2D3" w14:textId="77777777" w:rsidTr="00CA3737">
        <w:trPr>
          <w:cantSplit/>
          <w:trHeight w:val="1134"/>
        </w:trPr>
        <w:tc>
          <w:tcPr>
            <w:tcW w:w="1440" w:type="dxa"/>
          </w:tcPr>
          <w:p w14:paraId="5417F9AA"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c</w:t>
            </w:r>
          </w:p>
          <w:p w14:paraId="36D1D988" w14:textId="77777777" w:rsidR="00183B30" w:rsidRPr="00607637" w:rsidRDefault="00183B30" w:rsidP="00FF3694">
            <w:pPr>
              <w:pStyle w:val="ListParagraph"/>
              <w:ind w:left="237"/>
              <w:rPr>
                <w:rFonts w:asciiTheme="majorHAnsi" w:hAnsiTheme="majorHAnsi" w:cstheme="majorHAnsi"/>
                <w:sz w:val="20"/>
                <w:szCs w:val="20"/>
                <w:lang w:val="nl-NL"/>
              </w:rPr>
            </w:pPr>
          </w:p>
        </w:tc>
        <w:tc>
          <w:tcPr>
            <w:tcW w:w="1890" w:type="dxa"/>
          </w:tcPr>
          <w:p w14:paraId="2B930A07"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-stichtingen</w:t>
            </w:r>
          </w:p>
        </w:tc>
        <w:tc>
          <w:tcPr>
            <w:tcW w:w="2070" w:type="dxa"/>
          </w:tcPr>
          <w:p w14:paraId="42F47D4B"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stichting</w:t>
            </w:r>
            <w:proofErr w:type="gramEnd"/>
          </w:p>
        </w:tc>
        <w:tc>
          <w:tcPr>
            <w:tcW w:w="2421" w:type="dxa"/>
          </w:tcPr>
          <w:p w14:paraId="38777C6A"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FCCA</w:t>
            </w:r>
          </w:p>
          <w:p w14:paraId="5AECC400"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APFA</w:t>
            </w:r>
          </w:p>
          <w:p w14:paraId="48281781"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FLPD</w:t>
            </w:r>
          </w:p>
        </w:tc>
        <w:tc>
          <w:tcPr>
            <w:tcW w:w="2709" w:type="dxa"/>
          </w:tcPr>
          <w:p w14:paraId="451A9218"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27638194"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 of raad van toezicht</w:t>
            </w:r>
          </w:p>
          <w:p w14:paraId="2F6EE2F5" w14:textId="77777777" w:rsidR="00183B30" w:rsidRPr="00607637" w:rsidRDefault="00183B30" w:rsidP="00FF3694">
            <w:pPr>
              <w:pStyle w:val="ListParagraph"/>
              <w:ind w:left="0"/>
              <w:rPr>
                <w:rFonts w:asciiTheme="majorHAnsi" w:hAnsiTheme="majorHAnsi" w:cstheme="majorHAnsi"/>
                <w:sz w:val="20"/>
                <w:szCs w:val="20"/>
                <w:lang w:val="nl-NL"/>
              </w:rPr>
            </w:pPr>
          </w:p>
        </w:tc>
      </w:tr>
      <w:tr w:rsidR="00183B30" w:rsidRPr="00607637" w14:paraId="3EBC8947" w14:textId="77777777" w:rsidTr="00CA3737">
        <w:trPr>
          <w:cantSplit/>
          <w:trHeight w:val="1134"/>
        </w:trPr>
        <w:tc>
          <w:tcPr>
            <w:tcW w:w="1440" w:type="dxa"/>
          </w:tcPr>
          <w:p w14:paraId="0F445FFB"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c</w:t>
            </w:r>
          </w:p>
        </w:tc>
        <w:tc>
          <w:tcPr>
            <w:tcW w:w="1890" w:type="dxa"/>
          </w:tcPr>
          <w:p w14:paraId="4D22E62B"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-verenigingen</w:t>
            </w:r>
          </w:p>
        </w:tc>
        <w:tc>
          <w:tcPr>
            <w:tcW w:w="2070" w:type="dxa"/>
          </w:tcPr>
          <w:p w14:paraId="4EE4CC1F"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vereniging</w:t>
            </w:r>
            <w:proofErr w:type="gramEnd"/>
          </w:p>
        </w:tc>
        <w:tc>
          <w:tcPr>
            <w:tcW w:w="2421" w:type="dxa"/>
          </w:tcPr>
          <w:p w14:paraId="3A77AC8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it-IT"/>
              </w:rPr>
            </w:pPr>
            <w:proofErr w:type="spellStart"/>
            <w:r w:rsidRPr="00607637">
              <w:rPr>
                <w:rFonts w:asciiTheme="majorHAnsi" w:hAnsiTheme="majorHAnsi" w:cstheme="majorHAnsi"/>
                <w:sz w:val="20"/>
                <w:szCs w:val="20"/>
                <w:lang w:val="it-IT"/>
              </w:rPr>
              <w:t>Asociacion</w:t>
            </w:r>
            <w:proofErr w:type="spellEnd"/>
            <w:r w:rsidRPr="00607637">
              <w:rPr>
                <w:rFonts w:asciiTheme="majorHAnsi" w:hAnsiTheme="majorHAnsi" w:cstheme="majorHAnsi"/>
                <w:sz w:val="20"/>
                <w:szCs w:val="20"/>
                <w:lang w:val="it-IT"/>
              </w:rPr>
              <w:t xml:space="preserve"> </w:t>
            </w:r>
            <w:proofErr w:type="spellStart"/>
            <w:r w:rsidRPr="00607637">
              <w:rPr>
                <w:rFonts w:asciiTheme="majorHAnsi" w:hAnsiTheme="majorHAnsi" w:cstheme="majorHAnsi"/>
                <w:sz w:val="20"/>
                <w:szCs w:val="20"/>
                <w:lang w:val="it-IT"/>
              </w:rPr>
              <w:t>Trabao</w:t>
            </w:r>
            <w:proofErr w:type="spellEnd"/>
            <w:r w:rsidRPr="00607637">
              <w:rPr>
                <w:rFonts w:asciiTheme="majorHAnsi" w:hAnsiTheme="majorHAnsi" w:cstheme="majorHAnsi"/>
                <w:sz w:val="20"/>
                <w:szCs w:val="20"/>
                <w:lang w:val="it-IT"/>
              </w:rPr>
              <w:t xml:space="preserve"> di </w:t>
            </w:r>
            <w:proofErr w:type="spellStart"/>
            <w:r w:rsidRPr="00607637">
              <w:rPr>
                <w:rFonts w:asciiTheme="majorHAnsi" w:hAnsiTheme="majorHAnsi" w:cstheme="majorHAnsi"/>
                <w:sz w:val="20"/>
                <w:szCs w:val="20"/>
                <w:lang w:val="it-IT"/>
              </w:rPr>
              <w:t>Hubentud</w:t>
            </w:r>
            <w:proofErr w:type="spellEnd"/>
            <w:r w:rsidRPr="00607637">
              <w:rPr>
                <w:rFonts w:asciiTheme="majorHAnsi" w:hAnsiTheme="majorHAnsi" w:cstheme="majorHAnsi"/>
                <w:sz w:val="20"/>
                <w:szCs w:val="20"/>
                <w:lang w:val="it-IT"/>
              </w:rPr>
              <w:t xml:space="preserve"> </w:t>
            </w:r>
            <w:proofErr w:type="spellStart"/>
            <w:r w:rsidRPr="00607637">
              <w:rPr>
                <w:rFonts w:asciiTheme="majorHAnsi" w:hAnsiTheme="majorHAnsi" w:cstheme="majorHAnsi"/>
                <w:sz w:val="20"/>
                <w:szCs w:val="20"/>
                <w:lang w:val="it-IT"/>
              </w:rPr>
              <w:t>na</w:t>
            </w:r>
            <w:proofErr w:type="spellEnd"/>
            <w:r w:rsidRPr="00607637">
              <w:rPr>
                <w:rFonts w:asciiTheme="majorHAnsi" w:hAnsiTheme="majorHAnsi" w:cstheme="majorHAnsi"/>
                <w:sz w:val="20"/>
                <w:szCs w:val="20"/>
                <w:lang w:val="it-IT"/>
              </w:rPr>
              <w:t xml:space="preserve"> Aruba (ATHA)</w:t>
            </w:r>
          </w:p>
          <w:p w14:paraId="1C23C7FD"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rPr>
            </w:pPr>
            <w:r w:rsidRPr="00607637">
              <w:rPr>
                <w:rFonts w:asciiTheme="majorHAnsi" w:hAnsiTheme="majorHAnsi" w:cstheme="majorHAnsi"/>
                <w:sz w:val="20"/>
                <w:szCs w:val="20"/>
              </w:rPr>
              <w:t>Young Men’s Christian Association of Aruba (YMCA)</w:t>
            </w:r>
          </w:p>
        </w:tc>
        <w:tc>
          <w:tcPr>
            <w:tcW w:w="2709" w:type="dxa"/>
          </w:tcPr>
          <w:p w14:paraId="23BBE6D1"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7A92925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 of raad van toezicht</w:t>
            </w:r>
          </w:p>
          <w:p w14:paraId="640569E6"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ledenvergadering</w:t>
            </w:r>
          </w:p>
        </w:tc>
      </w:tr>
      <w:tr w:rsidR="00183B30" w:rsidRPr="00607637" w14:paraId="2D76F295" w14:textId="77777777" w:rsidTr="00CA3737">
        <w:trPr>
          <w:cantSplit/>
          <w:trHeight w:val="1134"/>
        </w:trPr>
        <w:tc>
          <w:tcPr>
            <w:tcW w:w="1440" w:type="dxa"/>
          </w:tcPr>
          <w:p w14:paraId="61EB31C5"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lastRenderedPageBreak/>
              <w:t>2 lid 1 onderdeel d</w:t>
            </w:r>
          </w:p>
        </w:tc>
        <w:tc>
          <w:tcPr>
            <w:tcW w:w="1890" w:type="dxa"/>
          </w:tcPr>
          <w:p w14:paraId="16E14FA0" w14:textId="77777777" w:rsidR="00183B30" w:rsidRPr="00607637" w:rsidRDefault="00183B30" w:rsidP="00FF3694">
            <w:pPr>
              <w:pStyle w:val="ListParagraph"/>
              <w:ind w:left="95"/>
              <w:rPr>
                <w:rFonts w:asciiTheme="majorHAnsi" w:hAnsiTheme="majorHAnsi" w:cstheme="majorHAnsi"/>
                <w:sz w:val="20"/>
                <w:szCs w:val="20"/>
                <w:lang w:val="nl-NL"/>
              </w:rPr>
            </w:pPr>
            <w:proofErr w:type="spellStart"/>
            <w:proofErr w:type="gramStart"/>
            <w:r w:rsidRPr="00607637">
              <w:rPr>
                <w:rFonts w:asciiTheme="majorHAnsi" w:hAnsiTheme="majorHAnsi" w:cstheme="majorHAnsi"/>
                <w:sz w:val="20"/>
                <w:szCs w:val="20"/>
                <w:lang w:val="nl-NL"/>
              </w:rPr>
              <w:t>dochter</w:t>
            </w:r>
            <w:proofErr w:type="gramEnd"/>
            <w:r w:rsidRPr="00607637">
              <w:rPr>
                <w:rFonts w:asciiTheme="majorHAnsi" w:hAnsiTheme="majorHAnsi" w:cstheme="majorHAnsi"/>
                <w:sz w:val="20"/>
                <w:szCs w:val="20"/>
                <w:lang w:val="nl-NL"/>
              </w:rPr>
              <w:t>-vennootschappen</w:t>
            </w:r>
            <w:proofErr w:type="spellEnd"/>
          </w:p>
        </w:tc>
        <w:tc>
          <w:tcPr>
            <w:tcW w:w="2070" w:type="dxa"/>
          </w:tcPr>
          <w:p w14:paraId="5CB866AB"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naamloze</w:t>
            </w:r>
            <w:proofErr w:type="gramEnd"/>
            <w:r w:rsidRPr="00607637">
              <w:rPr>
                <w:rFonts w:asciiTheme="majorHAnsi" w:hAnsiTheme="majorHAnsi" w:cstheme="majorHAnsi"/>
                <w:sz w:val="20"/>
                <w:szCs w:val="20"/>
                <w:lang w:val="nl-NL"/>
              </w:rPr>
              <w:t xml:space="preserve"> vennootschap (NV)</w:t>
            </w:r>
          </w:p>
          <w:p w14:paraId="29479B25" w14:textId="77777777" w:rsidR="00183B30" w:rsidRPr="00607637" w:rsidRDefault="00183B30" w:rsidP="00FF3694">
            <w:pPr>
              <w:pStyle w:val="ListParagraph"/>
              <w:ind w:left="112"/>
              <w:rPr>
                <w:rFonts w:asciiTheme="majorHAnsi" w:hAnsiTheme="majorHAnsi" w:cstheme="majorHAnsi"/>
                <w:sz w:val="20"/>
                <w:szCs w:val="20"/>
                <w:lang w:val="nl-NL"/>
              </w:rPr>
            </w:pPr>
            <w:r w:rsidRPr="00607637">
              <w:rPr>
                <w:rFonts w:asciiTheme="majorHAnsi" w:hAnsiTheme="majorHAnsi" w:cstheme="majorHAnsi"/>
                <w:sz w:val="20"/>
                <w:szCs w:val="20"/>
                <w:lang w:val="nl-NL"/>
              </w:rPr>
              <w:t>Vennootschap met beperkte aansprakelijkheid (VBA)</w:t>
            </w:r>
          </w:p>
        </w:tc>
        <w:tc>
          <w:tcPr>
            <w:tcW w:w="2421" w:type="dxa"/>
          </w:tcPr>
          <w:p w14:paraId="3B1798E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ELMAR</w:t>
            </w:r>
          </w:p>
          <w:p w14:paraId="1352CF09"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WEB</w:t>
            </w:r>
          </w:p>
          <w:p w14:paraId="6ADD4750"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proofErr w:type="spellStart"/>
            <w:r w:rsidRPr="00607637">
              <w:rPr>
                <w:rFonts w:asciiTheme="majorHAnsi" w:hAnsiTheme="majorHAnsi" w:cstheme="majorHAnsi"/>
                <w:sz w:val="20"/>
                <w:szCs w:val="20"/>
                <w:lang w:val="nl-NL"/>
              </w:rPr>
              <w:t>Tele</w:t>
            </w:r>
            <w:proofErr w:type="spellEnd"/>
            <w:r w:rsidRPr="00607637">
              <w:rPr>
                <w:rFonts w:asciiTheme="majorHAnsi" w:hAnsiTheme="majorHAnsi" w:cstheme="majorHAnsi"/>
                <w:sz w:val="20"/>
                <w:szCs w:val="20"/>
                <w:lang w:val="nl-NL"/>
              </w:rPr>
              <w:t xml:space="preserve"> Aruba N.V.</w:t>
            </w:r>
          </w:p>
          <w:p w14:paraId="4605A6FF" w14:textId="77777777" w:rsidR="00183B30" w:rsidRPr="00607637" w:rsidRDefault="00183B30" w:rsidP="00FF3694">
            <w:pPr>
              <w:pStyle w:val="ListParagraph"/>
              <w:ind w:left="322" w:hanging="284"/>
              <w:rPr>
                <w:rFonts w:asciiTheme="majorHAnsi" w:hAnsiTheme="majorHAnsi" w:cstheme="majorHAnsi"/>
                <w:sz w:val="20"/>
                <w:szCs w:val="20"/>
                <w:lang w:val="nl-NL"/>
              </w:rPr>
            </w:pPr>
          </w:p>
        </w:tc>
        <w:tc>
          <w:tcPr>
            <w:tcW w:w="2709" w:type="dxa"/>
          </w:tcPr>
          <w:p w14:paraId="61E463DE"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11D836AF"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p w14:paraId="2EB694CB"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vergadering van aandeelhouders</w:t>
            </w:r>
          </w:p>
        </w:tc>
      </w:tr>
    </w:tbl>
    <w:p w14:paraId="35A26BE5" w14:textId="77777777" w:rsidR="00183B30" w:rsidRPr="00470AAD" w:rsidRDefault="00183B30" w:rsidP="00470AAD">
      <w:pPr>
        <w:pStyle w:val="ListParagraph"/>
        <w:spacing w:after="0" w:line="240" w:lineRule="auto"/>
        <w:ind w:left="0"/>
        <w:rPr>
          <w:rFonts w:cstheme="minorHAnsi"/>
          <w:lang w:val="nl-NL"/>
        </w:rPr>
      </w:pPr>
    </w:p>
    <w:p w14:paraId="6B0F98B5" w14:textId="77777777" w:rsidR="00D74550" w:rsidRPr="00470AAD" w:rsidRDefault="00D74550" w:rsidP="00470AAD">
      <w:pPr>
        <w:pStyle w:val="ListParagraph"/>
        <w:spacing w:after="0" w:line="240" w:lineRule="auto"/>
        <w:rPr>
          <w:rFonts w:cstheme="minorHAnsi"/>
          <w:lang w:val="nl-NL"/>
        </w:rPr>
      </w:pPr>
    </w:p>
    <w:p w14:paraId="4E060ED0" w14:textId="77777777" w:rsidR="00D74550" w:rsidRPr="00470AAD" w:rsidRDefault="00D74550">
      <w:pPr>
        <w:pStyle w:val="Heading2"/>
        <w:rPr>
          <w:lang w:val="nl-NL"/>
        </w:rPr>
        <w:pPrChange w:id="96" w:author="Mairon Croes" w:date="2025-01-22T11:04:00Z" w16du:dateUtc="2025-01-22T15:04:00Z">
          <w:pPr>
            <w:pStyle w:val="NormalWeb"/>
            <w:shd w:val="clear" w:color="auto" w:fill="F2F2F2" w:themeFill="background1" w:themeFillShade="F2"/>
            <w:spacing w:after="0" w:afterAutospacing="0"/>
          </w:pPr>
        </w:pPrChange>
      </w:pPr>
      <w:r w:rsidRPr="00470AAD">
        <w:rPr>
          <w:lang w:val="nl-NL"/>
        </w:rPr>
        <w:t>Hoe implementeer ik de Code in mijn organisatie?</w:t>
      </w:r>
    </w:p>
    <w:p w14:paraId="127383FE" w14:textId="77777777" w:rsidR="00BA4D76" w:rsidRDefault="00BA4D76" w:rsidP="00470AAD">
      <w:pPr>
        <w:rPr>
          <w:rFonts w:cstheme="minorHAnsi"/>
          <w:lang w:val="nl-NL"/>
        </w:rPr>
      </w:pPr>
    </w:p>
    <w:p w14:paraId="6F5F72AB" w14:textId="1CD1D9C8" w:rsidR="00D40D8A" w:rsidRDefault="00D40D8A" w:rsidP="00470AAD">
      <w:pPr>
        <w:pStyle w:val="ListParagraph"/>
        <w:ind w:left="0"/>
        <w:jc w:val="both"/>
        <w:rPr>
          <w:rFonts w:cstheme="minorHAnsi"/>
          <w:lang w:val="nl-NL"/>
        </w:rPr>
      </w:pPr>
      <w:r>
        <w:rPr>
          <w:rFonts w:cstheme="minorHAnsi"/>
          <w:lang w:val="nl-NL"/>
        </w:rPr>
        <w:t xml:space="preserve">De Code is </w:t>
      </w:r>
      <w:r w:rsidR="00A920DC">
        <w:rPr>
          <w:rFonts w:cstheme="minorHAnsi"/>
          <w:lang w:val="nl-NL"/>
        </w:rPr>
        <w:t>rechtstreeks</w:t>
      </w:r>
      <w:r>
        <w:rPr>
          <w:rFonts w:cstheme="minorHAnsi"/>
          <w:lang w:val="nl-NL"/>
        </w:rPr>
        <w:t xml:space="preserve"> van toepassing op de publiekrechtelijke rechtspersonen</w:t>
      </w:r>
      <w:r w:rsidR="00A920DC">
        <w:rPr>
          <w:rFonts w:cstheme="minorHAnsi"/>
          <w:lang w:val="nl-NL"/>
        </w:rPr>
        <w:t xml:space="preserve"> </w:t>
      </w:r>
      <w:proofErr w:type="spellStart"/>
      <w:r w:rsidR="00A920DC">
        <w:rPr>
          <w:rFonts w:cstheme="minorHAnsi"/>
          <w:lang w:val="nl-NL"/>
        </w:rPr>
        <w:t>sui</w:t>
      </w:r>
      <w:proofErr w:type="spellEnd"/>
      <w:r w:rsidR="00A920DC">
        <w:rPr>
          <w:rFonts w:cstheme="minorHAnsi"/>
          <w:lang w:val="nl-NL"/>
        </w:rPr>
        <w:t xml:space="preserve"> </w:t>
      </w:r>
      <w:proofErr w:type="spellStart"/>
      <w:r w:rsidR="00A920DC">
        <w:rPr>
          <w:rFonts w:cstheme="minorHAnsi"/>
          <w:lang w:val="nl-NL"/>
        </w:rPr>
        <w:t>generis</w:t>
      </w:r>
      <w:proofErr w:type="spellEnd"/>
      <w:r w:rsidR="00A920DC">
        <w:rPr>
          <w:rFonts w:cstheme="minorHAnsi"/>
          <w:lang w:val="nl-NL"/>
        </w:rPr>
        <w:t>. Dus zodra de Code in werking treedt, zullen deze organisaties</w:t>
      </w:r>
      <w:r w:rsidR="00607E7E">
        <w:rPr>
          <w:rFonts w:cstheme="minorHAnsi"/>
          <w:lang w:val="nl-NL"/>
        </w:rPr>
        <w:t xml:space="preserve"> de Code volgens het basisprincipe van </w:t>
      </w:r>
      <w:proofErr w:type="spellStart"/>
      <w:r w:rsidR="00607E7E" w:rsidRPr="00607E7E">
        <w:rPr>
          <w:rFonts w:cstheme="minorHAnsi"/>
          <w:i/>
          <w:iCs/>
          <w:lang w:val="nl-NL"/>
        </w:rPr>
        <w:t>comply</w:t>
      </w:r>
      <w:proofErr w:type="spellEnd"/>
      <w:r w:rsidR="00607E7E" w:rsidRPr="00607E7E">
        <w:rPr>
          <w:rFonts w:cstheme="minorHAnsi"/>
          <w:i/>
          <w:iCs/>
          <w:lang w:val="nl-NL"/>
        </w:rPr>
        <w:t xml:space="preserve"> or </w:t>
      </w:r>
      <w:proofErr w:type="spellStart"/>
      <w:r w:rsidR="00607E7E" w:rsidRPr="00607E7E">
        <w:rPr>
          <w:rFonts w:cstheme="minorHAnsi"/>
          <w:i/>
          <w:iCs/>
          <w:lang w:val="nl-NL"/>
        </w:rPr>
        <w:t>explain</w:t>
      </w:r>
      <w:proofErr w:type="spellEnd"/>
    </w:p>
    <w:p w14:paraId="1FF048AB" w14:textId="4E7A930A" w:rsidR="00A920DC" w:rsidRDefault="00CA3737" w:rsidP="00470AAD">
      <w:pPr>
        <w:pStyle w:val="ListParagraph"/>
        <w:ind w:left="0"/>
        <w:jc w:val="both"/>
        <w:rPr>
          <w:rFonts w:cstheme="minorHAnsi"/>
          <w:lang w:val="nl-NL"/>
        </w:rPr>
      </w:pPr>
      <w:proofErr w:type="gramStart"/>
      <w:r>
        <w:rPr>
          <w:rFonts w:cstheme="minorHAnsi"/>
          <w:lang w:val="nl-NL"/>
        </w:rPr>
        <w:t>m</w:t>
      </w:r>
      <w:r w:rsidR="00607E7E">
        <w:rPr>
          <w:rFonts w:cstheme="minorHAnsi"/>
          <w:lang w:val="nl-NL"/>
        </w:rPr>
        <w:t>oeten</w:t>
      </w:r>
      <w:proofErr w:type="gramEnd"/>
      <w:r w:rsidR="00607E7E">
        <w:rPr>
          <w:rFonts w:cstheme="minorHAnsi"/>
          <w:lang w:val="nl-NL"/>
        </w:rPr>
        <w:t xml:space="preserve"> gaan toepassen.</w:t>
      </w:r>
    </w:p>
    <w:p w14:paraId="2EF9B2DC" w14:textId="77777777" w:rsidR="00607E7E" w:rsidRDefault="00607E7E" w:rsidP="00470AAD">
      <w:pPr>
        <w:pStyle w:val="ListParagraph"/>
        <w:ind w:left="0"/>
        <w:jc w:val="both"/>
        <w:rPr>
          <w:rFonts w:cstheme="minorHAnsi"/>
          <w:lang w:val="nl-NL"/>
        </w:rPr>
      </w:pPr>
    </w:p>
    <w:p w14:paraId="722E731A" w14:textId="65F52482" w:rsidR="00780CC7" w:rsidRPr="00470AAD" w:rsidRDefault="00501429" w:rsidP="00850819">
      <w:pPr>
        <w:pStyle w:val="ListParagraph"/>
        <w:ind w:left="0"/>
        <w:jc w:val="both"/>
        <w:rPr>
          <w:rFonts w:cstheme="minorHAnsi"/>
          <w:lang w:val="nl-NL"/>
        </w:rPr>
      </w:pPr>
      <w:r>
        <w:rPr>
          <w:rFonts w:cstheme="minorHAnsi"/>
          <w:lang w:val="nl-NL"/>
        </w:rPr>
        <w:t xml:space="preserve">Bij </w:t>
      </w:r>
      <w:r w:rsidR="00D74550" w:rsidRPr="00470AAD">
        <w:rPr>
          <w:rFonts w:cstheme="minorHAnsi"/>
          <w:lang w:val="nl-NL"/>
        </w:rPr>
        <w:t>overheidsvennootschappen</w:t>
      </w:r>
      <w:r>
        <w:rPr>
          <w:rFonts w:cstheme="minorHAnsi"/>
          <w:lang w:val="nl-NL"/>
        </w:rPr>
        <w:t xml:space="preserve"> en dochtervennootschappen</w:t>
      </w:r>
      <w:r w:rsidR="00D74550" w:rsidRPr="00470AAD">
        <w:rPr>
          <w:rFonts w:cstheme="minorHAnsi"/>
          <w:lang w:val="nl-NL"/>
        </w:rPr>
        <w:t>, overheidsstichtingen en -verenigingen</w:t>
      </w:r>
      <w:r>
        <w:rPr>
          <w:rFonts w:cstheme="minorHAnsi"/>
          <w:lang w:val="nl-NL"/>
        </w:rPr>
        <w:t xml:space="preserve"> moe</w:t>
      </w:r>
      <w:r w:rsidR="00FB2D19">
        <w:rPr>
          <w:rFonts w:cstheme="minorHAnsi"/>
          <w:lang w:val="nl-NL"/>
        </w:rPr>
        <w:t xml:space="preserve">t eerst in de </w:t>
      </w:r>
      <w:r w:rsidR="00D74550" w:rsidRPr="00470AAD">
        <w:rPr>
          <w:rFonts w:cstheme="minorHAnsi"/>
          <w:lang w:val="nl-NL"/>
        </w:rPr>
        <w:t>statuten van deze rechtspersonen de toepasselijkheid van de Code</w:t>
      </w:r>
      <w:r w:rsidR="00FB2D19">
        <w:rPr>
          <w:rFonts w:cstheme="minorHAnsi"/>
          <w:lang w:val="nl-NL"/>
        </w:rPr>
        <w:t xml:space="preserve"> worden geregeld. </w:t>
      </w:r>
      <w:r w:rsidR="00D74550" w:rsidRPr="00470AAD">
        <w:rPr>
          <w:rFonts w:cstheme="minorHAnsi"/>
          <w:lang w:val="nl-NL"/>
        </w:rPr>
        <w:t xml:space="preserve"> </w:t>
      </w:r>
      <w:r w:rsidR="00780CC7" w:rsidRPr="00470AAD">
        <w:rPr>
          <w:rFonts w:cstheme="minorHAnsi"/>
          <w:lang w:val="nl-NL"/>
        </w:rPr>
        <w:t xml:space="preserve">De Code wordt na de inwerkingtreding via de wijziging van de statuten ingevoerd in de overheidsvennootschappen en -stichtingen. </w:t>
      </w:r>
      <w:r w:rsidR="00850819">
        <w:rPr>
          <w:rFonts w:cstheme="minorHAnsi"/>
          <w:lang w:val="nl-NL"/>
        </w:rPr>
        <w:t xml:space="preserve">Vervolgens </w:t>
      </w:r>
      <w:r w:rsidR="00566B05">
        <w:rPr>
          <w:rFonts w:cstheme="minorHAnsi"/>
          <w:lang w:val="nl-NL"/>
        </w:rPr>
        <w:t>zullen ook d</w:t>
      </w:r>
      <w:r w:rsidR="00780CC7" w:rsidRPr="00470AAD">
        <w:rPr>
          <w:rFonts w:cstheme="minorHAnsi"/>
          <w:lang w:val="nl-NL"/>
        </w:rPr>
        <w:t xml:space="preserve">e organen van de betrokken rechtspersoon de voorschriften in de Code volgens het basisprincipe van </w:t>
      </w:r>
      <w:proofErr w:type="spellStart"/>
      <w:r w:rsidR="00780CC7" w:rsidRPr="00470AAD">
        <w:rPr>
          <w:rFonts w:cstheme="minorHAnsi"/>
          <w:i/>
          <w:iCs/>
          <w:lang w:val="nl-NL"/>
        </w:rPr>
        <w:t>comply</w:t>
      </w:r>
      <w:proofErr w:type="spellEnd"/>
      <w:r w:rsidR="00780CC7" w:rsidRPr="00470AAD">
        <w:rPr>
          <w:rFonts w:cstheme="minorHAnsi"/>
          <w:i/>
          <w:iCs/>
          <w:lang w:val="nl-NL"/>
        </w:rPr>
        <w:t xml:space="preserve"> </w:t>
      </w:r>
      <w:r w:rsidR="00607E7E">
        <w:rPr>
          <w:rFonts w:cstheme="minorHAnsi"/>
          <w:i/>
          <w:iCs/>
          <w:lang w:val="nl-NL"/>
        </w:rPr>
        <w:t>or</w:t>
      </w:r>
      <w:r w:rsidR="00780CC7" w:rsidRPr="00470AAD">
        <w:rPr>
          <w:rFonts w:cstheme="minorHAnsi"/>
          <w:i/>
          <w:iCs/>
          <w:lang w:val="nl-NL"/>
        </w:rPr>
        <w:t xml:space="preserve"> </w:t>
      </w:r>
      <w:proofErr w:type="spellStart"/>
      <w:r w:rsidR="00780CC7" w:rsidRPr="00470AAD">
        <w:rPr>
          <w:rFonts w:cstheme="minorHAnsi"/>
          <w:i/>
          <w:iCs/>
          <w:lang w:val="nl-NL"/>
        </w:rPr>
        <w:t>explain</w:t>
      </w:r>
      <w:proofErr w:type="spellEnd"/>
      <w:r w:rsidR="00780CC7" w:rsidRPr="00470AAD">
        <w:rPr>
          <w:rFonts w:cstheme="minorHAnsi"/>
          <w:lang w:val="nl-NL"/>
        </w:rPr>
        <w:t xml:space="preserve"> moeten gaan toepassen.</w:t>
      </w:r>
    </w:p>
    <w:p w14:paraId="5D75ED70" w14:textId="77777777" w:rsidR="00D74550" w:rsidRPr="00470AAD" w:rsidRDefault="00D74550" w:rsidP="00470AAD">
      <w:pPr>
        <w:pStyle w:val="ListParagraph"/>
        <w:spacing w:after="0" w:line="240" w:lineRule="auto"/>
        <w:ind w:left="0"/>
        <w:jc w:val="both"/>
        <w:rPr>
          <w:rFonts w:cstheme="minorHAnsi"/>
          <w:lang w:val="nl-NL"/>
        </w:rPr>
      </w:pPr>
    </w:p>
    <w:p w14:paraId="1022C379" w14:textId="4526087A" w:rsidR="00D74550" w:rsidRPr="00470AAD" w:rsidRDefault="00444725" w:rsidP="00470AAD">
      <w:pPr>
        <w:pStyle w:val="ListParagraph"/>
        <w:spacing w:after="0" w:line="240" w:lineRule="auto"/>
        <w:ind w:left="0"/>
        <w:jc w:val="both"/>
        <w:rPr>
          <w:rFonts w:cstheme="minorHAnsi"/>
          <w:lang w:val="nl-NL"/>
        </w:rPr>
      </w:pPr>
      <w:r>
        <w:rPr>
          <w:rFonts w:cstheme="minorHAnsi"/>
          <w:lang w:val="nl-NL"/>
        </w:rPr>
        <w:t>De</w:t>
      </w:r>
      <w:r w:rsidR="00D74550" w:rsidRPr="00470AAD">
        <w:rPr>
          <w:rFonts w:cstheme="minorHAnsi"/>
          <w:lang w:val="nl-NL"/>
        </w:rPr>
        <w:t xml:space="preserve"> betrokken minister </w:t>
      </w:r>
      <w:r>
        <w:rPr>
          <w:rFonts w:cstheme="minorHAnsi"/>
          <w:lang w:val="nl-NL"/>
        </w:rPr>
        <w:t xml:space="preserve">heeft </w:t>
      </w:r>
      <w:r w:rsidR="00D74550" w:rsidRPr="00470AAD">
        <w:rPr>
          <w:rFonts w:cstheme="minorHAnsi"/>
          <w:lang w:val="nl-NL"/>
        </w:rPr>
        <w:t>een inspanningsplicht om er zorg voor te dragen dat de statuten van de desbetreffende rechtspersonen worden gewijzigd</w:t>
      </w:r>
      <w:r w:rsidR="00FC767B">
        <w:rPr>
          <w:rFonts w:cstheme="minorHAnsi"/>
          <w:lang w:val="nl-NL"/>
        </w:rPr>
        <w:t xml:space="preserve"> (artikel 2, </w:t>
      </w:r>
      <w:r>
        <w:rPr>
          <w:rFonts w:cstheme="minorHAnsi"/>
          <w:lang w:val="nl-NL"/>
        </w:rPr>
        <w:t>lid 6)</w:t>
      </w:r>
      <w:r w:rsidR="00D74550" w:rsidRPr="00470AAD">
        <w:rPr>
          <w:rFonts w:cstheme="minorHAnsi"/>
          <w:lang w:val="nl-NL"/>
        </w:rPr>
        <w:t>. Voor overheidsvennootschappen waarin het Land meerderheidsaandeelhouder is, betekent dit dat de betrokken minister in zijn hoedanigheid van (vertegenwoordiger van de) aandeelhouder een algemene vergadering van aandeelhouders bijeenroept om te besluiten tot de wijziging van de statuten.</w:t>
      </w:r>
    </w:p>
    <w:p w14:paraId="20B1AE02" w14:textId="77777777" w:rsidR="00D74550" w:rsidRPr="00470AAD" w:rsidRDefault="00D74550" w:rsidP="00470AAD">
      <w:pPr>
        <w:pStyle w:val="ListParagraph"/>
        <w:spacing w:after="0" w:line="240" w:lineRule="auto"/>
        <w:ind w:left="0"/>
        <w:jc w:val="both"/>
        <w:rPr>
          <w:rFonts w:cstheme="minorHAnsi"/>
          <w:lang w:val="nl-NL"/>
        </w:rPr>
      </w:pPr>
    </w:p>
    <w:p w14:paraId="5B6D4D47" w14:textId="77777777" w:rsidR="00D74550" w:rsidRPr="00470AAD" w:rsidRDefault="00D74550" w:rsidP="00470AAD">
      <w:pPr>
        <w:pStyle w:val="ListParagraph"/>
        <w:spacing w:after="0" w:line="240" w:lineRule="auto"/>
        <w:ind w:left="0"/>
        <w:jc w:val="both"/>
        <w:rPr>
          <w:rFonts w:cstheme="minorHAnsi"/>
          <w:lang w:val="nl-NL"/>
        </w:rPr>
      </w:pPr>
      <w:r w:rsidRPr="00470AAD">
        <w:rPr>
          <w:rFonts w:cstheme="minorHAnsi"/>
          <w:lang w:val="nl-NL"/>
        </w:rPr>
        <w:t xml:space="preserve">Bij overheidsstichtingen ligt dit anders. Daar zal de betrokken minister het bevoegde orgaan (doorgaans het bestuur met instemming van de raad van commissarissen of raad van toezicht) verzoeken om de statuten te wijzigen zodat de Code onderdeel uitmaakt van de toepasselijke regels van de overheidsstichting. Uiteraard is dit anders </w:t>
      </w:r>
      <w:proofErr w:type="gramStart"/>
      <w:r w:rsidRPr="00470AAD">
        <w:rPr>
          <w:rFonts w:cstheme="minorHAnsi"/>
          <w:lang w:val="nl-NL"/>
        </w:rPr>
        <w:t>indien</w:t>
      </w:r>
      <w:proofErr w:type="gramEnd"/>
      <w:r w:rsidRPr="00470AAD">
        <w:rPr>
          <w:rFonts w:cstheme="minorHAnsi"/>
          <w:lang w:val="nl-NL"/>
        </w:rPr>
        <w:t xml:space="preserve"> een minister op grond van de statuten zelf bevoegd is tot het wijzigen van de statuten.</w:t>
      </w:r>
    </w:p>
    <w:p w14:paraId="0B3A92BC" w14:textId="77777777" w:rsidR="00D74550" w:rsidRPr="00470AAD" w:rsidRDefault="00D74550" w:rsidP="00470AAD">
      <w:pPr>
        <w:pStyle w:val="ListParagraph"/>
        <w:spacing w:after="0" w:line="240" w:lineRule="auto"/>
        <w:ind w:left="0"/>
        <w:jc w:val="both"/>
        <w:rPr>
          <w:rFonts w:cstheme="minorHAnsi"/>
          <w:lang w:val="nl-NL"/>
        </w:rPr>
      </w:pPr>
    </w:p>
    <w:p w14:paraId="611BE606" w14:textId="121DEA65" w:rsidR="00D74550" w:rsidRPr="00470AAD" w:rsidRDefault="004608E9" w:rsidP="00470AAD">
      <w:pPr>
        <w:pStyle w:val="ListParagraph"/>
        <w:spacing w:after="0" w:line="240" w:lineRule="auto"/>
        <w:ind w:left="0"/>
        <w:jc w:val="both"/>
        <w:rPr>
          <w:rFonts w:cstheme="minorHAnsi"/>
          <w:lang w:val="nl-NL"/>
        </w:rPr>
      </w:pPr>
      <w:r>
        <w:rPr>
          <w:rFonts w:cstheme="minorHAnsi"/>
          <w:lang w:val="nl-NL"/>
        </w:rPr>
        <w:t>Op deze website</w:t>
      </w:r>
      <w:r w:rsidR="00FA1BFA">
        <w:rPr>
          <w:rFonts w:cstheme="minorHAnsi"/>
          <w:lang w:val="nl-NL"/>
        </w:rPr>
        <w:t xml:space="preserve"> in het hoofdstuk ‘Modellen en templates’ staan</w:t>
      </w:r>
      <w:r w:rsidR="00D74550" w:rsidRPr="00470AAD">
        <w:rPr>
          <w:rFonts w:cstheme="minorHAnsi"/>
          <w:lang w:val="nl-NL"/>
        </w:rPr>
        <w:t xml:space="preserve"> modelstatuten</w:t>
      </w:r>
      <w:r w:rsidR="00FA1BFA">
        <w:rPr>
          <w:rFonts w:cstheme="minorHAnsi"/>
          <w:lang w:val="nl-NL"/>
        </w:rPr>
        <w:t xml:space="preserve"> </w:t>
      </w:r>
      <w:r w:rsidR="00D74550" w:rsidRPr="00470AAD">
        <w:rPr>
          <w:rFonts w:cstheme="minorHAnsi"/>
          <w:lang w:val="nl-NL"/>
        </w:rPr>
        <w:t>die door overheidsvennootschappen en – stichtingen kunnen worden gebruikt. Om toepasselijkheid van de Code mogelijk te maken, wordt de volgende standaardbepaling voorgesteld:</w:t>
      </w:r>
    </w:p>
    <w:p w14:paraId="06546912" w14:textId="77777777" w:rsidR="00D74550" w:rsidRPr="00470AAD" w:rsidRDefault="00D74550" w:rsidP="00470AAD">
      <w:pPr>
        <w:pStyle w:val="ListParagraph"/>
        <w:spacing w:after="0" w:line="240" w:lineRule="auto"/>
        <w:jc w:val="both"/>
        <w:rPr>
          <w:rFonts w:cstheme="minorHAnsi"/>
          <w:b/>
          <w:sz w:val="18"/>
          <w:lang w:val="nl-NL"/>
        </w:rPr>
      </w:pPr>
    </w:p>
    <w:p w14:paraId="6F4F98CD" w14:textId="77777777" w:rsidR="00D74550" w:rsidRPr="00470AAD" w:rsidRDefault="00D74550" w:rsidP="00470AAD">
      <w:pPr>
        <w:pStyle w:val="ListParagraph"/>
        <w:spacing w:after="0" w:line="240" w:lineRule="auto"/>
        <w:jc w:val="both"/>
        <w:rPr>
          <w:rFonts w:cstheme="minorHAnsi"/>
          <w:b/>
          <w:sz w:val="18"/>
          <w:lang w:val="it-IT"/>
        </w:rPr>
      </w:pPr>
      <w:r w:rsidRPr="00470AAD">
        <w:rPr>
          <w:rFonts w:cstheme="minorHAnsi"/>
          <w:sz w:val="18"/>
          <w:lang w:val="it-IT"/>
        </w:rPr>
        <w:t>“</w:t>
      </w:r>
      <w:r w:rsidRPr="00470AAD">
        <w:rPr>
          <w:rFonts w:cstheme="minorHAnsi"/>
          <w:sz w:val="18"/>
          <w:u w:val="single"/>
          <w:lang w:val="it-IT"/>
        </w:rPr>
        <w:t>Code Corporate Governance</w:t>
      </w:r>
    </w:p>
    <w:p w14:paraId="5BA5D254" w14:textId="77777777" w:rsidR="00D74550" w:rsidRPr="00470AAD" w:rsidRDefault="00D74550" w:rsidP="00470AAD">
      <w:pPr>
        <w:pStyle w:val="ListParagraph"/>
        <w:spacing w:after="0" w:line="240" w:lineRule="auto"/>
        <w:jc w:val="both"/>
        <w:rPr>
          <w:rFonts w:cstheme="minorHAnsi"/>
          <w:sz w:val="18"/>
          <w:u w:val="single"/>
          <w:lang w:val="it-IT"/>
        </w:rPr>
      </w:pPr>
      <w:proofErr w:type="spellStart"/>
      <w:r w:rsidRPr="00470AAD">
        <w:rPr>
          <w:rFonts w:cstheme="minorHAnsi"/>
          <w:sz w:val="18"/>
          <w:u w:val="single"/>
          <w:lang w:val="it-IT"/>
        </w:rPr>
        <w:t>Artikel</w:t>
      </w:r>
      <w:proofErr w:type="spellEnd"/>
      <w:r w:rsidRPr="00470AAD">
        <w:rPr>
          <w:rFonts w:cstheme="minorHAnsi"/>
          <w:sz w:val="18"/>
          <w:u w:val="single"/>
          <w:lang w:val="it-IT"/>
        </w:rPr>
        <w:t xml:space="preserve"> [</w:t>
      </w:r>
      <w:proofErr w:type="spellStart"/>
      <w:r w:rsidRPr="00470AAD">
        <w:rPr>
          <w:rFonts w:cstheme="minorHAnsi"/>
          <w:sz w:val="18"/>
          <w:u w:val="single"/>
          <w:lang w:val="it-IT"/>
        </w:rPr>
        <w:t>nummer</w:t>
      </w:r>
      <w:proofErr w:type="spellEnd"/>
      <w:r w:rsidRPr="00470AAD">
        <w:rPr>
          <w:rFonts w:cstheme="minorHAnsi"/>
          <w:sz w:val="18"/>
          <w:u w:val="single"/>
          <w:lang w:val="it-IT"/>
        </w:rPr>
        <w:t>]</w:t>
      </w:r>
    </w:p>
    <w:p w14:paraId="4A8177BA" w14:textId="7E4A7A4E" w:rsidR="00D74550" w:rsidRPr="0098164E" w:rsidRDefault="00D74550" w:rsidP="0098164E">
      <w:pPr>
        <w:pStyle w:val="ListParagraph"/>
        <w:spacing w:after="0" w:line="240" w:lineRule="auto"/>
        <w:jc w:val="both"/>
        <w:rPr>
          <w:rFonts w:cstheme="minorHAnsi"/>
          <w:sz w:val="18"/>
          <w:lang w:val="nl-NL"/>
        </w:rPr>
      </w:pPr>
      <w:r w:rsidRPr="00470AAD">
        <w:rPr>
          <w:rFonts w:cstheme="minorHAnsi"/>
          <w:sz w:val="18"/>
          <w:lang w:val="nl-NL"/>
        </w:rPr>
        <w:t xml:space="preserve">Voor de vennootschap [of: stichting] geldt de Code Corporate </w:t>
      </w:r>
      <w:proofErr w:type="spellStart"/>
      <w:r w:rsidRPr="00470AAD">
        <w:rPr>
          <w:rFonts w:cstheme="minorHAnsi"/>
          <w:sz w:val="18"/>
          <w:lang w:val="nl-NL"/>
        </w:rPr>
        <w:t>Governance</w:t>
      </w:r>
      <w:proofErr w:type="spellEnd"/>
      <w:r w:rsidRPr="00470AAD">
        <w:rPr>
          <w:rFonts w:cstheme="minorHAnsi"/>
          <w:sz w:val="18"/>
          <w:lang w:val="nl-NL"/>
        </w:rPr>
        <w:t xml:space="preserve">, zoals deze van toepassing is in Aruba en is gepubliceerd bij A.B. 2023, no. [NUMMER]. Alle organen van de vennootschap [of: stichting] zijn verplicht de bepalingen van de Code Corporate </w:t>
      </w:r>
      <w:proofErr w:type="spellStart"/>
      <w:r w:rsidRPr="00470AAD">
        <w:rPr>
          <w:rFonts w:cstheme="minorHAnsi"/>
          <w:sz w:val="18"/>
          <w:lang w:val="nl-NL"/>
        </w:rPr>
        <w:t>Governance</w:t>
      </w:r>
      <w:proofErr w:type="spellEnd"/>
      <w:r w:rsidRPr="00470AAD">
        <w:rPr>
          <w:rFonts w:cstheme="minorHAnsi"/>
          <w:sz w:val="18"/>
          <w:lang w:val="nl-NL"/>
        </w:rPr>
        <w:t xml:space="preserve"> toe te passen en in acht te nemen, rekening houdend met de concrete omstandigheden van de vennootschap [of: stichting]. Afwijkingen vinden alleen plaats in overeenstemming met de Code Corporate </w:t>
      </w:r>
      <w:proofErr w:type="spellStart"/>
      <w:r w:rsidRPr="00470AAD">
        <w:rPr>
          <w:rFonts w:cstheme="minorHAnsi"/>
          <w:sz w:val="18"/>
          <w:lang w:val="nl-NL"/>
        </w:rPr>
        <w:t>Governance</w:t>
      </w:r>
      <w:proofErr w:type="spellEnd"/>
      <w:r w:rsidRPr="00470AAD">
        <w:rPr>
          <w:rFonts w:cstheme="minorHAnsi"/>
          <w:sz w:val="18"/>
          <w:lang w:val="nl-NL"/>
        </w:rPr>
        <w:t xml:space="preserve">. Daar waar de Code Corporate </w:t>
      </w:r>
      <w:proofErr w:type="spellStart"/>
      <w:r w:rsidRPr="00470AAD">
        <w:rPr>
          <w:rFonts w:cstheme="minorHAnsi"/>
          <w:sz w:val="18"/>
          <w:lang w:val="nl-NL"/>
        </w:rPr>
        <w:t>Governance</w:t>
      </w:r>
      <w:proofErr w:type="spellEnd"/>
      <w:r w:rsidRPr="00470AAD">
        <w:rPr>
          <w:rFonts w:cstheme="minorHAnsi"/>
          <w:sz w:val="18"/>
          <w:lang w:val="nl-NL"/>
        </w:rPr>
        <w:t xml:space="preserve"> aan het bestuur, bestuurders, de raad van commissarissen of commissarissen bijzondere verplichtingen oplegt, komen zij die na, in aanvulling op hetgeen in deze statuten is bepaald.”</w:t>
      </w:r>
    </w:p>
    <w:p w14:paraId="63DB08A3" w14:textId="77777777" w:rsidR="00D74550" w:rsidRPr="00470AAD" w:rsidRDefault="00D74550" w:rsidP="00470AAD">
      <w:pPr>
        <w:pStyle w:val="ListParagraph"/>
        <w:spacing w:after="0" w:line="240" w:lineRule="auto"/>
        <w:ind w:left="0"/>
        <w:jc w:val="both"/>
        <w:rPr>
          <w:rFonts w:cstheme="minorHAnsi"/>
          <w:u w:val="single"/>
          <w:lang w:val="nl-NL"/>
        </w:rPr>
      </w:pPr>
    </w:p>
    <w:p w14:paraId="64E74EE5" w14:textId="77777777" w:rsidR="00D74550" w:rsidRPr="00470AAD" w:rsidRDefault="00D74550" w:rsidP="00470AAD">
      <w:pPr>
        <w:pStyle w:val="ListParagraph"/>
        <w:spacing w:after="0" w:line="240" w:lineRule="auto"/>
        <w:ind w:left="0"/>
        <w:jc w:val="both"/>
        <w:rPr>
          <w:rFonts w:cstheme="minorHAnsi"/>
          <w:u w:val="single"/>
          <w:lang w:val="nl-NL"/>
        </w:rPr>
      </w:pPr>
      <w:r w:rsidRPr="00470AAD">
        <w:rPr>
          <w:rFonts w:cstheme="minorHAnsi"/>
          <w:u w:val="single"/>
          <w:lang w:val="nl-NL"/>
        </w:rPr>
        <w:t>Invoering van de Code in gesubsidieerde stichtingen</w:t>
      </w:r>
    </w:p>
    <w:p w14:paraId="18CAA6CC" w14:textId="77777777" w:rsidR="00D74550" w:rsidRPr="00470AAD" w:rsidRDefault="00D74550" w:rsidP="00470AAD">
      <w:pPr>
        <w:pStyle w:val="ListParagraph"/>
        <w:spacing w:after="0" w:line="240" w:lineRule="auto"/>
        <w:ind w:left="0"/>
        <w:jc w:val="both"/>
        <w:rPr>
          <w:rFonts w:cstheme="minorHAnsi"/>
          <w:lang w:val="nl-NL"/>
        </w:rPr>
      </w:pPr>
      <w:r w:rsidRPr="00470AAD">
        <w:rPr>
          <w:rFonts w:cstheme="minorHAnsi"/>
          <w:lang w:val="nl-NL"/>
        </w:rPr>
        <w:lastRenderedPageBreak/>
        <w:t>In sommige gevallen kan het wenselijk zijn om stichtingen die subsidie ontvangen, maar waar de overheid verder geen zeggenschap in heeft, te verzoeken de Code toe te passen. De betrokken Minister die beslist over de subsidie kan de invoering van de Code in die gevallen afdwingen door in de subsidievoorwaarden of – indien van toepassing – in een Service Level Agreement, te bepalen dat de gesubsidieerde stichting de Code van toepassing te verklaren.</w:t>
      </w:r>
    </w:p>
    <w:p w14:paraId="316DA066" w14:textId="77777777" w:rsidR="00D74550" w:rsidRPr="00470AAD" w:rsidRDefault="00D74550" w:rsidP="00470AAD">
      <w:pPr>
        <w:spacing w:after="0" w:line="240" w:lineRule="auto"/>
        <w:rPr>
          <w:rFonts w:cstheme="minorHAnsi"/>
          <w:u w:val="single"/>
          <w:lang w:val="nl-NL"/>
        </w:rPr>
      </w:pPr>
    </w:p>
    <w:p w14:paraId="55AF3D0C" w14:textId="77777777" w:rsidR="00D74550" w:rsidRPr="00470AAD" w:rsidRDefault="00D74550" w:rsidP="00470AAD">
      <w:pPr>
        <w:spacing w:after="0" w:line="240" w:lineRule="auto"/>
        <w:rPr>
          <w:rFonts w:cstheme="minorHAnsi"/>
          <w:u w:val="single"/>
          <w:lang w:val="nl-NL"/>
        </w:rPr>
      </w:pPr>
      <w:r w:rsidRPr="00470AAD">
        <w:rPr>
          <w:rFonts w:cstheme="minorHAnsi"/>
          <w:u w:val="single"/>
          <w:lang w:val="nl-NL"/>
        </w:rPr>
        <w:t>Invoering van de Code in dochtervennootschappen</w:t>
      </w:r>
    </w:p>
    <w:p w14:paraId="3EC5E6F3"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is de bedoeling om dochtervennootschappen van overheidsvennootschappen – en stichtingen zoveel mogelijk ook de Code te laten toepassen. Dochtervennootschappen zijn vennootschappen waarvan het Land aandelen houdt door tussenkomst van een derde (een tussenpersoon zoals een administratiekantoor, een holdingmaatschappij of andere een overheidsvennootschap- of stichting). </w:t>
      </w:r>
    </w:p>
    <w:p w14:paraId="4C5B0242" w14:textId="0776436E" w:rsidR="00D74550" w:rsidRDefault="00D74550" w:rsidP="00470AAD">
      <w:pPr>
        <w:spacing w:after="0" w:line="240" w:lineRule="auto"/>
        <w:jc w:val="both"/>
        <w:rPr>
          <w:rFonts w:cstheme="minorHAnsi"/>
          <w:lang w:val="nl-NL"/>
        </w:rPr>
      </w:pPr>
      <w:r w:rsidRPr="00470AAD">
        <w:rPr>
          <w:rFonts w:cstheme="minorHAnsi"/>
          <w:lang w:val="nl-NL"/>
        </w:rPr>
        <w:t xml:space="preserve">Dochtervennootschappen staan door de tussenkomst van een of meerdere rechtspersonen op afstand van de directe invloed van de politiek. Vanwege de publieke- en maatschappelijke belangen van deze categorie vennootschappen, is het belangrijk dat de basisprincipes en basisregels van de corporate </w:t>
      </w:r>
      <w:proofErr w:type="spellStart"/>
      <w:r w:rsidRPr="00470AAD">
        <w:rPr>
          <w:rFonts w:cstheme="minorHAnsi"/>
          <w:lang w:val="nl-NL"/>
        </w:rPr>
        <w:t>governance</w:t>
      </w:r>
      <w:proofErr w:type="spellEnd"/>
      <w:r w:rsidRPr="00470AAD">
        <w:rPr>
          <w:rFonts w:cstheme="minorHAnsi"/>
          <w:lang w:val="nl-NL"/>
        </w:rPr>
        <w:t xml:space="preserve"> zoveel mogelijk ook voor deze categorie rechtspersonen op transparante en verantwoordelijke wijze worden toegepast.</w:t>
      </w:r>
      <w:r w:rsidR="007914B4">
        <w:rPr>
          <w:rFonts w:cstheme="minorHAnsi"/>
          <w:lang w:val="nl-NL"/>
        </w:rPr>
        <w:t xml:space="preserve"> </w:t>
      </w:r>
      <w:r w:rsidRPr="00470AAD">
        <w:rPr>
          <w:rFonts w:cstheme="minorHAnsi"/>
          <w:lang w:val="nl-NL"/>
        </w:rPr>
        <w:t>Concreet betekent dit dat de betrokken minister, via de bevoegdheden die aan hem in de wet of de statuten zijn toegekend, zorg draagt voor de invoering van de Code in een dochtervennootschap.</w:t>
      </w:r>
    </w:p>
    <w:p w14:paraId="4271BA57" w14:textId="343D1BC0" w:rsidR="00646995" w:rsidRDefault="00646995" w:rsidP="007914B4">
      <w:pPr>
        <w:spacing w:after="0" w:line="240" w:lineRule="auto"/>
        <w:jc w:val="both"/>
        <w:rPr>
          <w:lang w:val="nl-NL"/>
        </w:rPr>
      </w:pPr>
      <w:r>
        <w:rPr>
          <w:lang w:val="nl-NL"/>
        </w:rPr>
        <w:t>De invoering van de Code in een dochtervennootschap gaat als volgt:</w:t>
      </w:r>
      <w:r w:rsidR="007914B4">
        <w:rPr>
          <w:lang w:val="nl-NL"/>
        </w:rPr>
        <w:t xml:space="preserve"> d</w:t>
      </w:r>
      <w:r w:rsidRPr="005A7721">
        <w:rPr>
          <w:lang w:val="nl-NL"/>
        </w:rPr>
        <w:t xml:space="preserve">e statuten van de </w:t>
      </w:r>
      <w:r>
        <w:rPr>
          <w:lang w:val="nl-NL"/>
        </w:rPr>
        <w:t>‘moedermaatschappij’ bevatten een</w:t>
      </w:r>
      <w:r w:rsidRPr="005A7721">
        <w:rPr>
          <w:lang w:val="nl-NL"/>
        </w:rPr>
        <w:t xml:space="preserve"> bepaling die de vertegenwoordiger van de aandeelhouder in de dochter</w:t>
      </w:r>
      <w:r>
        <w:rPr>
          <w:lang w:val="nl-NL"/>
        </w:rPr>
        <w:t>vennootschap</w:t>
      </w:r>
      <w:r w:rsidRPr="005A7721">
        <w:rPr>
          <w:lang w:val="nl-NL"/>
        </w:rPr>
        <w:t xml:space="preserve"> verplicht om de toepasselijkheid van de Code ook in de statuten van de desbetreffende dochtervennootschap(pen) vast te leggen</w:t>
      </w:r>
      <w:r>
        <w:rPr>
          <w:lang w:val="nl-NL"/>
        </w:rPr>
        <w:t>.</w:t>
      </w:r>
    </w:p>
    <w:p w14:paraId="39493AE4" w14:textId="77777777" w:rsidR="00646995" w:rsidRDefault="00646995" w:rsidP="00470AAD">
      <w:pPr>
        <w:spacing w:after="0" w:line="240" w:lineRule="auto"/>
        <w:jc w:val="both"/>
        <w:rPr>
          <w:rFonts w:cstheme="minorHAnsi"/>
          <w:lang w:val="nl-NL"/>
        </w:rPr>
      </w:pPr>
    </w:p>
    <w:p w14:paraId="23F93AA4" w14:textId="6E9C2E7E" w:rsidR="005D2016" w:rsidRDefault="005D2016" w:rsidP="005D2016">
      <w:pPr>
        <w:pStyle w:val="ListParagraph"/>
        <w:shd w:val="clear" w:color="auto" w:fill="A3DBFF"/>
        <w:ind w:left="0"/>
        <w:jc w:val="both"/>
        <w:rPr>
          <w:lang w:val="nl-NL"/>
        </w:rPr>
      </w:pPr>
      <w:r>
        <w:rPr>
          <w:lang w:val="nl-NL"/>
        </w:rPr>
        <w:t xml:space="preserve">Zie artikel 2 van de Landsverordening corporate </w:t>
      </w:r>
      <w:proofErr w:type="spellStart"/>
      <w:r>
        <w:rPr>
          <w:lang w:val="nl-NL"/>
        </w:rPr>
        <w:t>governance</w:t>
      </w:r>
      <w:proofErr w:type="spellEnd"/>
      <w:r>
        <w:rPr>
          <w:lang w:val="nl-NL"/>
        </w:rPr>
        <w:t xml:space="preserve"> en artikel 2 van de Code</w:t>
      </w:r>
      <w:r w:rsidR="00C70BAF">
        <w:rPr>
          <w:lang w:val="nl-NL"/>
        </w:rPr>
        <w:t>.</w:t>
      </w:r>
    </w:p>
    <w:p w14:paraId="2B4B7A66" w14:textId="7BB61CD2" w:rsidR="005D2016" w:rsidRDefault="005D2016" w:rsidP="005D2016">
      <w:pPr>
        <w:shd w:val="clear" w:color="auto" w:fill="A3DBFF"/>
        <w:spacing w:after="0" w:line="240" w:lineRule="auto"/>
        <w:jc w:val="both"/>
        <w:rPr>
          <w:lang w:val="nl-NL"/>
        </w:rPr>
      </w:pPr>
      <w:r>
        <w:rPr>
          <w:lang w:val="nl-NL"/>
        </w:rPr>
        <w:t>Zie voor nadere uitleg Paragra</w:t>
      </w:r>
      <w:r w:rsidR="00C70BAF">
        <w:rPr>
          <w:lang w:val="nl-NL"/>
        </w:rPr>
        <w:t xml:space="preserve">fen 2-4 </w:t>
      </w:r>
      <w:r>
        <w:rPr>
          <w:lang w:val="nl-NL"/>
        </w:rPr>
        <w:t>van de</w:t>
      </w:r>
      <w:r w:rsidR="00C70BAF">
        <w:rPr>
          <w:lang w:val="nl-NL"/>
        </w:rPr>
        <w:t xml:space="preserve"> Nota </w:t>
      </w:r>
      <w:r>
        <w:rPr>
          <w:lang w:val="nl-NL"/>
        </w:rPr>
        <w:t>van Toelichting</w:t>
      </w:r>
      <w:r w:rsidR="00C70BAF">
        <w:rPr>
          <w:lang w:val="nl-NL"/>
        </w:rPr>
        <w:t xml:space="preserve"> van de Code.</w:t>
      </w:r>
    </w:p>
    <w:p w14:paraId="09A36636" w14:textId="77777777" w:rsidR="005D2016" w:rsidRPr="00470AAD" w:rsidRDefault="005D2016" w:rsidP="005D2016">
      <w:pPr>
        <w:spacing w:after="0" w:line="240" w:lineRule="auto"/>
        <w:jc w:val="both"/>
        <w:rPr>
          <w:rFonts w:cstheme="minorHAnsi"/>
          <w:lang w:val="nl-NL"/>
        </w:rPr>
      </w:pPr>
    </w:p>
    <w:p w14:paraId="1E4F134E" w14:textId="2EE1D452" w:rsidR="00D74550" w:rsidRPr="00470AAD" w:rsidRDefault="00C70BAF">
      <w:pPr>
        <w:pStyle w:val="Heading2"/>
        <w:pPrChange w:id="97" w:author="Mairon Croes" w:date="2025-01-22T11:05:00Z" w16du:dateUtc="2025-01-22T15:05:00Z">
          <w:pPr>
            <w:pStyle w:val="NormalWeb"/>
            <w:shd w:val="clear" w:color="auto" w:fill="F2F2F2" w:themeFill="background1" w:themeFillShade="F2"/>
            <w:spacing w:after="0" w:afterAutospacing="0"/>
          </w:pPr>
        </w:pPrChange>
      </w:pPr>
      <w:r>
        <w:t>W</w:t>
      </w:r>
      <w:r w:rsidR="00D74550" w:rsidRPr="00470AAD">
        <w:t xml:space="preserve">at </w:t>
      </w:r>
      <w:proofErr w:type="spellStart"/>
      <w:r w:rsidR="00D74550" w:rsidRPr="00470AAD">
        <w:t>houdt</w:t>
      </w:r>
      <w:proofErr w:type="spellEnd"/>
      <w:r w:rsidR="00D74550" w:rsidRPr="00470AAD">
        <w:t xml:space="preserve"> ‘comply or explain’ in?</w:t>
      </w:r>
    </w:p>
    <w:p w14:paraId="5F750963" w14:textId="77777777" w:rsidR="00C70BAF" w:rsidRDefault="00C70BAF" w:rsidP="00470AAD">
      <w:pPr>
        <w:spacing w:after="0" w:line="240" w:lineRule="auto"/>
        <w:rPr>
          <w:rFonts w:cstheme="minorHAnsi"/>
        </w:rPr>
      </w:pPr>
    </w:p>
    <w:p w14:paraId="5AA44B7C" w14:textId="289B0E01" w:rsidR="00D74550" w:rsidRPr="00470AAD" w:rsidRDefault="00D74550" w:rsidP="00470AAD">
      <w:pPr>
        <w:spacing w:after="0" w:line="240" w:lineRule="auto"/>
        <w:rPr>
          <w:rFonts w:cstheme="minorHAnsi"/>
          <w:lang w:val="nl-NL"/>
        </w:rPr>
      </w:pPr>
      <w:r w:rsidRPr="00470AAD">
        <w:rPr>
          <w:rFonts w:cstheme="minorHAnsi"/>
          <w:lang w:val="nl-NL"/>
        </w:rPr>
        <w:t xml:space="preserve">Wanneer de Code eenmaal van toepassing is op de rechtspersoon, dan moeten de voorschriften in de Code in principe worden opgevolgd. </w:t>
      </w:r>
    </w:p>
    <w:p w14:paraId="6BF0BE11" w14:textId="77777777" w:rsidR="00D74550" w:rsidRPr="00470AAD" w:rsidRDefault="00D74550" w:rsidP="00470AAD">
      <w:pPr>
        <w:spacing w:after="0" w:line="240" w:lineRule="auto"/>
        <w:ind w:right="107"/>
        <w:jc w:val="both"/>
        <w:rPr>
          <w:rFonts w:cstheme="minorHAnsi"/>
          <w:lang w:val="nl-NL"/>
        </w:rPr>
      </w:pPr>
      <w:r w:rsidRPr="00470AAD">
        <w:rPr>
          <w:rFonts w:cstheme="minorHAnsi"/>
          <w:lang w:val="nl-NL"/>
        </w:rPr>
        <w:t>Het bestuur en de raad van commissarissen zijn primair verantwoordelijk voor de (</w:t>
      </w:r>
      <w:proofErr w:type="spellStart"/>
      <w:r w:rsidRPr="00470AAD">
        <w:rPr>
          <w:rFonts w:cstheme="minorHAnsi"/>
          <w:lang w:val="nl-NL"/>
        </w:rPr>
        <w:t>good</w:t>
      </w:r>
      <w:proofErr w:type="spellEnd"/>
      <w:r w:rsidRPr="00470AAD">
        <w:rPr>
          <w:rFonts w:cstheme="minorHAnsi"/>
          <w:lang w:val="nl-NL"/>
        </w:rPr>
        <w:t xml:space="preserve">) corporate </w:t>
      </w:r>
      <w:proofErr w:type="spellStart"/>
      <w:r w:rsidRPr="00470AAD">
        <w:rPr>
          <w:rFonts w:cstheme="minorHAnsi"/>
          <w:lang w:val="nl-NL"/>
        </w:rPr>
        <w:t>governance</w:t>
      </w:r>
      <w:proofErr w:type="spellEnd"/>
      <w:r w:rsidRPr="00470AAD">
        <w:rPr>
          <w:rFonts w:cstheme="minorHAnsi"/>
          <w:lang w:val="nl-NL"/>
        </w:rPr>
        <w:t xml:space="preserve"> binnen de rechtspersoon. Zij zijn ook verantwoordelijk voor de naleving van de voorschriften in de Code. Vanaf het moment dat de Code van toepassing is op de rechtspersoon (bijvoorbeeld door de toepasselijkheidverklaring in de statuten) is de naleving van de Code in beginsel een plicht en geen vrijblijvende keuze. De aard en omvang van de rechtspersonen waar de Code voor zal gelden kunnen wezenlijk van elkaar verschillen. Daarom is in de Code ruimte gegeven om in specifieke (en uitzonderlijke) gevallen af te wijken van de Code. Dit wordt hieronder toegelicht.</w:t>
      </w:r>
    </w:p>
    <w:p w14:paraId="0DB89335" w14:textId="455D42E6"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Voor de afwijking van de Code wordt het principe van </w:t>
      </w:r>
      <w:proofErr w:type="spellStart"/>
      <w:r w:rsidRPr="00470AAD">
        <w:rPr>
          <w:rFonts w:cstheme="minorHAnsi"/>
          <w:i/>
          <w:iCs/>
          <w:lang w:val="nl-NL"/>
        </w:rPr>
        <w:t>comply</w:t>
      </w:r>
      <w:proofErr w:type="spellEnd"/>
      <w:r w:rsidRPr="00470AAD">
        <w:rPr>
          <w:rFonts w:cstheme="minorHAnsi"/>
          <w:i/>
          <w:iCs/>
          <w:lang w:val="nl-NL"/>
        </w:rPr>
        <w:t xml:space="preserve"> </w:t>
      </w:r>
      <w:r w:rsidR="00C70BAF">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toegepast. Dit principe houdt in dat rechtspersonen in beginsel niet mogen afwijken van de bepalingen van de Code. Afwijkingen kunnen onder bepaalde omstandigheden wel gerechtvaardigd zijn. Afwijking van de Code zonder dat deze omstandigheden zich hebben voorgedaan, is niet toegestaan.</w:t>
      </w:r>
    </w:p>
    <w:p w14:paraId="383C6493" w14:textId="62EDF0D4"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Gerechtvaardigde afwijkingen van de Code worden behoorlijk onderbouwd en door alle organen van de rechtspersoon vastgelegd in het jaarverslag. Een noodzaak tot het afwijken van de bepalingen van de Code is afhankelijk van de concrete omstandigheden waarin de rechtspersoon zich bevindt. Belangrijk is dat de organen van de rechtspersoon openstaan voor een dialoog over de redengeving van de afwijking. Deze dialoog moet leiden tot een concrete vastlegging en onderbouwing van de </w:t>
      </w:r>
      <w:r w:rsidR="00C31686">
        <w:rPr>
          <w:rFonts w:cstheme="minorHAnsi"/>
          <w:lang w:val="nl-NL"/>
        </w:rPr>
        <w:t>a</w:t>
      </w:r>
      <w:r w:rsidR="00C31686" w:rsidRPr="00470AAD">
        <w:rPr>
          <w:rFonts w:cstheme="minorHAnsi"/>
          <w:lang w:val="nl-NL"/>
        </w:rPr>
        <w:t>fwijking</w:t>
      </w:r>
      <w:r w:rsidRPr="00470AAD">
        <w:rPr>
          <w:rFonts w:cstheme="minorHAnsi"/>
          <w:lang w:val="nl-NL"/>
        </w:rPr>
        <w:t xml:space="preserve">. Het </w:t>
      </w:r>
      <w:r w:rsidRPr="00470AAD">
        <w:rPr>
          <w:rFonts w:cstheme="minorHAnsi"/>
          <w:lang w:val="nl-NL"/>
        </w:rPr>
        <w:lastRenderedPageBreak/>
        <w:t>gerechtvaardigd afwijken van de bepalingen van de Code is geen op zichzelf staand doel, maar is bedoeld om op transparante wijze verantwoording af te leggen over de gerechtvaardigde gronden voor het afwijken door de rechtspersoon.</w:t>
      </w:r>
    </w:p>
    <w:p w14:paraId="7FEB25A7" w14:textId="77777777" w:rsidR="00D74550" w:rsidRDefault="00D74550" w:rsidP="00470AAD">
      <w:pPr>
        <w:spacing w:after="0" w:line="240" w:lineRule="auto"/>
        <w:ind w:right="107"/>
        <w:jc w:val="both"/>
        <w:rPr>
          <w:rFonts w:cstheme="minorHAnsi"/>
          <w:lang w:val="nl-NL"/>
        </w:rPr>
      </w:pPr>
    </w:p>
    <w:p w14:paraId="0C0A4A8E" w14:textId="01489431" w:rsidR="00C31686" w:rsidRPr="00D61204" w:rsidRDefault="00C31686" w:rsidP="004300C4">
      <w:pPr>
        <w:spacing w:after="0" w:line="240" w:lineRule="auto"/>
        <w:ind w:right="107"/>
        <w:jc w:val="both"/>
        <w:rPr>
          <w:lang w:val="nl-NL"/>
        </w:rPr>
      </w:pPr>
      <w:r w:rsidRPr="00D61204">
        <w:rPr>
          <w:lang w:val="nl-NL"/>
        </w:rPr>
        <w:t>Als wordt afgeweken van de Code, dan bevat de uitleg bij afwijking in ieder geval de volgende elementen:</w:t>
      </w:r>
    </w:p>
    <w:p w14:paraId="01DAE3CF" w14:textId="6D1995C9" w:rsidR="00C31686" w:rsidRDefault="00C31686" w:rsidP="004300C4">
      <w:pPr>
        <w:pStyle w:val="ListParagraph"/>
        <w:numPr>
          <w:ilvl w:val="0"/>
          <w:numId w:val="13"/>
        </w:numPr>
        <w:spacing w:after="0" w:line="240" w:lineRule="auto"/>
        <w:ind w:right="107"/>
        <w:jc w:val="both"/>
        <w:rPr>
          <w:lang w:val="nl-NL"/>
        </w:rPr>
      </w:pPr>
      <w:proofErr w:type="gramStart"/>
      <w:r>
        <w:rPr>
          <w:lang w:val="nl-NL"/>
        </w:rPr>
        <w:t>van</w:t>
      </w:r>
      <w:proofErr w:type="gramEnd"/>
      <w:r>
        <w:rPr>
          <w:lang w:val="nl-NL"/>
        </w:rPr>
        <w:t xml:space="preserve"> welk voorschrift in de Code wordt afgeweken</w:t>
      </w:r>
    </w:p>
    <w:p w14:paraId="456234D8" w14:textId="77777777" w:rsidR="00C31686" w:rsidRPr="00D61204" w:rsidRDefault="00C31686" w:rsidP="004300C4">
      <w:pPr>
        <w:pStyle w:val="ListParagraph"/>
        <w:numPr>
          <w:ilvl w:val="0"/>
          <w:numId w:val="13"/>
        </w:numPr>
        <w:spacing w:after="0" w:line="240" w:lineRule="auto"/>
        <w:ind w:right="107"/>
        <w:jc w:val="both"/>
        <w:rPr>
          <w:lang w:val="nl-NL"/>
        </w:rPr>
      </w:pPr>
      <w:proofErr w:type="gramStart"/>
      <w:r w:rsidRPr="00D61204">
        <w:rPr>
          <w:lang w:val="nl-NL"/>
        </w:rPr>
        <w:t>de</w:t>
      </w:r>
      <w:proofErr w:type="gramEnd"/>
      <w:r w:rsidRPr="00D61204">
        <w:rPr>
          <w:lang w:val="nl-NL"/>
        </w:rPr>
        <w:t xml:space="preserve"> wijze waarop is afgeweken;</w:t>
      </w:r>
    </w:p>
    <w:p w14:paraId="63922899" w14:textId="77777777" w:rsidR="00C31686" w:rsidRPr="00D61204" w:rsidRDefault="00C31686" w:rsidP="004300C4">
      <w:pPr>
        <w:pStyle w:val="ListParagraph"/>
        <w:numPr>
          <w:ilvl w:val="0"/>
          <w:numId w:val="13"/>
        </w:numPr>
        <w:spacing w:after="0" w:line="240" w:lineRule="auto"/>
        <w:rPr>
          <w:lang w:val="nl-NL"/>
        </w:rPr>
      </w:pPr>
      <w:proofErr w:type="gramStart"/>
      <w:r w:rsidRPr="00D61204">
        <w:rPr>
          <w:lang w:val="nl-NL"/>
        </w:rPr>
        <w:t>de</w:t>
      </w:r>
      <w:proofErr w:type="gramEnd"/>
      <w:r w:rsidRPr="00D61204">
        <w:rPr>
          <w:lang w:val="nl-NL"/>
        </w:rPr>
        <w:t xml:space="preserve"> redenen voor afwijking;</w:t>
      </w:r>
    </w:p>
    <w:p w14:paraId="792C5629" w14:textId="77777777" w:rsidR="00C31686"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beschrijving van de alternatieve maatregelen die zijn genomen</w:t>
      </w:r>
      <w:r>
        <w:rPr>
          <w:lang w:val="nl-NL"/>
        </w:rPr>
        <w:t>;</w:t>
      </w:r>
    </w:p>
    <w:p w14:paraId="34F26845" w14:textId="77777777" w:rsidR="00C31686" w:rsidRPr="00D61204"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uiteenzetting van de wijze waarop met die maatregelen de doelstellingen van de betreffende bepaling in de Code zijn bereikt, of een verduidelijking van hoe die maatregelen bijdragen aan </w:t>
      </w:r>
      <w:r>
        <w:rPr>
          <w:lang w:val="nl-NL"/>
        </w:rPr>
        <w:t xml:space="preserve">de basisprincipes van </w:t>
      </w:r>
      <w:proofErr w:type="spellStart"/>
      <w:r>
        <w:rPr>
          <w:lang w:val="nl-NL"/>
        </w:rPr>
        <w:t>good</w:t>
      </w:r>
      <w:proofErr w:type="spellEnd"/>
      <w:r>
        <w:rPr>
          <w:lang w:val="nl-NL"/>
        </w:rPr>
        <w:t xml:space="preserve"> </w:t>
      </w:r>
      <w:proofErr w:type="spellStart"/>
      <w:r>
        <w:rPr>
          <w:lang w:val="nl-NL"/>
        </w:rPr>
        <w:t>governance</w:t>
      </w:r>
      <w:proofErr w:type="spellEnd"/>
      <w:r w:rsidRPr="00D61204">
        <w:rPr>
          <w:lang w:val="nl-NL"/>
        </w:rPr>
        <w:t>;</w:t>
      </w:r>
      <w:r>
        <w:rPr>
          <w:lang w:val="nl-NL"/>
        </w:rPr>
        <w:t xml:space="preserve"> en</w:t>
      </w:r>
    </w:p>
    <w:p w14:paraId="5296DED4" w14:textId="77777777" w:rsidR="00C31686"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tijdpad waaruit blijkt op welk moment de bepalingen van de Code waarvan is afgeweken, wel worden toegepast.</w:t>
      </w:r>
    </w:p>
    <w:p w14:paraId="4D668E9F" w14:textId="77777777" w:rsidR="004300C4" w:rsidRPr="00D61204" w:rsidRDefault="004300C4" w:rsidP="004300C4">
      <w:pPr>
        <w:pStyle w:val="ListParagraph"/>
        <w:spacing w:after="0" w:line="240" w:lineRule="auto"/>
        <w:ind w:right="107"/>
        <w:jc w:val="both"/>
        <w:rPr>
          <w:lang w:val="nl-NL"/>
        </w:rPr>
      </w:pPr>
    </w:p>
    <w:p w14:paraId="337C4B74" w14:textId="476E5D1D" w:rsidR="00D74550" w:rsidRPr="005738BB" w:rsidRDefault="001907AD">
      <w:pPr>
        <w:pStyle w:val="Heading2"/>
        <w:rPr>
          <w:lang w:val="nl-NL"/>
        </w:rPr>
        <w:pPrChange w:id="98" w:author="Mairon Croes" w:date="2025-01-22T11:05:00Z" w16du:dateUtc="2025-01-22T15:05:00Z">
          <w:pPr>
            <w:pStyle w:val="NormalWeb"/>
            <w:shd w:val="clear" w:color="auto" w:fill="F2F2F2" w:themeFill="background1" w:themeFillShade="F2"/>
            <w:spacing w:after="0" w:afterAutospacing="0"/>
          </w:pPr>
        </w:pPrChange>
      </w:pPr>
      <w:r w:rsidRPr="005738BB">
        <w:rPr>
          <w:lang w:val="nl-NL"/>
        </w:rPr>
        <w:t xml:space="preserve">Hoe ziet </w:t>
      </w:r>
      <w:r w:rsidR="005738BB" w:rsidRPr="005738BB">
        <w:rPr>
          <w:lang w:val="nl-NL"/>
        </w:rPr>
        <w:t>‘</w:t>
      </w:r>
      <w:proofErr w:type="spellStart"/>
      <w:r w:rsidRPr="005738BB">
        <w:rPr>
          <w:lang w:val="nl-NL"/>
        </w:rPr>
        <w:t>co</w:t>
      </w:r>
      <w:r w:rsidR="00D74550" w:rsidRPr="005738BB">
        <w:rPr>
          <w:lang w:val="nl-NL"/>
        </w:rPr>
        <w:t>mply</w:t>
      </w:r>
      <w:proofErr w:type="spellEnd"/>
      <w:r w:rsidR="00D74550" w:rsidRPr="005738BB">
        <w:rPr>
          <w:lang w:val="nl-NL"/>
        </w:rPr>
        <w:t xml:space="preserve"> </w:t>
      </w:r>
      <w:r w:rsidR="00D203E0" w:rsidRPr="005738BB">
        <w:rPr>
          <w:lang w:val="nl-NL"/>
        </w:rPr>
        <w:t xml:space="preserve">or </w:t>
      </w:r>
      <w:proofErr w:type="spellStart"/>
      <w:r w:rsidR="00D74550" w:rsidRPr="005738BB">
        <w:rPr>
          <w:lang w:val="nl-NL"/>
        </w:rPr>
        <w:t>explain</w:t>
      </w:r>
      <w:proofErr w:type="spellEnd"/>
      <w:r w:rsidR="005738BB" w:rsidRPr="005738BB">
        <w:rPr>
          <w:lang w:val="nl-NL"/>
        </w:rPr>
        <w:t xml:space="preserve">’ </w:t>
      </w:r>
      <w:proofErr w:type="gramStart"/>
      <w:r w:rsidR="005738BB" w:rsidRPr="005738BB">
        <w:rPr>
          <w:lang w:val="nl-NL"/>
        </w:rPr>
        <w:t xml:space="preserve">eruit </w:t>
      </w:r>
      <w:r w:rsidR="00D74550" w:rsidRPr="005738BB">
        <w:rPr>
          <w:lang w:val="nl-NL"/>
        </w:rPr>
        <w:t xml:space="preserve"> voor</w:t>
      </w:r>
      <w:proofErr w:type="gramEnd"/>
      <w:r w:rsidR="00D74550" w:rsidRPr="005738BB">
        <w:rPr>
          <w:lang w:val="nl-NL"/>
        </w:rPr>
        <w:t xml:space="preserve"> ‘kleine’ </w:t>
      </w:r>
      <w:r w:rsidR="005738BB">
        <w:rPr>
          <w:lang w:val="nl-NL"/>
        </w:rPr>
        <w:t>entiteiten?</w:t>
      </w:r>
    </w:p>
    <w:p w14:paraId="77FCB7BE" w14:textId="77777777" w:rsidR="00CD596E" w:rsidRDefault="00CD596E" w:rsidP="00470AAD">
      <w:pPr>
        <w:spacing w:after="0" w:line="240" w:lineRule="auto"/>
        <w:ind w:right="107"/>
        <w:jc w:val="both"/>
        <w:rPr>
          <w:rFonts w:cstheme="minorHAnsi"/>
          <w:lang w:val="nl-NL"/>
        </w:rPr>
      </w:pPr>
    </w:p>
    <w:p w14:paraId="42676F37" w14:textId="198E0258" w:rsidR="00D74550" w:rsidRPr="00470AAD" w:rsidRDefault="00D74550" w:rsidP="00470AAD">
      <w:pPr>
        <w:spacing w:after="0" w:line="240" w:lineRule="auto"/>
        <w:ind w:right="107"/>
        <w:jc w:val="both"/>
        <w:rPr>
          <w:rFonts w:cstheme="minorHAnsi"/>
          <w:lang w:val="nl-NL"/>
        </w:rPr>
      </w:pPr>
      <w:r w:rsidRPr="00470AAD">
        <w:rPr>
          <w:rFonts w:cstheme="minorHAnsi"/>
          <w:lang w:val="nl-NL"/>
        </w:rPr>
        <w:t>Voor rechtspersonen met een zeer beperkte omvang, zoals ‘kleine’ stichtingen kan het bezwaarlijk zijn om volledig te voldoen aan alle voorschriften in de Code. De zogenoemde ‘kleine’ rechtspersonen zijn organisatie met een beperkte begroting, een beperkte capaciteit in het aantal medewerkers of vrijwilligers en andere factoren die bepalend zijn voor de kleinschaligheid van de rechtspersoon.</w:t>
      </w:r>
    </w:p>
    <w:p w14:paraId="5EC2E01B" w14:textId="77777777" w:rsidR="00EA4A06" w:rsidRDefault="00D74550" w:rsidP="00470AAD">
      <w:pPr>
        <w:spacing w:after="0" w:line="240" w:lineRule="auto"/>
        <w:ind w:right="107"/>
        <w:jc w:val="both"/>
        <w:rPr>
          <w:rFonts w:cstheme="minorHAnsi"/>
          <w:lang w:val="nl-NL"/>
        </w:rPr>
      </w:pPr>
      <w:r w:rsidRPr="00470AAD">
        <w:rPr>
          <w:rFonts w:cstheme="minorHAnsi"/>
          <w:lang w:val="nl-NL"/>
        </w:rPr>
        <w:t xml:space="preserve">Een kleine rechtspersoon zal zware (administratieve) lasten kunnen ondervinden van het volledig voldoen aan alle voorschriften van de Code. Die administratieve lasten wegen in een dergelijk geval niet op tegen de te verwachten baten bij de volledige naleving van de Code. </w:t>
      </w:r>
    </w:p>
    <w:p w14:paraId="1522752A" w14:textId="72FC93E6" w:rsidR="00D74550" w:rsidRPr="00470AAD" w:rsidRDefault="00EA4A06" w:rsidP="00470AAD">
      <w:pPr>
        <w:spacing w:after="0" w:line="240" w:lineRule="auto"/>
        <w:ind w:right="107"/>
        <w:jc w:val="both"/>
        <w:rPr>
          <w:rFonts w:cstheme="minorHAnsi"/>
          <w:lang w:val="nl-NL"/>
        </w:rPr>
      </w:pPr>
      <w:r w:rsidRPr="00470AAD">
        <w:rPr>
          <w:rFonts w:cstheme="minorHAnsi"/>
          <w:lang w:val="nl-NL"/>
        </w:rPr>
        <w:t>Toch</w:t>
      </w:r>
      <w:r w:rsidR="00D74550" w:rsidRPr="00470AAD">
        <w:rPr>
          <w:rFonts w:cstheme="minorHAnsi"/>
          <w:lang w:val="nl-NL"/>
        </w:rPr>
        <w:t xml:space="preserve"> mag van elke rechtspersoon, ongeacht de omvang en beperkingen in capaciteit, worden verwacht dat kernwaarden van </w:t>
      </w:r>
      <w:proofErr w:type="spellStart"/>
      <w:r w:rsidR="00D74550" w:rsidRPr="00470AAD">
        <w:rPr>
          <w:rFonts w:cstheme="minorHAnsi"/>
          <w:lang w:val="nl-NL"/>
        </w:rPr>
        <w:t>good</w:t>
      </w:r>
      <w:proofErr w:type="spellEnd"/>
      <w:r w:rsidR="00D74550" w:rsidRPr="00470AAD">
        <w:rPr>
          <w:rFonts w:cstheme="minorHAnsi"/>
          <w:lang w:val="nl-NL"/>
        </w:rPr>
        <w:t xml:space="preserve"> corporate </w:t>
      </w:r>
      <w:proofErr w:type="spellStart"/>
      <w:r w:rsidR="00D74550" w:rsidRPr="00470AAD">
        <w:rPr>
          <w:rFonts w:cstheme="minorHAnsi"/>
          <w:lang w:val="nl-NL"/>
        </w:rPr>
        <w:t>governance</w:t>
      </w:r>
      <w:proofErr w:type="spellEnd"/>
      <w:r w:rsidR="00D74550" w:rsidRPr="00470AAD">
        <w:rPr>
          <w:rFonts w:cstheme="minorHAnsi"/>
          <w:lang w:val="nl-NL"/>
        </w:rPr>
        <w:t xml:space="preserve"> zoals integriteit, transparantie en verantwoording, ten volle worden toegepast.</w:t>
      </w:r>
    </w:p>
    <w:p w14:paraId="58FEFF18" w14:textId="77777777" w:rsidR="00EA4A06" w:rsidRDefault="00EA4A06" w:rsidP="00470AAD">
      <w:pPr>
        <w:spacing w:after="0" w:line="240" w:lineRule="auto"/>
        <w:ind w:right="107"/>
        <w:jc w:val="both"/>
        <w:rPr>
          <w:rFonts w:cstheme="minorHAnsi"/>
          <w:lang w:val="nl-NL"/>
        </w:rPr>
      </w:pPr>
    </w:p>
    <w:p w14:paraId="65F57A1D" w14:textId="3CCCDF43"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Het onderstaand overzicht bevat een indicatie van bepalingen of onderdelen daarvan waar ‘kleine’ rechtspersonen van kunnen afwijken zonder dat een uitgebreide </w:t>
      </w:r>
      <w:proofErr w:type="spellStart"/>
      <w:r w:rsidRPr="00470AAD">
        <w:rPr>
          <w:rFonts w:cstheme="minorHAnsi"/>
          <w:i/>
          <w:iCs/>
          <w:lang w:val="nl-NL"/>
        </w:rPr>
        <w:t>comply</w:t>
      </w:r>
      <w:proofErr w:type="spellEnd"/>
      <w:r w:rsidRPr="00470AAD">
        <w:rPr>
          <w:rFonts w:cstheme="minorHAnsi"/>
          <w:i/>
          <w:iCs/>
          <w:lang w:val="nl-NL"/>
        </w:rPr>
        <w:t xml:space="preserve"> </w:t>
      </w:r>
      <w:r w:rsidR="004300C4">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toelichting volgens de Code hoeft te worden opgesteld. Echter, het ligt op de weg van de ‘kleine’ rechtspersoon ligt om in het jaarverslag onderbouwd te motiveren dat de desbetreffende (en mogelijke andere) bepalingen niet kunnen worden toegepast, omdat de naleving onevenredig zware lasten oplevert voor de rechtspersoon.</w:t>
      </w:r>
    </w:p>
    <w:p w14:paraId="155A8AAC" w14:textId="77777777" w:rsidR="00D74550" w:rsidRDefault="00D74550" w:rsidP="00470AAD">
      <w:pPr>
        <w:spacing w:after="0" w:line="240" w:lineRule="auto"/>
        <w:ind w:right="107"/>
        <w:jc w:val="both"/>
        <w:rPr>
          <w:rFonts w:cstheme="minorHAnsi"/>
          <w:sz w:val="20"/>
          <w:lang w:val="nl-NL"/>
        </w:rPr>
      </w:pPr>
    </w:p>
    <w:tbl>
      <w:tblPr>
        <w:tblStyle w:val="TableGrid"/>
        <w:tblW w:w="9067" w:type="dxa"/>
        <w:tblLook w:val="04A0" w:firstRow="1" w:lastRow="0" w:firstColumn="1" w:lastColumn="0" w:noHBand="0" w:noVBand="1"/>
      </w:tblPr>
      <w:tblGrid>
        <w:gridCol w:w="2122"/>
        <w:gridCol w:w="6945"/>
      </w:tblGrid>
      <w:tr w:rsidR="00696000" w:rsidRPr="004300C4" w14:paraId="6B0D2900" w14:textId="77777777" w:rsidTr="00FF3694">
        <w:tc>
          <w:tcPr>
            <w:tcW w:w="2122" w:type="dxa"/>
          </w:tcPr>
          <w:p w14:paraId="5F34A93C" w14:textId="77777777" w:rsidR="00696000" w:rsidRPr="004300C4" w:rsidRDefault="00696000" w:rsidP="00FF3694">
            <w:pPr>
              <w:ind w:right="107"/>
              <w:jc w:val="both"/>
              <w:rPr>
                <w:rFonts w:asciiTheme="majorHAnsi" w:hAnsiTheme="majorHAnsi" w:cstheme="majorHAnsi"/>
                <w:b/>
                <w:sz w:val="20"/>
                <w:lang w:val="nl-NL"/>
              </w:rPr>
            </w:pPr>
            <w:r w:rsidRPr="004300C4">
              <w:rPr>
                <w:rFonts w:asciiTheme="majorHAnsi" w:hAnsiTheme="majorHAnsi" w:cstheme="majorHAnsi"/>
                <w:b/>
                <w:sz w:val="20"/>
                <w:lang w:val="nl-NL"/>
              </w:rPr>
              <w:t>Artikel</w:t>
            </w:r>
          </w:p>
        </w:tc>
        <w:tc>
          <w:tcPr>
            <w:tcW w:w="6945" w:type="dxa"/>
          </w:tcPr>
          <w:p w14:paraId="024D5045" w14:textId="77777777" w:rsidR="00696000" w:rsidRPr="004300C4" w:rsidRDefault="00696000" w:rsidP="00FF3694">
            <w:pPr>
              <w:ind w:right="107"/>
              <w:jc w:val="both"/>
              <w:rPr>
                <w:rFonts w:asciiTheme="majorHAnsi" w:hAnsiTheme="majorHAnsi" w:cstheme="majorHAnsi"/>
                <w:b/>
                <w:sz w:val="20"/>
                <w:lang w:val="nl-NL"/>
              </w:rPr>
            </w:pPr>
            <w:r w:rsidRPr="004300C4">
              <w:rPr>
                <w:rFonts w:asciiTheme="majorHAnsi" w:hAnsiTheme="majorHAnsi" w:cstheme="majorHAnsi"/>
                <w:b/>
                <w:sz w:val="20"/>
                <w:lang w:val="nl-NL"/>
              </w:rPr>
              <w:t>Onderwerpen</w:t>
            </w:r>
          </w:p>
        </w:tc>
      </w:tr>
      <w:tr w:rsidR="00696000" w:rsidRPr="0035389B" w14:paraId="0EB747D3" w14:textId="77777777" w:rsidTr="00FF3694">
        <w:tc>
          <w:tcPr>
            <w:tcW w:w="2122" w:type="dxa"/>
          </w:tcPr>
          <w:p w14:paraId="72EADF3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 lid 8 onderdeel d</w:t>
            </w:r>
          </w:p>
        </w:tc>
        <w:tc>
          <w:tcPr>
            <w:tcW w:w="6945" w:type="dxa"/>
          </w:tcPr>
          <w:p w14:paraId="3781EEEA" w14:textId="616791EF"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Verantwoordelijkheid van het bestuur voor de interne </w:t>
            </w:r>
            <w:r w:rsidR="004300C4" w:rsidRPr="004300C4">
              <w:rPr>
                <w:rFonts w:asciiTheme="majorHAnsi" w:hAnsiTheme="majorHAnsi" w:cstheme="majorHAnsi"/>
                <w:sz w:val="20"/>
                <w:lang w:val="nl-NL"/>
              </w:rPr>
              <w:t>auditfunctie</w:t>
            </w:r>
          </w:p>
        </w:tc>
      </w:tr>
      <w:tr w:rsidR="00696000" w:rsidRPr="0035389B" w14:paraId="14B6041E" w14:textId="77777777" w:rsidTr="00FF3694">
        <w:tc>
          <w:tcPr>
            <w:tcW w:w="2122" w:type="dxa"/>
          </w:tcPr>
          <w:p w14:paraId="284B21B3"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4 lid 8 onderdeel e </w:t>
            </w:r>
          </w:p>
        </w:tc>
        <w:tc>
          <w:tcPr>
            <w:tcW w:w="6945" w:type="dxa"/>
          </w:tcPr>
          <w:p w14:paraId="6558A4C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Tijdige informatievoorziening aan de externe accountant</w:t>
            </w:r>
          </w:p>
        </w:tc>
      </w:tr>
      <w:tr w:rsidR="00696000" w:rsidRPr="00ED09DA" w14:paraId="64EA79E3" w14:textId="77777777" w:rsidTr="00FF3694">
        <w:tc>
          <w:tcPr>
            <w:tcW w:w="2122" w:type="dxa"/>
          </w:tcPr>
          <w:p w14:paraId="25C8B19E"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 lid 8 onderdeel i</w:t>
            </w:r>
          </w:p>
        </w:tc>
        <w:tc>
          <w:tcPr>
            <w:tcW w:w="6945" w:type="dxa"/>
          </w:tcPr>
          <w:p w14:paraId="1F52AF26"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Publicatie verslag op de website van de entiteit</w:t>
            </w:r>
          </w:p>
          <w:p w14:paraId="421619D9" w14:textId="4A35876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w:t>
            </w:r>
            <w:proofErr w:type="gramStart"/>
            <w:r w:rsidRPr="004300C4">
              <w:rPr>
                <w:rFonts w:asciiTheme="majorHAnsi" w:hAnsiTheme="majorHAnsi" w:cstheme="majorHAnsi"/>
                <w:sz w:val="20"/>
                <w:lang w:val="nl-NL"/>
              </w:rPr>
              <w:t>dit</w:t>
            </w:r>
            <w:proofErr w:type="gramEnd"/>
            <w:r w:rsidRPr="004300C4">
              <w:rPr>
                <w:rFonts w:asciiTheme="majorHAnsi" w:hAnsiTheme="majorHAnsi" w:cstheme="majorHAnsi"/>
                <w:sz w:val="20"/>
                <w:lang w:val="nl-NL"/>
              </w:rPr>
              <w:t xml:space="preserve"> mag ook </w:t>
            </w:r>
            <w:r w:rsidR="004300C4">
              <w:rPr>
                <w:rFonts w:asciiTheme="majorHAnsi" w:hAnsiTheme="majorHAnsi" w:cstheme="majorHAnsi"/>
                <w:sz w:val="20"/>
                <w:lang w:val="nl-NL"/>
              </w:rPr>
              <w:t xml:space="preserve">op </w:t>
            </w:r>
            <w:r w:rsidRPr="004300C4">
              <w:rPr>
                <w:rFonts w:asciiTheme="majorHAnsi" w:hAnsiTheme="majorHAnsi" w:cstheme="majorHAnsi"/>
                <w:sz w:val="20"/>
                <w:lang w:val="nl-NL"/>
              </w:rPr>
              <w:t>een andere website zijn)</w:t>
            </w:r>
          </w:p>
        </w:tc>
      </w:tr>
      <w:tr w:rsidR="00696000" w:rsidRPr="004300C4" w14:paraId="71A1DEC9" w14:textId="77777777" w:rsidTr="00FF3694">
        <w:tc>
          <w:tcPr>
            <w:tcW w:w="2122" w:type="dxa"/>
          </w:tcPr>
          <w:p w14:paraId="1252F46D"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5</w:t>
            </w:r>
          </w:p>
        </w:tc>
        <w:tc>
          <w:tcPr>
            <w:tcW w:w="6945" w:type="dxa"/>
          </w:tcPr>
          <w:p w14:paraId="1377AFD9"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ESG-strategie</w:t>
            </w:r>
          </w:p>
        </w:tc>
      </w:tr>
      <w:tr w:rsidR="00696000" w:rsidRPr="004300C4" w14:paraId="14D0209B" w14:textId="77777777" w:rsidTr="00FF3694">
        <w:tc>
          <w:tcPr>
            <w:tcW w:w="2122" w:type="dxa"/>
          </w:tcPr>
          <w:p w14:paraId="69ECC5BE"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7</w:t>
            </w:r>
          </w:p>
        </w:tc>
        <w:tc>
          <w:tcPr>
            <w:tcW w:w="6945" w:type="dxa"/>
          </w:tcPr>
          <w:p w14:paraId="3B6B0CA0"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Bedrijfsplan</w:t>
            </w:r>
          </w:p>
        </w:tc>
      </w:tr>
      <w:tr w:rsidR="00696000" w:rsidRPr="004300C4" w14:paraId="5C2FE9DB" w14:textId="77777777" w:rsidTr="00FF3694">
        <w:tc>
          <w:tcPr>
            <w:tcW w:w="2122" w:type="dxa"/>
          </w:tcPr>
          <w:p w14:paraId="0F7FA2EB"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8</w:t>
            </w:r>
          </w:p>
        </w:tc>
        <w:tc>
          <w:tcPr>
            <w:tcW w:w="6945" w:type="dxa"/>
          </w:tcPr>
          <w:p w14:paraId="2E99C539"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Risicobeheersing</w:t>
            </w:r>
          </w:p>
        </w:tc>
      </w:tr>
      <w:tr w:rsidR="00696000" w:rsidRPr="004300C4" w14:paraId="0AD587B5" w14:textId="77777777" w:rsidTr="00FF3694">
        <w:tc>
          <w:tcPr>
            <w:tcW w:w="2122" w:type="dxa"/>
          </w:tcPr>
          <w:p w14:paraId="352B61B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9</w:t>
            </w:r>
          </w:p>
        </w:tc>
        <w:tc>
          <w:tcPr>
            <w:tcW w:w="6945" w:type="dxa"/>
          </w:tcPr>
          <w:p w14:paraId="5C502CDA"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Interne </w:t>
            </w:r>
            <w:proofErr w:type="gramStart"/>
            <w:r w:rsidRPr="004300C4">
              <w:rPr>
                <w:rFonts w:asciiTheme="majorHAnsi" w:hAnsiTheme="majorHAnsi" w:cstheme="majorHAnsi"/>
                <w:sz w:val="20"/>
                <w:lang w:val="nl-NL"/>
              </w:rPr>
              <w:t>audit functie</w:t>
            </w:r>
            <w:proofErr w:type="gramEnd"/>
          </w:p>
        </w:tc>
      </w:tr>
      <w:tr w:rsidR="00696000" w:rsidRPr="004300C4" w14:paraId="451AAAD2" w14:textId="77777777" w:rsidTr="00FF3694">
        <w:tc>
          <w:tcPr>
            <w:tcW w:w="2122" w:type="dxa"/>
          </w:tcPr>
          <w:p w14:paraId="3CC3DC6F"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25</w:t>
            </w:r>
          </w:p>
        </w:tc>
        <w:tc>
          <w:tcPr>
            <w:tcW w:w="6945" w:type="dxa"/>
          </w:tcPr>
          <w:p w14:paraId="40EC5236"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Secretaris</w:t>
            </w:r>
          </w:p>
        </w:tc>
      </w:tr>
      <w:tr w:rsidR="00696000" w:rsidRPr="004300C4" w14:paraId="3367BFDF" w14:textId="77777777" w:rsidTr="00FF3694">
        <w:tc>
          <w:tcPr>
            <w:tcW w:w="2122" w:type="dxa"/>
          </w:tcPr>
          <w:p w14:paraId="2B1825E3"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40 - 44</w:t>
            </w:r>
          </w:p>
        </w:tc>
        <w:tc>
          <w:tcPr>
            <w:tcW w:w="6945" w:type="dxa"/>
          </w:tcPr>
          <w:p w14:paraId="58724902"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Externe accountant</w:t>
            </w:r>
          </w:p>
        </w:tc>
      </w:tr>
    </w:tbl>
    <w:p w14:paraId="4E44DAB2" w14:textId="77777777" w:rsidR="00D74550" w:rsidRPr="00696000" w:rsidRDefault="00D74550" w:rsidP="00470AAD">
      <w:pPr>
        <w:spacing w:after="0" w:line="240" w:lineRule="auto"/>
        <w:ind w:right="107"/>
        <w:jc w:val="both"/>
        <w:rPr>
          <w:rFonts w:cstheme="minorHAnsi"/>
          <w:lang w:val="nl-NL"/>
        </w:rPr>
      </w:pPr>
    </w:p>
    <w:p w14:paraId="4286B61B" w14:textId="77777777" w:rsidR="00D74550" w:rsidRDefault="00D74550" w:rsidP="00470AAD">
      <w:pPr>
        <w:spacing w:after="0" w:line="240" w:lineRule="auto"/>
        <w:ind w:right="107"/>
        <w:jc w:val="both"/>
        <w:rPr>
          <w:rFonts w:cstheme="minorHAnsi"/>
          <w:lang w:val="nl-NL"/>
        </w:rPr>
      </w:pPr>
      <w:r w:rsidRPr="00696000">
        <w:rPr>
          <w:rFonts w:cstheme="minorHAnsi"/>
          <w:lang w:val="nl-NL"/>
        </w:rPr>
        <w:lastRenderedPageBreak/>
        <w:t>De hierboven opgesomde bepalingen zijn slechts indicatief en niet uitputtend; het is aan de ‘kleine’ rechtspersoon om te motiveren welke bepalingen in de specifieke situatie een onevenredige last opleveren.</w:t>
      </w:r>
    </w:p>
    <w:p w14:paraId="2683D511" w14:textId="77777777" w:rsidR="004300C4" w:rsidRDefault="004300C4" w:rsidP="00470AAD">
      <w:pPr>
        <w:spacing w:after="0" w:line="240" w:lineRule="auto"/>
        <w:ind w:right="107"/>
        <w:jc w:val="both"/>
        <w:rPr>
          <w:rFonts w:cstheme="minorHAnsi"/>
          <w:lang w:val="nl-NL"/>
        </w:rPr>
      </w:pPr>
    </w:p>
    <w:p w14:paraId="70D6247C" w14:textId="6A3D915A" w:rsidR="00681F28" w:rsidRDefault="00681F28" w:rsidP="00681F28">
      <w:pPr>
        <w:pStyle w:val="ListParagraph"/>
        <w:shd w:val="clear" w:color="auto" w:fill="A3DBFF"/>
        <w:ind w:left="0"/>
        <w:jc w:val="both"/>
        <w:rPr>
          <w:lang w:val="nl-NL"/>
        </w:rPr>
      </w:pPr>
      <w:r>
        <w:rPr>
          <w:lang w:val="nl-NL"/>
        </w:rPr>
        <w:t xml:space="preserve">Zie artikel 2 van de Landsverordening corporate </w:t>
      </w:r>
      <w:proofErr w:type="spellStart"/>
      <w:r>
        <w:rPr>
          <w:lang w:val="nl-NL"/>
        </w:rPr>
        <w:t>governance</w:t>
      </w:r>
      <w:proofErr w:type="spellEnd"/>
      <w:r>
        <w:rPr>
          <w:lang w:val="nl-NL"/>
        </w:rPr>
        <w:t xml:space="preserve"> en artikel 3 van de Code.</w:t>
      </w:r>
    </w:p>
    <w:p w14:paraId="6242946B" w14:textId="650CA9F8" w:rsidR="00681F28" w:rsidRDefault="00681F28" w:rsidP="00681F28">
      <w:pPr>
        <w:shd w:val="clear" w:color="auto" w:fill="A3DBFF"/>
        <w:spacing w:after="0" w:line="240" w:lineRule="auto"/>
        <w:jc w:val="both"/>
        <w:rPr>
          <w:lang w:val="nl-NL"/>
        </w:rPr>
      </w:pPr>
      <w:r>
        <w:rPr>
          <w:lang w:val="nl-NL"/>
        </w:rPr>
        <w:t>Zie voor nadere uitleg Paragraaf 5 van de Nota van Toelichting van de Code.</w:t>
      </w:r>
    </w:p>
    <w:p w14:paraId="450502AC" w14:textId="77777777" w:rsidR="00D74550" w:rsidRPr="00470AAD" w:rsidRDefault="00D74550" w:rsidP="00470AAD">
      <w:pPr>
        <w:spacing w:after="0" w:line="240" w:lineRule="auto"/>
        <w:ind w:right="107"/>
        <w:jc w:val="both"/>
        <w:rPr>
          <w:rFonts w:cstheme="minorHAnsi"/>
          <w:sz w:val="20"/>
          <w:lang w:val="nl-NL"/>
        </w:rPr>
      </w:pPr>
    </w:p>
    <w:p w14:paraId="3F1618DA" w14:textId="77777777" w:rsidR="00F838BD" w:rsidRPr="00841338" w:rsidRDefault="00F838BD">
      <w:pPr>
        <w:pStyle w:val="Heading2"/>
        <w:rPr>
          <w:lang w:val="nl-NL"/>
        </w:rPr>
        <w:pPrChange w:id="99" w:author="Mairon Croes" w:date="2025-01-22T11:05:00Z" w16du:dateUtc="2025-01-22T15:05:00Z">
          <w:pPr>
            <w:pStyle w:val="NormalWeb"/>
            <w:shd w:val="clear" w:color="auto" w:fill="E7E6E6" w:themeFill="background2"/>
            <w:spacing w:after="0" w:afterAutospacing="0"/>
          </w:pPr>
        </w:pPrChange>
      </w:pPr>
      <w:r w:rsidRPr="00841338">
        <w:rPr>
          <w:lang w:val="nl-NL"/>
        </w:rPr>
        <w:t>Wat gebeurt er als de Code niet wordt nageleefd?</w:t>
      </w:r>
    </w:p>
    <w:p w14:paraId="533308C2" w14:textId="77777777" w:rsidR="0078126A" w:rsidRDefault="0078126A" w:rsidP="00F838BD">
      <w:pPr>
        <w:spacing w:after="0" w:line="240" w:lineRule="auto"/>
        <w:jc w:val="both"/>
        <w:rPr>
          <w:rFonts w:cstheme="minorHAnsi"/>
          <w:lang w:val="nl-NL"/>
        </w:rPr>
      </w:pPr>
    </w:p>
    <w:p w14:paraId="543C8436" w14:textId="30453ED9" w:rsidR="0082380C" w:rsidRDefault="00F838BD" w:rsidP="00F838BD">
      <w:pPr>
        <w:spacing w:after="0" w:line="240" w:lineRule="auto"/>
        <w:jc w:val="both"/>
        <w:rPr>
          <w:rFonts w:cstheme="minorHAnsi"/>
          <w:lang w:val="nl-NL"/>
        </w:rPr>
      </w:pPr>
      <w:r w:rsidRPr="00470AAD">
        <w:rPr>
          <w:rFonts w:cstheme="minorHAnsi"/>
          <w:lang w:val="nl-NL"/>
        </w:rPr>
        <w:t xml:space="preserve">De Code wordt na de inwerkingtreding via de wijziging van de statuten ingevoerd in de overheidsvennootschappen en -stichtingen. </w:t>
      </w:r>
      <w:r w:rsidR="0082380C">
        <w:rPr>
          <w:rFonts w:cstheme="minorHAnsi"/>
          <w:lang w:val="nl-NL"/>
        </w:rPr>
        <w:t xml:space="preserve">Voor rechtspersonen </w:t>
      </w:r>
      <w:proofErr w:type="spellStart"/>
      <w:r w:rsidR="0082380C">
        <w:rPr>
          <w:rFonts w:cstheme="minorHAnsi"/>
          <w:lang w:val="nl-NL"/>
        </w:rPr>
        <w:t>sui</w:t>
      </w:r>
      <w:proofErr w:type="spellEnd"/>
      <w:r w:rsidR="0082380C">
        <w:rPr>
          <w:rFonts w:cstheme="minorHAnsi"/>
          <w:lang w:val="nl-NL"/>
        </w:rPr>
        <w:t xml:space="preserve"> </w:t>
      </w:r>
      <w:proofErr w:type="spellStart"/>
      <w:r w:rsidR="0082380C">
        <w:rPr>
          <w:rFonts w:cstheme="minorHAnsi"/>
          <w:lang w:val="nl-NL"/>
        </w:rPr>
        <w:t>generis</w:t>
      </w:r>
      <w:proofErr w:type="spellEnd"/>
      <w:r w:rsidR="0082380C">
        <w:rPr>
          <w:rFonts w:cstheme="minorHAnsi"/>
          <w:lang w:val="nl-NL"/>
        </w:rPr>
        <w:t xml:space="preserve"> is er geen extra handeling nodig: de Code is direct op hen van toepassing.</w:t>
      </w:r>
    </w:p>
    <w:p w14:paraId="4DC42D26" w14:textId="52DF1BDB" w:rsidR="00F838BD" w:rsidRPr="00470AAD" w:rsidRDefault="00F838BD" w:rsidP="00F838BD">
      <w:pPr>
        <w:spacing w:after="0" w:line="240" w:lineRule="auto"/>
        <w:jc w:val="both"/>
        <w:rPr>
          <w:rFonts w:cstheme="minorHAnsi"/>
          <w:lang w:val="nl-NL"/>
        </w:rPr>
      </w:pPr>
      <w:r w:rsidRPr="00470AAD">
        <w:rPr>
          <w:rFonts w:cstheme="minorHAnsi"/>
          <w:lang w:val="nl-NL"/>
        </w:rPr>
        <w:t xml:space="preserve">De organen van de betrokken rechtspersoon </w:t>
      </w:r>
      <w:r w:rsidR="00D612D7">
        <w:rPr>
          <w:rFonts w:cstheme="minorHAnsi"/>
          <w:lang w:val="nl-NL"/>
        </w:rPr>
        <w:t xml:space="preserve">zullen </w:t>
      </w:r>
      <w:r w:rsidRPr="00470AAD">
        <w:rPr>
          <w:rFonts w:cstheme="minorHAnsi"/>
          <w:lang w:val="nl-NL"/>
        </w:rPr>
        <w:t xml:space="preserve">de voorschriften in de Code volgens het basisprincipe van </w:t>
      </w:r>
      <w:proofErr w:type="spellStart"/>
      <w:r w:rsidRPr="00470AAD">
        <w:rPr>
          <w:rFonts w:cstheme="minorHAnsi"/>
          <w:i/>
          <w:iCs/>
          <w:lang w:val="nl-NL"/>
        </w:rPr>
        <w:t>comply</w:t>
      </w:r>
      <w:proofErr w:type="spellEnd"/>
      <w:r w:rsidRPr="00470AAD">
        <w:rPr>
          <w:rFonts w:cstheme="minorHAnsi"/>
          <w:i/>
          <w:iCs/>
          <w:lang w:val="nl-NL"/>
        </w:rPr>
        <w:t xml:space="preserve"> </w:t>
      </w:r>
      <w:r w:rsidR="00696000">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moeten gaan toepassen.</w:t>
      </w:r>
    </w:p>
    <w:p w14:paraId="7EF89D11" w14:textId="77777777" w:rsidR="00D612D7" w:rsidRDefault="00D612D7" w:rsidP="00F838BD">
      <w:pPr>
        <w:spacing w:after="0" w:line="240" w:lineRule="auto"/>
        <w:jc w:val="both"/>
        <w:rPr>
          <w:rFonts w:cstheme="minorHAnsi"/>
          <w:lang w:val="nl-NL"/>
        </w:rPr>
      </w:pPr>
    </w:p>
    <w:p w14:paraId="7A04EF5B" w14:textId="5E453365" w:rsidR="00F838BD" w:rsidRPr="00470AAD" w:rsidRDefault="00F838BD" w:rsidP="00F838BD">
      <w:pPr>
        <w:spacing w:after="0" w:line="240" w:lineRule="auto"/>
        <w:jc w:val="both"/>
        <w:rPr>
          <w:rFonts w:cstheme="minorHAnsi"/>
          <w:lang w:val="nl-NL"/>
        </w:rPr>
      </w:pPr>
      <w:r w:rsidRPr="00470AAD">
        <w:rPr>
          <w:rFonts w:cstheme="minorHAnsi"/>
          <w:lang w:val="nl-NL"/>
        </w:rPr>
        <w:t xml:space="preserve">Dit betekent dat niet-opvolging van of handelen in strijd met de bepalingen van de Code, dezelfde gevolgen heeft als het handelen in strijd met wettelijke of statutaire bepalingen. </w:t>
      </w:r>
      <w:r w:rsidR="0082380C" w:rsidRPr="00470AAD">
        <w:rPr>
          <w:rFonts w:cstheme="minorHAnsi"/>
          <w:lang w:val="nl-NL"/>
        </w:rPr>
        <w:t>Als</w:t>
      </w:r>
      <w:r w:rsidRPr="00470AAD">
        <w:rPr>
          <w:rFonts w:cstheme="minorHAnsi"/>
          <w:lang w:val="nl-NL"/>
        </w:rPr>
        <w:t xml:space="preserve"> een orgaan van een rechtspersoon in strijd handelt met een wettelijke of statutaire bepaling kan deze handeling nietig of vernietigbaar zijn. Degene die daartoe </w:t>
      </w:r>
      <w:r w:rsidR="0082380C" w:rsidRPr="00470AAD">
        <w:rPr>
          <w:rFonts w:cstheme="minorHAnsi"/>
          <w:lang w:val="nl-NL"/>
        </w:rPr>
        <w:t>op grond van</w:t>
      </w:r>
      <w:r w:rsidRPr="00470AAD">
        <w:rPr>
          <w:rFonts w:cstheme="minorHAnsi"/>
          <w:lang w:val="nl-NL"/>
        </w:rPr>
        <w:t xml:space="preserve"> een wettelijk voorschrift bevoegd is, kan de nietigheid of vernietigbaarheid van de bestreden handeling inroepen. Het eindoordeel is uiteindelijk aan de (burgerlijke) rechter.</w:t>
      </w:r>
    </w:p>
    <w:p w14:paraId="29EA09DE" w14:textId="33C54AE2" w:rsidR="00F838BD" w:rsidRPr="00470AAD" w:rsidRDefault="00F838BD" w:rsidP="00F838BD">
      <w:pPr>
        <w:spacing w:after="0" w:line="240" w:lineRule="auto"/>
        <w:rPr>
          <w:rFonts w:cstheme="minorHAnsi"/>
          <w:lang w:val="nl-NL"/>
        </w:rPr>
      </w:pPr>
      <w:r w:rsidRPr="00470AAD">
        <w:rPr>
          <w:rFonts w:cstheme="minorHAnsi"/>
          <w:noProof/>
          <w:lang w:val="nl-NL"/>
        </w:rPr>
        <mc:AlternateContent>
          <mc:Choice Requires="wps">
            <w:drawing>
              <wp:anchor distT="45720" distB="45720" distL="114300" distR="114300" simplePos="0" relativeHeight="251676672" behindDoc="0" locked="0" layoutInCell="1" allowOverlap="1" wp14:anchorId="40B14F30" wp14:editId="6D37C70A">
                <wp:simplePos x="0" y="0"/>
                <wp:positionH relativeFrom="margin">
                  <wp:align>right</wp:align>
                </wp:positionH>
                <wp:positionV relativeFrom="paragraph">
                  <wp:posOffset>368935</wp:posOffset>
                </wp:positionV>
                <wp:extent cx="5899150" cy="2053590"/>
                <wp:effectExtent l="19050" t="19050" r="2540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2053590"/>
                        </a:xfrm>
                        <a:prstGeom prst="rect">
                          <a:avLst/>
                        </a:prstGeom>
                        <a:solidFill>
                          <a:srgbClr val="FFFFFF"/>
                        </a:solidFill>
                        <a:ln w="38100">
                          <a:solidFill>
                            <a:schemeClr val="accent1"/>
                          </a:solidFill>
                          <a:miter lim="800000"/>
                          <a:headEnd/>
                          <a:tailEnd/>
                        </a:ln>
                      </wps:spPr>
                      <wps:txbx>
                        <w:txbxContent>
                          <w:p w14:paraId="4B27870E" w14:textId="77777777" w:rsidR="00F838BD" w:rsidRPr="00EF3A76" w:rsidRDefault="00F838BD" w:rsidP="00F838BD">
                            <w:pPr>
                              <w:spacing w:after="0" w:line="240" w:lineRule="auto"/>
                              <w:rPr>
                                <w:b/>
                                <w:bCs/>
                                <w:lang w:val="nl-NL"/>
                              </w:rPr>
                            </w:pPr>
                            <w:r w:rsidRPr="00EF3A76">
                              <w:rPr>
                                <w:b/>
                                <w:bCs/>
                                <w:lang w:val="nl-NL"/>
                              </w:rPr>
                              <w:t>Voorbeeld 1</w:t>
                            </w:r>
                          </w:p>
                          <w:p w14:paraId="46750677" w14:textId="77777777" w:rsidR="00F838BD" w:rsidRDefault="00F838BD" w:rsidP="00F838BD">
                            <w:pPr>
                              <w:spacing w:after="0" w:line="240" w:lineRule="auto"/>
                              <w:rPr>
                                <w:lang w:val="nl-NL"/>
                              </w:rPr>
                            </w:pPr>
                            <w:r w:rsidRPr="002C713B">
                              <w:rPr>
                                <w:lang w:val="nl-NL"/>
                              </w:rPr>
                              <w:t>In de Code is be</w:t>
                            </w:r>
                            <w:r>
                              <w:rPr>
                                <w:lang w:val="nl-NL"/>
                              </w:rPr>
                              <w:t>paald dat een commissaris wordt benoemd voor een periode van maximaal vier (4) jaar. Commissaris X wordt benoemd voor een periode van zes (6) jaar. Dit is in strijd met de Code, het benoemingsbesluit is daarom nietig.</w:t>
                            </w:r>
                          </w:p>
                          <w:p w14:paraId="1285F008" w14:textId="77777777" w:rsidR="00F838BD" w:rsidRDefault="00F838BD" w:rsidP="00F838BD">
                            <w:pPr>
                              <w:spacing w:after="0" w:line="240" w:lineRule="auto"/>
                              <w:rPr>
                                <w:b/>
                                <w:bCs/>
                                <w:lang w:val="nl-NL"/>
                              </w:rPr>
                            </w:pPr>
                          </w:p>
                          <w:p w14:paraId="37560C7E" w14:textId="77777777" w:rsidR="00F838BD" w:rsidRPr="00106A7D" w:rsidRDefault="00F838BD" w:rsidP="00F838BD">
                            <w:pPr>
                              <w:spacing w:after="0" w:line="240" w:lineRule="auto"/>
                              <w:rPr>
                                <w:b/>
                                <w:bCs/>
                                <w:lang w:val="nl-NL"/>
                              </w:rPr>
                            </w:pPr>
                            <w:r w:rsidRPr="00106A7D">
                              <w:rPr>
                                <w:b/>
                                <w:bCs/>
                                <w:lang w:val="nl-NL"/>
                              </w:rPr>
                              <w:t>Voorbeeld 2</w:t>
                            </w:r>
                          </w:p>
                          <w:p w14:paraId="7B2A1057" w14:textId="77777777" w:rsidR="00F838BD" w:rsidRPr="002C713B" w:rsidRDefault="00F838BD" w:rsidP="00F838BD">
                            <w:pPr>
                              <w:spacing w:after="0" w:line="240" w:lineRule="auto"/>
                              <w:rPr>
                                <w:lang w:val="nl-NL"/>
                              </w:rPr>
                            </w:pPr>
                            <w:r>
                              <w:rPr>
                                <w:lang w:val="nl-NL"/>
                              </w:rPr>
                              <w:t>De Code schrijft voor dat de rechtspersoon geen leningen verstrekt aan bestuurders van de rechtspersoon (artikel 39 lid 6). Bestuurder Z heeft een extra geld nodig en gaat een persoonlijke lening aan met rechtspersoon Y. De voorzitter van de raad van commissarissen ondertekent de leningsovereenkomst namens rechtspersoon Y. Deze overeenkomst is in strijd met de Code. De raad van commissarissen kan, namens de rechtspersoon de nietigheid van deze overeenkomst inroepen.</w:t>
                            </w:r>
                          </w:p>
                          <w:p w14:paraId="17C1E041" w14:textId="77777777" w:rsidR="00F838BD" w:rsidRPr="002C713B" w:rsidRDefault="00F838BD" w:rsidP="00F838BD">
                            <w:pPr>
                              <w:rPr>
                                <w:lang w:val="nl-NL"/>
                              </w:rPr>
                            </w:pPr>
                          </w:p>
                          <w:p w14:paraId="03C4E0D4" w14:textId="77777777" w:rsidR="00F838BD" w:rsidRPr="002C713B" w:rsidRDefault="00F838BD" w:rsidP="00F838BD">
                            <w:pPr>
                              <w:rPr>
                                <w:lang w:val="nl-NL"/>
                              </w:rPr>
                            </w:pPr>
                          </w:p>
                          <w:p w14:paraId="32F1D5DF" w14:textId="77777777" w:rsidR="00F838BD" w:rsidRPr="007D3C23" w:rsidRDefault="00F838BD" w:rsidP="00F838B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14F30" id="_x0000_t202" coordsize="21600,21600" o:spt="202" path="m,l,21600r21600,l21600,xe">
                <v:stroke joinstyle="miter"/>
                <v:path gradientshapeok="t" o:connecttype="rect"/>
              </v:shapetype>
              <v:shape id="Text Box 2" o:spid="_x0000_s1026" type="#_x0000_t202" style="position:absolute;margin-left:413.3pt;margin-top:29.05pt;width:464.5pt;height:161.7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" strokecolor="#4472c4 [3204]" strokeweight="3pt">
                <v:textbox>
                  <w:txbxContent>
                    <w:p w14:paraId="4B27870E" w14:textId="77777777" w:rsidR="00F838BD" w:rsidRPr="00EF3A76" w:rsidRDefault="00F838BD" w:rsidP="00F838BD">
                      <w:pPr>
                        <w:spacing w:after="0" w:line="240" w:lineRule="auto"/>
                        <w:rPr>
                          <w:b/>
                          <w:bCs/>
                          <w:lang w:val="nl-NL"/>
                        </w:rPr>
                      </w:pPr>
                      <w:r w:rsidRPr="00EF3A76">
                        <w:rPr>
                          <w:b/>
                          <w:bCs/>
                          <w:lang w:val="nl-NL"/>
                        </w:rPr>
                        <w:t>Voorbeeld 1</w:t>
                      </w:r>
                    </w:p>
                    <w:p w14:paraId="46750677" w14:textId="77777777" w:rsidR="00F838BD" w:rsidRDefault="00F838BD" w:rsidP="00F838BD">
                      <w:pPr>
                        <w:spacing w:after="0" w:line="240" w:lineRule="auto"/>
                        <w:rPr>
                          <w:lang w:val="nl-NL"/>
                        </w:rPr>
                      </w:pPr>
                      <w:r w:rsidRPr="002C713B">
                        <w:rPr>
                          <w:lang w:val="nl-NL"/>
                        </w:rPr>
                        <w:t>In de Code is be</w:t>
                      </w:r>
                      <w:r>
                        <w:rPr>
                          <w:lang w:val="nl-NL"/>
                        </w:rPr>
                        <w:t>paald dat een commissaris wordt benoemd voor een periode van maximaal vier (4) jaar. Commissaris X wordt benoemd voor een periode van zes (6) jaar. Dit is in strijd met de Code, het benoemingsbesluit is daarom nietig.</w:t>
                      </w:r>
                    </w:p>
                    <w:p w14:paraId="1285F008" w14:textId="77777777" w:rsidR="00F838BD" w:rsidRDefault="00F838BD" w:rsidP="00F838BD">
                      <w:pPr>
                        <w:spacing w:after="0" w:line="240" w:lineRule="auto"/>
                        <w:rPr>
                          <w:b/>
                          <w:bCs/>
                          <w:lang w:val="nl-NL"/>
                        </w:rPr>
                      </w:pPr>
                    </w:p>
                    <w:p w14:paraId="37560C7E" w14:textId="77777777" w:rsidR="00F838BD" w:rsidRPr="00106A7D" w:rsidRDefault="00F838BD" w:rsidP="00F838BD">
                      <w:pPr>
                        <w:spacing w:after="0" w:line="240" w:lineRule="auto"/>
                        <w:rPr>
                          <w:b/>
                          <w:bCs/>
                          <w:lang w:val="nl-NL"/>
                        </w:rPr>
                      </w:pPr>
                      <w:r w:rsidRPr="00106A7D">
                        <w:rPr>
                          <w:b/>
                          <w:bCs/>
                          <w:lang w:val="nl-NL"/>
                        </w:rPr>
                        <w:t>Voorbeeld 2</w:t>
                      </w:r>
                    </w:p>
                    <w:p w14:paraId="7B2A1057" w14:textId="77777777" w:rsidR="00F838BD" w:rsidRPr="002C713B" w:rsidRDefault="00F838BD" w:rsidP="00F838BD">
                      <w:pPr>
                        <w:spacing w:after="0" w:line="240" w:lineRule="auto"/>
                        <w:rPr>
                          <w:lang w:val="nl-NL"/>
                        </w:rPr>
                      </w:pPr>
                      <w:r>
                        <w:rPr>
                          <w:lang w:val="nl-NL"/>
                        </w:rPr>
                        <w:t>De Code schrijft voor dat de rechtspersoon geen leningen verstrekt aan bestuurders van de rechtspersoon (artikel 39 lid 6). Bestuurder Z heeft een extra geld nodig en gaat een persoonlijke lening aan met rechtspersoon Y. De voorzitter van de raad van commissarissen ondertekent de leningsovereenkomst namens rechtspersoon Y. Deze overeenkomst is in strijd met de Code. De raad van commissarissen kan, namens de rechtspersoon de nietigheid van deze overeenkomst inroepen.</w:t>
                      </w:r>
                    </w:p>
                    <w:p w14:paraId="17C1E041" w14:textId="77777777" w:rsidR="00F838BD" w:rsidRPr="002C713B" w:rsidRDefault="00F838BD" w:rsidP="00F838BD">
                      <w:pPr>
                        <w:rPr>
                          <w:lang w:val="nl-NL"/>
                        </w:rPr>
                      </w:pPr>
                    </w:p>
                    <w:p w14:paraId="03C4E0D4" w14:textId="77777777" w:rsidR="00F838BD" w:rsidRPr="002C713B" w:rsidRDefault="00F838BD" w:rsidP="00F838BD">
                      <w:pPr>
                        <w:rPr>
                          <w:lang w:val="nl-NL"/>
                        </w:rPr>
                      </w:pPr>
                    </w:p>
                    <w:p w14:paraId="32F1D5DF" w14:textId="77777777" w:rsidR="00F838BD" w:rsidRPr="007D3C23" w:rsidRDefault="00F838BD" w:rsidP="00F838BD">
                      <w:r>
                        <w:t>]</w:t>
                      </w:r>
                    </w:p>
                  </w:txbxContent>
                </v:textbox>
                <w10:wrap type="square" anchorx="margin"/>
              </v:shape>
            </w:pict>
          </mc:Fallback>
        </mc:AlternateContent>
      </w:r>
    </w:p>
    <w:bookmarkEnd w:id="2"/>
    <w:p w14:paraId="69156E74" w14:textId="77777777" w:rsidR="00197BEA" w:rsidRPr="00470AAD" w:rsidRDefault="00197BEA" w:rsidP="00470AAD">
      <w:pPr>
        <w:spacing w:after="0"/>
        <w:rPr>
          <w:rFonts w:cstheme="minorHAnsi"/>
          <w:lang w:val="nl-NL"/>
        </w:rPr>
      </w:pPr>
    </w:p>
    <w:sectPr w:rsidR="00197BEA" w:rsidRPr="00470AAD">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llen van der Wal" w:date="2024-11-27T10:50:00Z" w:initials="Hv">
    <w:p w14:paraId="3EDB965D" w14:textId="2BB3D0A6" w:rsidR="0026746D" w:rsidRPr="0026746D" w:rsidRDefault="0026746D">
      <w:pPr>
        <w:pStyle w:val="CommentText"/>
        <w:rPr>
          <w:lang w:val="nl-NL"/>
        </w:rPr>
      </w:pPr>
      <w:r>
        <w:rPr>
          <w:rStyle w:val="CommentReference"/>
        </w:rPr>
        <w:annotationRef/>
      </w:r>
      <w:r w:rsidRPr="0026746D">
        <w:rPr>
          <w:noProof/>
          <w:lang w:val="nl-NL"/>
        </w:rPr>
        <w:t>dit zou dus de i</w:t>
      </w:r>
      <w:r>
        <w:rPr>
          <w:noProof/>
          <w:lang w:val="nl-NL"/>
        </w:rPr>
        <w:t>nhoudsopgave in de zijlijn kunnen zijn</w:t>
      </w:r>
    </w:p>
  </w:comment>
  <w:comment w:id="25" w:author="Hellen van der Wal" w:date="2024-11-27T10:48:00Z" w:initials="Hv">
    <w:p w14:paraId="72538756" w14:textId="35C4BC18" w:rsidR="007432A4" w:rsidRPr="002006DA" w:rsidRDefault="007432A4">
      <w:pPr>
        <w:pStyle w:val="CommentText"/>
        <w:rPr>
          <w:lang w:val="nl-NL"/>
        </w:rPr>
      </w:pPr>
      <w:r>
        <w:rPr>
          <w:rStyle w:val="CommentReference"/>
        </w:rPr>
        <w:annotationRef/>
      </w:r>
      <w:r w:rsidRPr="002006DA">
        <w:rPr>
          <w:noProof/>
          <w:lang w:val="nl-NL"/>
        </w:rPr>
        <w:t>geel ge</w:t>
      </w:r>
      <w:r>
        <w:rPr>
          <w:noProof/>
          <w:lang w:val="nl-NL"/>
        </w:rPr>
        <w:t xml:space="preserve">arceerd betekent: </w:t>
      </w:r>
      <w:r w:rsidRPr="002006DA">
        <w:rPr>
          <w:noProof/>
          <w:lang w:val="nl-NL"/>
        </w:rPr>
        <w:t>doorklikken naar het document</w:t>
      </w:r>
    </w:p>
  </w:comment>
  <w:comment w:id="38" w:author="Hellen van der Wal" w:date="2024-11-27T10:49:00Z" w:initials="Hv">
    <w:p w14:paraId="3A019BBF" w14:textId="44A3FDE9" w:rsidR="0026746D" w:rsidRDefault="0026746D">
      <w:pPr>
        <w:pStyle w:val="CommentText"/>
      </w:pPr>
      <w:r>
        <w:rPr>
          <w:rStyle w:val="CommentReference"/>
        </w:rPr>
        <w:annotationRef/>
      </w:r>
      <w:r>
        <w:rPr>
          <w:noProof/>
        </w:rPr>
        <w:t>doorklikfunctie</w:t>
      </w:r>
    </w:p>
  </w:comment>
  <w:comment w:id="41" w:author="Hellen van der Wal" w:date="2024-11-27T10:50:00Z" w:initials="Hv">
    <w:p w14:paraId="292192BC" w14:textId="7A055A73" w:rsidR="0026746D" w:rsidRDefault="0026746D">
      <w:pPr>
        <w:pStyle w:val="CommentText"/>
      </w:pPr>
      <w:r>
        <w:rPr>
          <w:rStyle w:val="CommentReference"/>
        </w:rPr>
        <w:annotationRef/>
      </w:r>
      <w:r>
        <w:rPr>
          <w:noProof/>
        </w:rPr>
        <w:t>graag een betere lay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DB965D" w15:done="0"/>
  <w15:commentEx w15:paraId="72538756" w15:done="0"/>
  <w15:commentEx w15:paraId="3A019BBF" w15:done="0"/>
  <w15:commentEx w15:paraId="292192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494916" w16cex:dateUtc="2024-11-27T14:50:00Z"/>
  <w16cex:commentExtensible w16cex:durableId="4DA83816" w16cex:dateUtc="2024-11-27T14:48:00Z"/>
  <w16cex:commentExtensible w16cex:durableId="17DC74DB" w16cex:dateUtc="2024-11-27T14:49:00Z"/>
  <w16cex:commentExtensible w16cex:durableId="42D8EA5F" w16cex:dateUtc="2024-11-27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DB965D" w16cid:durableId="1C494916"/>
  <w16cid:commentId w16cid:paraId="72538756" w16cid:durableId="4DA83816"/>
  <w16cid:commentId w16cid:paraId="3A019BBF" w16cid:durableId="17DC74DB"/>
  <w16cid:commentId w16cid:paraId="292192BC" w16cid:durableId="42D8E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DAED4" w14:textId="77777777" w:rsidR="00C57BE0" w:rsidRDefault="00C57BE0" w:rsidP="00C70BAF">
      <w:pPr>
        <w:spacing w:after="0" w:line="240" w:lineRule="auto"/>
      </w:pPr>
      <w:r>
        <w:separator/>
      </w:r>
    </w:p>
  </w:endnote>
  <w:endnote w:type="continuationSeparator" w:id="0">
    <w:p w14:paraId="07B813FB" w14:textId="77777777" w:rsidR="00C57BE0" w:rsidRDefault="00C57BE0" w:rsidP="00C70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sap-Regular">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5094869"/>
      <w:docPartObj>
        <w:docPartGallery w:val="Page Numbers (Bottom of Page)"/>
        <w:docPartUnique/>
      </w:docPartObj>
    </w:sdtPr>
    <w:sdtContent>
      <w:p w14:paraId="7E159298" w14:textId="02BABFC6" w:rsidR="00C70BAF" w:rsidRDefault="00C70BAF">
        <w:pPr>
          <w:pStyle w:val="Footer"/>
          <w:jc w:val="right"/>
        </w:pPr>
        <w:r>
          <w:fldChar w:fldCharType="begin"/>
        </w:r>
        <w:r>
          <w:instrText>PAGE   \* MERGEFORMAT</w:instrText>
        </w:r>
        <w:r>
          <w:fldChar w:fldCharType="separate"/>
        </w:r>
        <w:r>
          <w:rPr>
            <w:lang w:val="nl-NL"/>
          </w:rPr>
          <w:t>2</w:t>
        </w:r>
        <w:r>
          <w:fldChar w:fldCharType="end"/>
        </w:r>
      </w:p>
    </w:sdtContent>
  </w:sdt>
  <w:p w14:paraId="56CD4E05" w14:textId="77777777" w:rsidR="00C70BAF" w:rsidRDefault="00C70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74C4A" w14:textId="77777777" w:rsidR="00C57BE0" w:rsidRDefault="00C57BE0" w:rsidP="00C70BAF">
      <w:pPr>
        <w:spacing w:after="0" w:line="240" w:lineRule="auto"/>
      </w:pPr>
      <w:r>
        <w:separator/>
      </w:r>
    </w:p>
  </w:footnote>
  <w:footnote w:type="continuationSeparator" w:id="0">
    <w:p w14:paraId="435F711D" w14:textId="77777777" w:rsidR="00C57BE0" w:rsidRDefault="00C57BE0" w:rsidP="00C70BAF">
      <w:pPr>
        <w:spacing w:after="0" w:line="240" w:lineRule="auto"/>
      </w:pPr>
      <w:r>
        <w:continuationSeparator/>
      </w:r>
    </w:p>
  </w:footnote>
  <w:footnote w:id="1">
    <w:p w14:paraId="70DBCF3B" w14:textId="77777777" w:rsidR="00457943" w:rsidRPr="003967F0" w:rsidRDefault="00457943" w:rsidP="00457943">
      <w:pPr>
        <w:pStyle w:val="FootnoteText"/>
        <w:jc w:val="both"/>
        <w:rPr>
          <w:rFonts w:asciiTheme="majorHAnsi" w:hAnsiTheme="majorHAnsi" w:cstheme="majorHAnsi"/>
        </w:rPr>
      </w:pPr>
      <w:r>
        <w:rPr>
          <w:rStyle w:val="FootnoteReference"/>
        </w:rPr>
        <w:footnoteRef/>
      </w:r>
      <w:r w:rsidRPr="00C85560">
        <w:t xml:space="preserve"> </w:t>
      </w:r>
      <w:r w:rsidRPr="003967F0">
        <w:rPr>
          <w:rFonts w:asciiTheme="majorHAnsi" w:hAnsiTheme="majorHAnsi" w:cstheme="majorHAnsi"/>
          <w:i/>
          <w:iCs/>
        </w:rPr>
        <w:t>OECD Guidelines on Corporate Governance of State-Owned Enterprises</w:t>
      </w:r>
      <w:r w:rsidRPr="003967F0">
        <w:rPr>
          <w:rFonts w:asciiTheme="majorHAnsi" w:hAnsiTheme="majorHAnsi" w:cstheme="majorHAnsi"/>
        </w:rPr>
        <w:t>, 2015 Edition, OECD Publishing, Paris.</w:t>
      </w:r>
    </w:p>
  </w:footnote>
  <w:footnote w:id="2">
    <w:p w14:paraId="1F6FEA62" w14:textId="77777777" w:rsidR="00F1519F" w:rsidRPr="003967F0" w:rsidDel="001F4C87" w:rsidRDefault="00F1519F" w:rsidP="00F1519F">
      <w:pPr>
        <w:pStyle w:val="FootnoteText"/>
        <w:jc w:val="both"/>
        <w:rPr>
          <w:del w:id="23" w:author="Hellen van der Wal" w:date="2024-11-18T09:17:00Z" w16du:dateUtc="2024-11-18T13:17:00Z"/>
          <w:rFonts w:asciiTheme="majorHAnsi" w:hAnsiTheme="majorHAnsi" w:cstheme="majorHAnsi"/>
        </w:rPr>
      </w:pPr>
      <w:del w:id="24" w:author="Hellen van der Wal" w:date="2024-11-18T09:17:00Z" w16du:dateUtc="2024-11-18T13:17:00Z">
        <w:r w:rsidDel="001F4C87">
          <w:rPr>
            <w:rStyle w:val="FootnoteReference"/>
          </w:rPr>
          <w:footnoteRef/>
        </w:r>
        <w:r w:rsidRPr="00C85560" w:rsidDel="001F4C87">
          <w:delText xml:space="preserve"> </w:delText>
        </w:r>
        <w:r w:rsidRPr="003967F0" w:rsidDel="001F4C87">
          <w:rPr>
            <w:rFonts w:asciiTheme="majorHAnsi" w:hAnsiTheme="majorHAnsi" w:cstheme="majorHAnsi"/>
            <w:i/>
            <w:iCs/>
          </w:rPr>
          <w:delText>OECD Guidelines on Corporate Governance of State-Owned Enterprises</w:delText>
        </w:r>
        <w:r w:rsidRPr="003967F0" w:rsidDel="001F4C87">
          <w:rPr>
            <w:rFonts w:asciiTheme="majorHAnsi" w:hAnsiTheme="majorHAnsi" w:cstheme="majorHAnsi"/>
          </w:rPr>
          <w:delText>, 2015 Edition, OECD Publishing, Paris.</w:delText>
        </w:r>
      </w:del>
    </w:p>
  </w:footnote>
  <w:footnote w:id="3">
    <w:p w14:paraId="1C843F59" w14:textId="10AB7506" w:rsidR="005E5C3D" w:rsidRPr="00051668" w:rsidRDefault="005E5C3D" w:rsidP="005E5C3D">
      <w:pPr>
        <w:pStyle w:val="FootnoteText"/>
        <w:jc w:val="both"/>
        <w:rPr>
          <w:rFonts w:cs="Arial"/>
          <w:sz w:val="18"/>
          <w:szCs w:val="18"/>
          <w:lang w:val="nl-NL"/>
        </w:rPr>
      </w:pPr>
      <w:r w:rsidRPr="00051668">
        <w:rPr>
          <w:rStyle w:val="FootnoteReference"/>
          <w:rFonts w:cs="Arial"/>
          <w:sz w:val="18"/>
          <w:szCs w:val="18"/>
        </w:rPr>
        <w:footnoteRef/>
      </w:r>
      <w:r w:rsidRPr="00051668">
        <w:rPr>
          <w:rFonts w:cs="Arial"/>
          <w:sz w:val="18"/>
          <w:szCs w:val="18"/>
          <w:lang w:val="nl-NL"/>
        </w:rPr>
        <w:t xml:space="preserve"> Ontleend aan het Visiedocument Corporate </w:t>
      </w:r>
      <w:proofErr w:type="spellStart"/>
      <w:r w:rsidRPr="00051668">
        <w:rPr>
          <w:rFonts w:cs="Arial"/>
          <w:sz w:val="18"/>
          <w:szCs w:val="18"/>
          <w:lang w:val="nl-NL"/>
        </w:rPr>
        <w:t>Governance</w:t>
      </w:r>
      <w:proofErr w:type="spellEnd"/>
      <w:r w:rsidRPr="00051668">
        <w:rPr>
          <w:rFonts w:cs="Arial"/>
          <w:sz w:val="18"/>
          <w:szCs w:val="18"/>
          <w:lang w:val="nl-NL"/>
        </w:rPr>
        <w:t xml:space="preserve"> Aruba, opgesteld door de Commissie Corporate </w:t>
      </w:r>
      <w:proofErr w:type="spellStart"/>
      <w:r w:rsidRPr="00051668">
        <w:rPr>
          <w:rFonts w:cs="Arial"/>
          <w:sz w:val="18"/>
          <w:szCs w:val="18"/>
          <w:lang w:val="nl-NL"/>
        </w:rPr>
        <w:t>Governance</w:t>
      </w:r>
      <w:proofErr w:type="spellEnd"/>
      <w:r w:rsidRPr="00051668">
        <w:rPr>
          <w:rFonts w:cs="Arial"/>
          <w:sz w:val="18"/>
          <w:szCs w:val="18"/>
          <w:lang w:val="nl-NL"/>
        </w:rPr>
        <w:t xml:space="preserve"> Aruba (versie 30 april 2021). Dit overzicht is illustratief en uiteraard niet uitputtend.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5145C" w14:textId="3FA3A235" w:rsidR="00ED074C" w:rsidRDefault="007432A4">
    <w:pPr>
      <w:pStyle w:val="Header"/>
    </w:pPr>
    <w:proofErr w:type="spellStart"/>
    <w:ins w:id="100" w:author="Hellen van der Wal" w:date="2024-11-27T10:47:00Z" w16du:dateUtc="2024-11-27T14:47:00Z">
      <w:r>
        <w:t>Geactualiseerde</w:t>
      </w:r>
      <w:proofErr w:type="spellEnd"/>
      <w:r>
        <w:t xml:space="preserve"> </w:t>
      </w:r>
      <w:proofErr w:type="spellStart"/>
      <w:r>
        <w:t>versie</w:t>
      </w:r>
      <w:proofErr w:type="spellEnd"/>
      <w:r>
        <w:t xml:space="preserve"> 27-11-2024</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69E5"/>
    <w:multiLevelType w:val="hybridMultilevel"/>
    <w:tmpl w:val="6A98D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9902B9"/>
    <w:multiLevelType w:val="hybridMultilevel"/>
    <w:tmpl w:val="54A0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0577"/>
    <w:multiLevelType w:val="hybridMultilevel"/>
    <w:tmpl w:val="88BA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C8450D"/>
    <w:multiLevelType w:val="hybridMultilevel"/>
    <w:tmpl w:val="B7B04F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9E28DC"/>
    <w:multiLevelType w:val="multilevel"/>
    <w:tmpl w:val="BDEA4C8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440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8917F8"/>
    <w:multiLevelType w:val="hybridMultilevel"/>
    <w:tmpl w:val="5776A2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FD3762"/>
    <w:multiLevelType w:val="hybridMultilevel"/>
    <w:tmpl w:val="C804D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4E3FE0"/>
    <w:multiLevelType w:val="hybridMultilevel"/>
    <w:tmpl w:val="49C44CC8"/>
    <w:lvl w:ilvl="0" w:tplc="B14E96DC">
      <w:start w:val="1"/>
      <w:numFmt w:val="bullet"/>
      <w:lvlText w:val="-"/>
      <w:lvlJc w:val="left"/>
      <w:pPr>
        <w:ind w:left="360" w:hanging="360"/>
      </w:pPr>
      <w:rPr>
        <w:rFonts w:ascii="Garamond" w:hAnsi="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C95C3A"/>
    <w:multiLevelType w:val="hybridMultilevel"/>
    <w:tmpl w:val="2FDEE446"/>
    <w:lvl w:ilvl="0" w:tplc="4EBC03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136808"/>
    <w:multiLevelType w:val="hybridMultilevel"/>
    <w:tmpl w:val="A3662664"/>
    <w:lvl w:ilvl="0" w:tplc="B14E96DC">
      <w:start w:val="1"/>
      <w:numFmt w:val="bullet"/>
      <w:lvlText w:val="-"/>
      <w:lvlJc w:val="left"/>
      <w:pPr>
        <w:ind w:left="360" w:hanging="360"/>
      </w:pPr>
      <w:rPr>
        <w:rFonts w:ascii="Garamond" w:hAnsi="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BF2929"/>
    <w:multiLevelType w:val="hybridMultilevel"/>
    <w:tmpl w:val="87EC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5A5C"/>
    <w:multiLevelType w:val="hybridMultilevel"/>
    <w:tmpl w:val="AE5A4576"/>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933F4"/>
    <w:multiLevelType w:val="hybridMultilevel"/>
    <w:tmpl w:val="A4AE1C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A6635E3"/>
    <w:multiLevelType w:val="hybridMultilevel"/>
    <w:tmpl w:val="29CCB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B375DE7"/>
    <w:multiLevelType w:val="hybridMultilevel"/>
    <w:tmpl w:val="186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85669"/>
    <w:multiLevelType w:val="hybridMultilevel"/>
    <w:tmpl w:val="E4DA2EA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EB2F36"/>
    <w:multiLevelType w:val="hybridMultilevel"/>
    <w:tmpl w:val="B7B0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25054"/>
    <w:multiLevelType w:val="hybridMultilevel"/>
    <w:tmpl w:val="FD9CF7EC"/>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53144"/>
    <w:multiLevelType w:val="hybridMultilevel"/>
    <w:tmpl w:val="82A0CBFA"/>
    <w:lvl w:ilvl="0" w:tplc="8CDC5CEA">
      <w:start w:val="1"/>
      <w:numFmt w:val="lowerLetter"/>
      <w:lvlText w:val="%1."/>
      <w:lvlJc w:val="left"/>
      <w:pPr>
        <w:ind w:left="720"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3175F"/>
    <w:multiLevelType w:val="hybridMultilevel"/>
    <w:tmpl w:val="9FA89024"/>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49214">
    <w:abstractNumId w:val="17"/>
  </w:num>
  <w:num w:numId="2" w16cid:durableId="1443454247">
    <w:abstractNumId w:val="11"/>
  </w:num>
  <w:num w:numId="3" w16cid:durableId="1573851653">
    <w:abstractNumId w:val="19"/>
  </w:num>
  <w:num w:numId="4" w16cid:durableId="233246922">
    <w:abstractNumId w:val="15"/>
  </w:num>
  <w:num w:numId="5" w16cid:durableId="1209537414">
    <w:abstractNumId w:val="5"/>
  </w:num>
  <w:num w:numId="6" w16cid:durableId="2009939419">
    <w:abstractNumId w:val="6"/>
  </w:num>
  <w:num w:numId="7" w16cid:durableId="439108608">
    <w:abstractNumId w:val="0"/>
  </w:num>
  <w:num w:numId="8" w16cid:durableId="805700027">
    <w:abstractNumId w:val="2"/>
  </w:num>
  <w:num w:numId="9" w16cid:durableId="1917738121">
    <w:abstractNumId w:val="12"/>
  </w:num>
  <w:num w:numId="10" w16cid:durableId="1101678395">
    <w:abstractNumId w:val="13"/>
  </w:num>
  <w:num w:numId="11" w16cid:durableId="1657369141">
    <w:abstractNumId w:val="9"/>
  </w:num>
  <w:num w:numId="12" w16cid:durableId="783886722">
    <w:abstractNumId w:val="4"/>
  </w:num>
  <w:num w:numId="13" w16cid:durableId="1481924020">
    <w:abstractNumId w:val="18"/>
  </w:num>
  <w:num w:numId="14" w16cid:durableId="2097894961">
    <w:abstractNumId w:val="16"/>
  </w:num>
  <w:num w:numId="15" w16cid:durableId="991255421">
    <w:abstractNumId w:val="3"/>
  </w:num>
  <w:num w:numId="16" w16cid:durableId="1147015759">
    <w:abstractNumId w:val="8"/>
  </w:num>
  <w:num w:numId="17" w16cid:durableId="805584216">
    <w:abstractNumId w:val="7"/>
  </w:num>
  <w:num w:numId="18" w16cid:durableId="1331131866">
    <w:abstractNumId w:val="1"/>
  </w:num>
  <w:num w:numId="19" w16cid:durableId="1656295223">
    <w:abstractNumId w:val="14"/>
  </w:num>
  <w:num w:numId="20" w16cid:durableId="5372080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iron Croes">
    <w15:presenceInfo w15:providerId="AD" w15:userId="S::Mairon.Croes@gobierno.aw::834e67af-2210-4981-a2fc-02c8ae12936f"/>
  </w15:person>
  <w15:person w15:author="Hellen van der Wal">
    <w15:presenceInfo w15:providerId="Windows Live" w15:userId="c614cd6e76da7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EA"/>
    <w:rsid w:val="0000700E"/>
    <w:rsid w:val="000171DA"/>
    <w:rsid w:val="00017E24"/>
    <w:rsid w:val="000237C3"/>
    <w:rsid w:val="00041A2C"/>
    <w:rsid w:val="000519D5"/>
    <w:rsid w:val="00076787"/>
    <w:rsid w:val="000843BB"/>
    <w:rsid w:val="00093DAD"/>
    <w:rsid w:val="000A35FD"/>
    <w:rsid w:val="000C6DBC"/>
    <w:rsid w:val="000D3AED"/>
    <w:rsid w:val="000D4045"/>
    <w:rsid w:val="000F1783"/>
    <w:rsid w:val="000F6C14"/>
    <w:rsid w:val="00130392"/>
    <w:rsid w:val="00132BD6"/>
    <w:rsid w:val="00133DD9"/>
    <w:rsid w:val="00135B29"/>
    <w:rsid w:val="00136EF3"/>
    <w:rsid w:val="00147048"/>
    <w:rsid w:val="00183B30"/>
    <w:rsid w:val="001907AD"/>
    <w:rsid w:val="00190B88"/>
    <w:rsid w:val="00197BEA"/>
    <w:rsid w:val="001A2D10"/>
    <w:rsid w:val="001A770D"/>
    <w:rsid w:val="001B75D6"/>
    <w:rsid w:val="001B7F9C"/>
    <w:rsid w:val="001C38B3"/>
    <w:rsid w:val="001D31D7"/>
    <w:rsid w:val="001D378E"/>
    <w:rsid w:val="001D67B2"/>
    <w:rsid w:val="001F0F33"/>
    <w:rsid w:val="001F4C87"/>
    <w:rsid w:val="002006DA"/>
    <w:rsid w:val="00206131"/>
    <w:rsid w:val="00210F6D"/>
    <w:rsid w:val="00243689"/>
    <w:rsid w:val="00250675"/>
    <w:rsid w:val="0026746D"/>
    <w:rsid w:val="00272313"/>
    <w:rsid w:val="00273B92"/>
    <w:rsid w:val="002768A3"/>
    <w:rsid w:val="00277B65"/>
    <w:rsid w:val="00297A8E"/>
    <w:rsid w:val="002C22E9"/>
    <w:rsid w:val="002C3D6D"/>
    <w:rsid w:val="002C65A8"/>
    <w:rsid w:val="002C793C"/>
    <w:rsid w:val="002D0548"/>
    <w:rsid w:val="002E2C2A"/>
    <w:rsid w:val="002F0278"/>
    <w:rsid w:val="002F1AFD"/>
    <w:rsid w:val="002F771A"/>
    <w:rsid w:val="003109DA"/>
    <w:rsid w:val="0031282E"/>
    <w:rsid w:val="00333644"/>
    <w:rsid w:val="0035389B"/>
    <w:rsid w:val="00354FDB"/>
    <w:rsid w:val="003774A9"/>
    <w:rsid w:val="00387A46"/>
    <w:rsid w:val="003967F0"/>
    <w:rsid w:val="003B35DF"/>
    <w:rsid w:val="003B4BAA"/>
    <w:rsid w:val="003D44FF"/>
    <w:rsid w:val="003D5169"/>
    <w:rsid w:val="003D563A"/>
    <w:rsid w:val="003D73A1"/>
    <w:rsid w:val="003E2DC7"/>
    <w:rsid w:val="003F7D87"/>
    <w:rsid w:val="004034C7"/>
    <w:rsid w:val="00413B4A"/>
    <w:rsid w:val="00413CB9"/>
    <w:rsid w:val="00421DD9"/>
    <w:rsid w:val="004300C4"/>
    <w:rsid w:val="00437B2A"/>
    <w:rsid w:val="00437D24"/>
    <w:rsid w:val="00444725"/>
    <w:rsid w:val="00456310"/>
    <w:rsid w:val="00457943"/>
    <w:rsid w:val="004608E9"/>
    <w:rsid w:val="00462054"/>
    <w:rsid w:val="004631CA"/>
    <w:rsid w:val="004648C5"/>
    <w:rsid w:val="00470AAD"/>
    <w:rsid w:val="00471686"/>
    <w:rsid w:val="00476176"/>
    <w:rsid w:val="00480129"/>
    <w:rsid w:val="0049726F"/>
    <w:rsid w:val="004A1B72"/>
    <w:rsid w:val="004A463D"/>
    <w:rsid w:val="004B002D"/>
    <w:rsid w:val="004C12D1"/>
    <w:rsid w:val="004C6828"/>
    <w:rsid w:val="004D2BA1"/>
    <w:rsid w:val="004D3CFC"/>
    <w:rsid w:val="004E64B2"/>
    <w:rsid w:val="004F6ED2"/>
    <w:rsid w:val="005002EF"/>
    <w:rsid w:val="00501429"/>
    <w:rsid w:val="005018E9"/>
    <w:rsid w:val="00522485"/>
    <w:rsid w:val="00523A2F"/>
    <w:rsid w:val="005516C4"/>
    <w:rsid w:val="00566B05"/>
    <w:rsid w:val="005672D7"/>
    <w:rsid w:val="00572391"/>
    <w:rsid w:val="005738BB"/>
    <w:rsid w:val="00585DDD"/>
    <w:rsid w:val="00587082"/>
    <w:rsid w:val="00593DF8"/>
    <w:rsid w:val="00595EB6"/>
    <w:rsid w:val="005A43CB"/>
    <w:rsid w:val="005C7E3D"/>
    <w:rsid w:val="005D2016"/>
    <w:rsid w:val="005D307D"/>
    <w:rsid w:val="005D3B5E"/>
    <w:rsid w:val="005E5C3D"/>
    <w:rsid w:val="005F74C2"/>
    <w:rsid w:val="00603C3D"/>
    <w:rsid w:val="006044ED"/>
    <w:rsid w:val="00607E7E"/>
    <w:rsid w:val="0062360E"/>
    <w:rsid w:val="00643AB8"/>
    <w:rsid w:val="00646995"/>
    <w:rsid w:val="006534C8"/>
    <w:rsid w:val="006565EE"/>
    <w:rsid w:val="00661029"/>
    <w:rsid w:val="00681F28"/>
    <w:rsid w:val="00692A6E"/>
    <w:rsid w:val="00696000"/>
    <w:rsid w:val="006A1ADE"/>
    <w:rsid w:val="006A2BDA"/>
    <w:rsid w:val="006B05FC"/>
    <w:rsid w:val="007029F7"/>
    <w:rsid w:val="0070374A"/>
    <w:rsid w:val="007118F0"/>
    <w:rsid w:val="00712F19"/>
    <w:rsid w:val="0071749D"/>
    <w:rsid w:val="00724399"/>
    <w:rsid w:val="007351A9"/>
    <w:rsid w:val="007432A4"/>
    <w:rsid w:val="00764101"/>
    <w:rsid w:val="0076536E"/>
    <w:rsid w:val="00780CC7"/>
    <w:rsid w:val="0078126A"/>
    <w:rsid w:val="007854C7"/>
    <w:rsid w:val="00790852"/>
    <w:rsid w:val="007914B4"/>
    <w:rsid w:val="0079611A"/>
    <w:rsid w:val="007C53B5"/>
    <w:rsid w:val="007C6304"/>
    <w:rsid w:val="007D60C2"/>
    <w:rsid w:val="007E3E97"/>
    <w:rsid w:val="007F1FD6"/>
    <w:rsid w:val="007F2BC9"/>
    <w:rsid w:val="00807A71"/>
    <w:rsid w:val="008168FF"/>
    <w:rsid w:val="00822E71"/>
    <w:rsid w:val="0082380C"/>
    <w:rsid w:val="00840293"/>
    <w:rsid w:val="00841338"/>
    <w:rsid w:val="00850819"/>
    <w:rsid w:val="00853F5D"/>
    <w:rsid w:val="0086452E"/>
    <w:rsid w:val="00871C73"/>
    <w:rsid w:val="00873718"/>
    <w:rsid w:val="00891825"/>
    <w:rsid w:val="008A21FD"/>
    <w:rsid w:val="008B0862"/>
    <w:rsid w:val="008B2F84"/>
    <w:rsid w:val="008B7E3B"/>
    <w:rsid w:val="008C2B98"/>
    <w:rsid w:val="008D2553"/>
    <w:rsid w:val="008E3AC3"/>
    <w:rsid w:val="008F3A55"/>
    <w:rsid w:val="00901240"/>
    <w:rsid w:val="00910A99"/>
    <w:rsid w:val="009121BC"/>
    <w:rsid w:val="0093145D"/>
    <w:rsid w:val="009324B2"/>
    <w:rsid w:val="009454D3"/>
    <w:rsid w:val="009568FD"/>
    <w:rsid w:val="00963632"/>
    <w:rsid w:val="00966547"/>
    <w:rsid w:val="00976721"/>
    <w:rsid w:val="00977B48"/>
    <w:rsid w:val="0098164E"/>
    <w:rsid w:val="00982A67"/>
    <w:rsid w:val="00982DB4"/>
    <w:rsid w:val="00986192"/>
    <w:rsid w:val="00990953"/>
    <w:rsid w:val="00994215"/>
    <w:rsid w:val="009A3264"/>
    <w:rsid w:val="009C54FB"/>
    <w:rsid w:val="009C6D48"/>
    <w:rsid w:val="00A34E46"/>
    <w:rsid w:val="00A357B6"/>
    <w:rsid w:val="00A40D25"/>
    <w:rsid w:val="00A420D6"/>
    <w:rsid w:val="00A51B39"/>
    <w:rsid w:val="00A523F5"/>
    <w:rsid w:val="00A65A19"/>
    <w:rsid w:val="00A703F2"/>
    <w:rsid w:val="00A71673"/>
    <w:rsid w:val="00A768D3"/>
    <w:rsid w:val="00A858AD"/>
    <w:rsid w:val="00A920DC"/>
    <w:rsid w:val="00A95C98"/>
    <w:rsid w:val="00AA5698"/>
    <w:rsid w:val="00AB6E1D"/>
    <w:rsid w:val="00AC0569"/>
    <w:rsid w:val="00AD1220"/>
    <w:rsid w:val="00AD7A5C"/>
    <w:rsid w:val="00AE0020"/>
    <w:rsid w:val="00AF16F9"/>
    <w:rsid w:val="00AF18FB"/>
    <w:rsid w:val="00AF4BBA"/>
    <w:rsid w:val="00B228B6"/>
    <w:rsid w:val="00B50FE7"/>
    <w:rsid w:val="00B729DE"/>
    <w:rsid w:val="00B955C4"/>
    <w:rsid w:val="00B96AB7"/>
    <w:rsid w:val="00B96E54"/>
    <w:rsid w:val="00B977B4"/>
    <w:rsid w:val="00BA4D76"/>
    <w:rsid w:val="00BB549D"/>
    <w:rsid w:val="00BC6816"/>
    <w:rsid w:val="00BC74D8"/>
    <w:rsid w:val="00BD7D1D"/>
    <w:rsid w:val="00C04678"/>
    <w:rsid w:val="00C10C73"/>
    <w:rsid w:val="00C21058"/>
    <w:rsid w:val="00C21D19"/>
    <w:rsid w:val="00C25F21"/>
    <w:rsid w:val="00C31686"/>
    <w:rsid w:val="00C32F47"/>
    <w:rsid w:val="00C35B7D"/>
    <w:rsid w:val="00C375B8"/>
    <w:rsid w:val="00C52C20"/>
    <w:rsid w:val="00C57BE0"/>
    <w:rsid w:val="00C70BAF"/>
    <w:rsid w:val="00C70D0C"/>
    <w:rsid w:val="00C73471"/>
    <w:rsid w:val="00C8741F"/>
    <w:rsid w:val="00CA3737"/>
    <w:rsid w:val="00CA5ABF"/>
    <w:rsid w:val="00CB5E77"/>
    <w:rsid w:val="00CD0461"/>
    <w:rsid w:val="00CD596E"/>
    <w:rsid w:val="00D02395"/>
    <w:rsid w:val="00D06A28"/>
    <w:rsid w:val="00D11AFC"/>
    <w:rsid w:val="00D11FA5"/>
    <w:rsid w:val="00D203E0"/>
    <w:rsid w:val="00D214A6"/>
    <w:rsid w:val="00D2215A"/>
    <w:rsid w:val="00D40716"/>
    <w:rsid w:val="00D40D8A"/>
    <w:rsid w:val="00D42DB1"/>
    <w:rsid w:val="00D4428A"/>
    <w:rsid w:val="00D55714"/>
    <w:rsid w:val="00D612D7"/>
    <w:rsid w:val="00D673D7"/>
    <w:rsid w:val="00D74550"/>
    <w:rsid w:val="00D7473B"/>
    <w:rsid w:val="00D951E2"/>
    <w:rsid w:val="00DB7B00"/>
    <w:rsid w:val="00DC2102"/>
    <w:rsid w:val="00DE09F3"/>
    <w:rsid w:val="00DE4497"/>
    <w:rsid w:val="00DE4548"/>
    <w:rsid w:val="00DE6655"/>
    <w:rsid w:val="00DF26DE"/>
    <w:rsid w:val="00DF559B"/>
    <w:rsid w:val="00E06A27"/>
    <w:rsid w:val="00E16494"/>
    <w:rsid w:val="00E45C35"/>
    <w:rsid w:val="00E5245E"/>
    <w:rsid w:val="00E539DC"/>
    <w:rsid w:val="00E64C24"/>
    <w:rsid w:val="00E6567D"/>
    <w:rsid w:val="00EA0B7A"/>
    <w:rsid w:val="00EA4A06"/>
    <w:rsid w:val="00EA4F34"/>
    <w:rsid w:val="00EB72AC"/>
    <w:rsid w:val="00ED074C"/>
    <w:rsid w:val="00ED09DA"/>
    <w:rsid w:val="00EF2D94"/>
    <w:rsid w:val="00EF43D2"/>
    <w:rsid w:val="00F00867"/>
    <w:rsid w:val="00F1519F"/>
    <w:rsid w:val="00F3287B"/>
    <w:rsid w:val="00F47236"/>
    <w:rsid w:val="00F71DD8"/>
    <w:rsid w:val="00F838BD"/>
    <w:rsid w:val="00F849B2"/>
    <w:rsid w:val="00F84E5C"/>
    <w:rsid w:val="00F901D9"/>
    <w:rsid w:val="00F923E7"/>
    <w:rsid w:val="00F92D5C"/>
    <w:rsid w:val="00F93199"/>
    <w:rsid w:val="00FA1BFA"/>
    <w:rsid w:val="00FB196A"/>
    <w:rsid w:val="00FB2D19"/>
    <w:rsid w:val="00FC767B"/>
    <w:rsid w:val="00FD5E49"/>
    <w:rsid w:val="00FE3DA6"/>
    <w:rsid w:val="00FE4366"/>
    <w:rsid w:val="00FF047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B7D7"/>
  <w15:chartTrackingRefBased/>
  <w15:docId w15:val="{42BD18ED-7DF5-43D1-9990-580C2157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7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7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BEA"/>
    <w:rPr>
      <w:rFonts w:eastAsiaTheme="majorEastAsia" w:cstheme="majorBidi"/>
      <w:color w:val="272727" w:themeColor="text1" w:themeTint="D8"/>
    </w:rPr>
  </w:style>
  <w:style w:type="paragraph" w:styleId="Title">
    <w:name w:val="Title"/>
    <w:basedOn w:val="Normal"/>
    <w:next w:val="Normal"/>
    <w:link w:val="TitleChar"/>
    <w:uiPriority w:val="10"/>
    <w:qFormat/>
    <w:rsid w:val="00197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BEA"/>
    <w:pPr>
      <w:spacing w:before="160"/>
      <w:jc w:val="center"/>
    </w:pPr>
    <w:rPr>
      <w:i/>
      <w:iCs/>
      <w:color w:val="404040" w:themeColor="text1" w:themeTint="BF"/>
    </w:rPr>
  </w:style>
  <w:style w:type="character" w:customStyle="1" w:styleId="QuoteChar">
    <w:name w:val="Quote Char"/>
    <w:basedOn w:val="DefaultParagraphFont"/>
    <w:link w:val="Quote"/>
    <w:uiPriority w:val="29"/>
    <w:rsid w:val="00197BEA"/>
    <w:rPr>
      <w:i/>
      <w:iCs/>
      <w:color w:val="404040" w:themeColor="text1" w:themeTint="BF"/>
    </w:rPr>
  </w:style>
  <w:style w:type="paragraph" w:styleId="ListParagraph">
    <w:name w:val="List Paragraph"/>
    <w:basedOn w:val="Normal"/>
    <w:uiPriority w:val="34"/>
    <w:qFormat/>
    <w:rsid w:val="00197BEA"/>
    <w:pPr>
      <w:ind w:left="720"/>
      <w:contextualSpacing/>
    </w:pPr>
  </w:style>
  <w:style w:type="character" w:styleId="IntenseEmphasis">
    <w:name w:val="Intense Emphasis"/>
    <w:basedOn w:val="DefaultParagraphFont"/>
    <w:uiPriority w:val="21"/>
    <w:qFormat/>
    <w:rsid w:val="00197BEA"/>
    <w:rPr>
      <w:i/>
      <w:iCs/>
      <w:color w:val="2F5496" w:themeColor="accent1" w:themeShade="BF"/>
    </w:rPr>
  </w:style>
  <w:style w:type="paragraph" w:styleId="IntenseQuote">
    <w:name w:val="Intense Quote"/>
    <w:basedOn w:val="Normal"/>
    <w:next w:val="Normal"/>
    <w:link w:val="IntenseQuoteChar"/>
    <w:uiPriority w:val="30"/>
    <w:qFormat/>
    <w:rsid w:val="00197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BEA"/>
    <w:rPr>
      <w:i/>
      <w:iCs/>
      <w:color w:val="2F5496" w:themeColor="accent1" w:themeShade="BF"/>
    </w:rPr>
  </w:style>
  <w:style w:type="character" w:styleId="IntenseReference">
    <w:name w:val="Intense Reference"/>
    <w:basedOn w:val="DefaultParagraphFont"/>
    <w:uiPriority w:val="32"/>
    <w:qFormat/>
    <w:rsid w:val="00197BEA"/>
    <w:rPr>
      <w:b/>
      <w:bCs/>
      <w:smallCaps/>
      <w:color w:val="2F5496" w:themeColor="accent1" w:themeShade="BF"/>
      <w:spacing w:val="5"/>
    </w:rPr>
  </w:style>
  <w:style w:type="paragraph" w:styleId="NormalWeb">
    <w:name w:val="Normal (Web)"/>
    <w:basedOn w:val="Normal"/>
    <w:uiPriority w:val="99"/>
    <w:unhideWhenUsed/>
    <w:rsid w:val="00197BEA"/>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197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F6C14"/>
    <w:pPr>
      <w:spacing w:after="0" w:line="240" w:lineRule="auto"/>
    </w:pPr>
    <w:rPr>
      <w:rFonts w:ascii="Arial" w:hAnsi="Arial" w:cs="Arial"/>
      <w:kern w:val="0"/>
      <w:sz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BAF"/>
  </w:style>
  <w:style w:type="paragraph" w:styleId="Footer">
    <w:name w:val="footer"/>
    <w:basedOn w:val="Normal"/>
    <w:link w:val="FooterChar"/>
    <w:uiPriority w:val="99"/>
    <w:unhideWhenUsed/>
    <w:rsid w:val="00C70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BAF"/>
  </w:style>
  <w:style w:type="paragraph" w:styleId="FootnoteText">
    <w:name w:val="footnote text"/>
    <w:basedOn w:val="Normal"/>
    <w:link w:val="FootnoteTextChar"/>
    <w:uiPriority w:val="99"/>
    <w:unhideWhenUsed/>
    <w:rsid w:val="00BB549D"/>
    <w:pPr>
      <w:widowControl w:val="0"/>
      <w:autoSpaceDE w:val="0"/>
      <w:autoSpaceDN w:val="0"/>
      <w:adjustRightInd w:val="0"/>
      <w:spacing w:after="0" w:line="240" w:lineRule="auto"/>
      <w:textAlignment w:val="center"/>
    </w:pPr>
    <w:rPr>
      <w:rFonts w:ascii="Arial" w:eastAsiaTheme="minorEastAsia" w:hAnsi="Arial" w:cs="Asap-Regular"/>
      <w:color w:val="000000"/>
      <w:kern w:val="0"/>
      <w:sz w:val="20"/>
      <w:szCs w:val="20"/>
      <w:lang w:eastAsia="ja-JP"/>
      <w14:ligatures w14:val="none"/>
    </w:rPr>
  </w:style>
  <w:style w:type="character" w:customStyle="1" w:styleId="FootnoteTextChar">
    <w:name w:val="Footnote Text Char"/>
    <w:basedOn w:val="DefaultParagraphFont"/>
    <w:link w:val="FootnoteText"/>
    <w:uiPriority w:val="99"/>
    <w:rsid w:val="00BB549D"/>
    <w:rPr>
      <w:rFonts w:ascii="Arial" w:eastAsiaTheme="minorEastAsia" w:hAnsi="Arial" w:cs="Asap-Regular"/>
      <w:color w:val="000000"/>
      <w:kern w:val="0"/>
      <w:sz w:val="20"/>
      <w:szCs w:val="20"/>
      <w:lang w:eastAsia="ja-JP"/>
      <w14:ligatures w14:val="none"/>
    </w:rPr>
  </w:style>
  <w:style w:type="character" w:styleId="FootnoteReference">
    <w:name w:val="footnote reference"/>
    <w:basedOn w:val="DefaultParagraphFont"/>
    <w:uiPriority w:val="99"/>
    <w:unhideWhenUsed/>
    <w:rsid w:val="00BB549D"/>
    <w:rPr>
      <w:vertAlign w:val="superscript"/>
    </w:rPr>
  </w:style>
  <w:style w:type="paragraph" w:styleId="Revision">
    <w:name w:val="Revision"/>
    <w:hidden/>
    <w:uiPriority w:val="99"/>
    <w:semiHidden/>
    <w:rsid w:val="000D4045"/>
    <w:pPr>
      <w:spacing w:after="0" w:line="240" w:lineRule="auto"/>
    </w:pPr>
  </w:style>
  <w:style w:type="character" w:styleId="CommentReference">
    <w:name w:val="annotation reference"/>
    <w:basedOn w:val="DefaultParagraphFont"/>
    <w:uiPriority w:val="99"/>
    <w:semiHidden/>
    <w:unhideWhenUsed/>
    <w:rsid w:val="007432A4"/>
    <w:rPr>
      <w:sz w:val="16"/>
      <w:szCs w:val="16"/>
    </w:rPr>
  </w:style>
  <w:style w:type="paragraph" w:styleId="CommentText">
    <w:name w:val="annotation text"/>
    <w:basedOn w:val="Normal"/>
    <w:link w:val="CommentTextChar"/>
    <w:uiPriority w:val="99"/>
    <w:semiHidden/>
    <w:unhideWhenUsed/>
    <w:rsid w:val="007432A4"/>
    <w:pPr>
      <w:spacing w:line="240" w:lineRule="auto"/>
    </w:pPr>
    <w:rPr>
      <w:sz w:val="20"/>
      <w:szCs w:val="20"/>
    </w:rPr>
  </w:style>
  <w:style w:type="character" w:customStyle="1" w:styleId="CommentTextChar">
    <w:name w:val="Comment Text Char"/>
    <w:basedOn w:val="DefaultParagraphFont"/>
    <w:link w:val="CommentText"/>
    <w:uiPriority w:val="99"/>
    <w:semiHidden/>
    <w:rsid w:val="007432A4"/>
    <w:rPr>
      <w:sz w:val="20"/>
      <w:szCs w:val="20"/>
    </w:rPr>
  </w:style>
  <w:style w:type="paragraph" w:styleId="CommentSubject">
    <w:name w:val="annotation subject"/>
    <w:basedOn w:val="CommentText"/>
    <w:next w:val="CommentText"/>
    <w:link w:val="CommentSubjectChar"/>
    <w:uiPriority w:val="99"/>
    <w:semiHidden/>
    <w:unhideWhenUsed/>
    <w:rsid w:val="007432A4"/>
    <w:rPr>
      <w:b/>
      <w:bCs/>
    </w:rPr>
  </w:style>
  <w:style w:type="character" w:customStyle="1" w:styleId="CommentSubjectChar">
    <w:name w:val="Comment Subject Char"/>
    <w:basedOn w:val="CommentTextChar"/>
    <w:link w:val="CommentSubject"/>
    <w:uiPriority w:val="99"/>
    <w:semiHidden/>
    <w:rsid w:val="007432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7807</Words>
  <Characters>44505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van der Wal</dc:creator>
  <cp:keywords/>
  <dc:description/>
  <cp:lastModifiedBy>Mairon Croes</cp:lastModifiedBy>
  <cp:revision>26</cp:revision>
  <cp:lastPrinted>2024-06-24T14:25:00Z</cp:lastPrinted>
  <dcterms:created xsi:type="dcterms:W3CDTF">2025-01-29T23:50:00Z</dcterms:created>
  <dcterms:modified xsi:type="dcterms:W3CDTF">2025-01-30T03:11:00Z</dcterms:modified>
</cp:coreProperties>
</file>