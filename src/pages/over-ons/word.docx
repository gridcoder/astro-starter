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5F119" w14:textId="0995DED1" w:rsidR="00B70664" w:rsidRPr="00E12387" w:rsidRDefault="00B70664" w:rsidP="00B70664">
      <w:r w:rsidRPr="00E12387">
        <w:t>---</w:t>
      </w:r>
      <w:ins w:id="0" w:author="Mairon Croes" w:date="2025-02-18T14:48:00Z" w16du:dateUtc="2025-02-18T18:48:00Z">
        <w:r w:rsidR="00F204F5">
          <w:br/>
        </w:r>
      </w:ins>
      <w:del w:id="1" w:author="Mairon Croes" w:date="2025-02-18T14:48:00Z" w16du:dateUtc="2025-02-18T18:48:00Z">
        <w:r w:rsidRPr="00E12387" w:rsidDel="00F204F5">
          <w:br/>
        </w:r>
      </w:del>
      <w:r w:rsidRPr="00E12387">
        <w:t xml:space="preserve">title: </w:t>
      </w:r>
      <w:del w:id="2" w:author="Mairon Croes" w:date="2025-02-18T14:34:00Z" w16du:dateUtc="2025-02-18T18:34:00Z">
        <w:r w:rsidRPr="00E12387" w:rsidDel="00A61D93">
          <w:rPr>
            <w:rPrChange w:id="3" w:author="Mairon Croes" w:date="2025-02-18T14:44:00Z" w16du:dateUtc="2025-02-18T18:44:00Z">
              <w:rPr>
                <w:lang w:val="nl-NL"/>
              </w:rPr>
            </w:rPrChange>
          </w:rPr>
          <w:delText>VEEL GESTELDE VRAGEN</w:delText>
        </w:r>
      </w:del>
      <w:proofErr w:type="spellStart"/>
      <w:ins w:id="4" w:author="Mairon Croes" w:date="2025-02-18T14:44:00Z" w16du:dateUtc="2025-02-18T18:44:00Z">
        <w:r w:rsidR="00E12387" w:rsidRPr="00E12387">
          <w:rPr>
            <w:rPrChange w:id="5" w:author="Mairon Croes" w:date="2025-02-18T14:44:00Z" w16du:dateUtc="2025-02-18T18:44:00Z">
              <w:rPr>
                <w:lang w:val="nl-NL"/>
              </w:rPr>
            </w:rPrChange>
          </w:rPr>
          <w:t>Implementatieteam</w:t>
        </w:r>
        <w:proofErr w:type="spellEnd"/>
        <w:r w:rsidR="00E12387" w:rsidRPr="00E12387">
          <w:rPr>
            <w:rPrChange w:id="6" w:author="Mairon Croes" w:date="2025-02-18T14:44:00Z" w16du:dateUtc="2025-02-18T18:44:00Z">
              <w:rPr>
                <w:lang w:val="nl-NL"/>
              </w:rPr>
            </w:rPrChange>
          </w:rPr>
          <w:t xml:space="preserve"> Corporate Governance (IT)</w:t>
        </w:r>
      </w:ins>
      <w:r w:rsidRPr="00E12387">
        <w:rPr>
          <w:rPrChange w:id="7" w:author="Mairon Croes" w:date="2025-02-18T14:43:00Z" w16du:dateUtc="2025-02-18T18:43:00Z">
            <w:rPr>
              <w:lang w:val="nl-NL"/>
            </w:rPr>
          </w:rPrChange>
        </w:rPr>
        <w:br/>
      </w:r>
      <w:r w:rsidRPr="00E12387">
        <w:t>---</w:t>
      </w:r>
    </w:p>
    <w:p w14:paraId="707EB581" w14:textId="77777777" w:rsidR="00CE61A6" w:rsidRPr="00E12387" w:rsidRDefault="00CE61A6">
      <w:pPr>
        <w:rPr>
          <w:b/>
          <w:bCs/>
        </w:rPr>
      </w:pPr>
    </w:p>
    <w:p w14:paraId="48CC1B30" w14:textId="6A1E7A41" w:rsidR="00136EF3" w:rsidRPr="00E12387" w:rsidDel="00FB0E56" w:rsidRDefault="006410AF" w:rsidP="00FB0E56">
      <w:pPr>
        <w:pStyle w:val="Heading2"/>
        <w:rPr>
          <w:del w:id="8" w:author="Mairon Croes" w:date="2025-02-18T14:25:00Z" w16du:dateUtc="2025-02-18T18:25:00Z"/>
        </w:rPr>
      </w:pPr>
      <w:del w:id="9" w:author="Mairon Croes" w:date="2025-02-18T14:25:00Z" w16du:dateUtc="2025-02-18T18:25:00Z">
        <w:r w:rsidRPr="00E12387" w:rsidDel="00FB0E56">
          <w:delText>Introductie</w:delText>
        </w:r>
      </w:del>
    </w:p>
    <w:p w14:paraId="07A561FA" w14:textId="2E44F9A3" w:rsidR="006410AF" w:rsidRPr="00E12387" w:rsidDel="00FB0E56" w:rsidRDefault="006410AF">
      <w:pPr>
        <w:rPr>
          <w:del w:id="10" w:author="Mairon Croes" w:date="2025-02-18T14:25:00Z" w16du:dateUtc="2025-02-18T18:25:00Z"/>
        </w:rPr>
      </w:pPr>
    </w:p>
    <w:p w14:paraId="6A0B97A9" w14:textId="71CA96E4" w:rsidR="006410AF" w:rsidDel="00FB0E56" w:rsidRDefault="006410AF">
      <w:pPr>
        <w:rPr>
          <w:del w:id="11" w:author="Mairon Croes" w:date="2025-02-18T14:25:00Z" w16du:dateUtc="2025-02-18T18:25:00Z"/>
          <w:lang w:val="nl-NL"/>
        </w:rPr>
      </w:pPr>
      <w:del w:id="12" w:author="Mairon Croes" w:date="2025-02-18T14:25:00Z" w16du:dateUtc="2025-02-18T18:25:00Z">
        <w:r w:rsidRPr="79A595B2" w:rsidDel="00FB0E56">
          <w:rPr>
            <w:lang w:val="nl-NL"/>
          </w:rPr>
          <w:delText xml:space="preserve">Welkom op de </w:delText>
        </w:r>
        <w:r w:rsidR="007766DB" w:rsidRPr="79A595B2" w:rsidDel="00FB0E56">
          <w:rPr>
            <w:lang w:val="nl-NL"/>
          </w:rPr>
          <w:delText>c</w:delText>
        </w:r>
        <w:r w:rsidRPr="79A595B2" w:rsidDel="00FB0E56">
          <w:rPr>
            <w:lang w:val="nl-NL"/>
          </w:rPr>
          <w:delText xml:space="preserve">orporate </w:delText>
        </w:r>
        <w:r w:rsidR="007766DB" w:rsidRPr="79A595B2" w:rsidDel="00FB0E56">
          <w:rPr>
            <w:lang w:val="nl-NL"/>
          </w:rPr>
          <w:delText>g</w:delText>
        </w:r>
        <w:r w:rsidRPr="79A595B2" w:rsidDel="00FB0E56">
          <w:rPr>
            <w:lang w:val="nl-NL"/>
          </w:rPr>
          <w:delText>overnance websit</w:delText>
        </w:r>
        <w:r w:rsidR="00CE61A6" w:rsidRPr="79A595B2" w:rsidDel="00FB0E56">
          <w:rPr>
            <w:lang w:val="nl-NL"/>
          </w:rPr>
          <w:delText>e van Aruba</w:delText>
        </w:r>
        <w:r w:rsidR="00D45854" w:rsidRPr="79A595B2" w:rsidDel="00FB0E56">
          <w:rPr>
            <w:lang w:val="nl-NL"/>
          </w:rPr>
          <w:delText>.</w:delText>
        </w:r>
      </w:del>
    </w:p>
    <w:p w14:paraId="7FA44329" w14:textId="579A85F7" w:rsidR="00BF5052" w:rsidDel="00FB0E56" w:rsidRDefault="006410AF">
      <w:pPr>
        <w:rPr>
          <w:del w:id="13" w:author="Mairon Croes" w:date="2025-02-18T14:25:00Z" w16du:dateUtc="2025-02-18T18:25:00Z"/>
          <w:lang w:val="nl-NL"/>
        </w:rPr>
      </w:pPr>
      <w:del w:id="14" w:author="Mairon Croes" w:date="2025-02-18T14:25:00Z" w16du:dateUtc="2025-02-18T18:25:00Z">
        <w:r w:rsidRPr="79A595B2" w:rsidDel="00FB0E56">
          <w:rPr>
            <w:lang w:val="nl-NL"/>
          </w:rPr>
          <w:delText xml:space="preserve">Op deze website vindt u allerlei informatie die te maken heeft met de introductie van de </w:delText>
        </w:r>
      </w:del>
      <w:ins w:id="15" w:author="wabcadvies@gmail.com" w:date="2025-01-28T14:20:00Z">
        <w:del w:id="16" w:author="Mairon Croes" w:date="2025-02-18T14:25:00Z" w16du:dateUtc="2025-02-18T18:25:00Z">
          <w:r w:rsidR="000EE58E" w:rsidRPr="79A595B2" w:rsidDel="00FB0E56">
            <w:rPr>
              <w:lang w:val="nl-NL"/>
            </w:rPr>
            <w:delText>ontwerp-</w:delText>
          </w:r>
        </w:del>
      </w:ins>
      <w:del w:id="17" w:author="Mairon Croes" w:date="2025-02-18T14:25:00Z" w16du:dateUtc="2025-02-18T18:25:00Z">
        <w:r w:rsidRPr="79A595B2" w:rsidDel="00FB0E56">
          <w:rPr>
            <w:lang w:val="nl-NL"/>
          </w:rPr>
          <w:delText xml:space="preserve">Landsverordening en de Code corporate governance, die </w:delText>
        </w:r>
        <w:r w:rsidR="00E71D0A" w:rsidRPr="79A595B2" w:rsidDel="00FB0E56">
          <w:rPr>
            <w:lang w:val="nl-NL"/>
          </w:rPr>
          <w:delText xml:space="preserve">naar verwachting in </w:delText>
        </w:r>
        <w:r w:rsidRPr="79A595B2" w:rsidDel="00FB0E56">
          <w:rPr>
            <w:lang w:val="nl-NL"/>
          </w:rPr>
          <w:delText xml:space="preserve">het eerste kwartaal van </w:delText>
        </w:r>
        <w:r w:rsidR="00E71D0A" w:rsidRPr="79A595B2" w:rsidDel="00FB0E56">
          <w:rPr>
            <w:lang w:val="nl-NL"/>
          </w:rPr>
          <w:delText xml:space="preserve">2025 </w:delText>
        </w:r>
        <w:r w:rsidRPr="79A595B2" w:rsidDel="00FB0E56">
          <w:rPr>
            <w:lang w:val="nl-NL"/>
          </w:rPr>
          <w:delText>in werking zullen treden. Deze nieuwe governance</w:delText>
        </w:r>
        <w:r w:rsidR="0073421C" w:rsidRPr="79A595B2" w:rsidDel="00FB0E56">
          <w:rPr>
            <w:lang w:val="nl-NL"/>
          </w:rPr>
          <w:delText xml:space="preserve"> </w:delText>
        </w:r>
        <w:r w:rsidRPr="79A595B2" w:rsidDel="00FB0E56">
          <w:rPr>
            <w:lang w:val="nl-NL"/>
          </w:rPr>
          <w:delText>wetgeving heeft tot doel om de corporate governance binnen de rechtspersonen in de publieke- en semipublieke sector van Aruba te versterken.</w:delText>
        </w:r>
        <w:r w:rsidR="00A72F22" w:rsidRPr="79A595B2" w:rsidDel="00FB0E56">
          <w:rPr>
            <w:lang w:val="nl-NL"/>
          </w:rPr>
          <w:delText xml:space="preserve"> </w:delText>
        </w:r>
      </w:del>
    </w:p>
    <w:p w14:paraId="41BC2ACC" w14:textId="381A786D" w:rsidR="00BF5052" w:rsidDel="00FB0E56" w:rsidRDefault="00A72F22">
      <w:pPr>
        <w:rPr>
          <w:del w:id="18" w:author="Mairon Croes" w:date="2025-02-18T14:25:00Z" w16du:dateUtc="2025-02-18T18:25:00Z"/>
          <w:lang w:val="nl-NL"/>
        </w:rPr>
      </w:pPr>
      <w:del w:id="19" w:author="Mairon Croes" w:date="2025-02-18T14:25:00Z" w16du:dateUtc="2025-02-18T18:25:00Z">
        <w:r w:rsidDel="00FB0E56">
          <w:rPr>
            <w:lang w:val="nl-NL"/>
          </w:rPr>
          <w:delText>De Arubaanse overheid wil die entiteiten niet alleen ‘de wet voorschrijven’, maar ook een helpende hand bieden. Vandaar deze websit</w:delText>
        </w:r>
        <w:r w:rsidR="00954C54" w:rsidDel="00FB0E56">
          <w:rPr>
            <w:lang w:val="nl-NL"/>
          </w:rPr>
          <w:delText xml:space="preserve">e waarop belanghebbenden alles kunnen vinden wat nodig </w:delText>
        </w:r>
      </w:del>
      <w:ins w:id="20" w:author="Carlos Guiamo" w:date="2025-02-17T15:40:00Z" w16du:dateUtc="2025-02-17T19:40:00Z">
        <w:del w:id="21" w:author="Mairon Croes" w:date="2025-02-18T14:25:00Z" w16du:dateUtc="2025-02-18T18:25:00Z">
          <w:r w:rsidR="0009688A" w:rsidDel="00FB0E56">
            <w:rPr>
              <w:lang w:val="nl-NL"/>
            </w:rPr>
            <w:delText xml:space="preserve">is </w:delText>
          </w:r>
        </w:del>
      </w:ins>
      <w:del w:id="22" w:author="Mairon Croes" w:date="2025-02-18T14:25:00Z" w16du:dateUtc="2025-02-18T18:25:00Z">
        <w:r w:rsidR="00954C54" w:rsidDel="00FB0E56">
          <w:rPr>
            <w:lang w:val="nl-NL"/>
          </w:rPr>
          <w:delText>om concreet aan de slag te gaan</w:delText>
        </w:r>
        <w:r w:rsidR="009254E5" w:rsidDel="00FB0E56">
          <w:rPr>
            <w:lang w:val="nl-NL"/>
          </w:rPr>
          <w:delText>.</w:delText>
        </w:r>
      </w:del>
    </w:p>
    <w:p w14:paraId="6BA08638" w14:textId="4AA1AE85" w:rsidR="006410AF" w:rsidDel="00FB0E56" w:rsidRDefault="006410AF" w:rsidP="79A595B2">
      <w:pPr>
        <w:rPr>
          <w:del w:id="23" w:author="Mairon Croes" w:date="2025-02-18T14:25:00Z" w16du:dateUtc="2025-02-18T18:25:00Z"/>
          <w:lang w:val="nl-NL"/>
        </w:rPr>
      </w:pPr>
      <w:del w:id="24" w:author="Mairon Croes" w:date="2025-02-18T14:25:00Z" w16du:dateUtc="2025-02-18T18:25:00Z">
        <w:r w:rsidRPr="79A595B2" w:rsidDel="00FB0E56">
          <w:rPr>
            <w:lang w:val="nl-NL"/>
          </w:rPr>
          <w:delText xml:space="preserve">Bent u </w:delText>
        </w:r>
        <w:r w:rsidR="00954C54" w:rsidRPr="79A595B2" w:rsidDel="00FB0E56">
          <w:rPr>
            <w:lang w:val="nl-NL"/>
          </w:rPr>
          <w:delText xml:space="preserve">bijvoorbeeld </w:delText>
        </w:r>
        <w:r w:rsidRPr="79A595B2" w:rsidDel="00FB0E56">
          <w:rPr>
            <w:lang w:val="nl-NL"/>
          </w:rPr>
          <w:delText>benieuwd:</w:delText>
        </w:r>
      </w:del>
    </w:p>
    <w:p w14:paraId="19B11979" w14:textId="71E8A814" w:rsidR="006410AF" w:rsidRPr="006410AF" w:rsidDel="00FB0E56" w:rsidRDefault="006410AF" w:rsidP="006410AF">
      <w:pPr>
        <w:pStyle w:val="ListParagraph"/>
        <w:numPr>
          <w:ilvl w:val="0"/>
          <w:numId w:val="1"/>
        </w:numPr>
        <w:rPr>
          <w:del w:id="25" w:author="Mairon Croes" w:date="2025-02-18T14:25:00Z" w16du:dateUtc="2025-02-18T18:25:00Z"/>
          <w:lang w:val="nl-NL"/>
        </w:rPr>
      </w:pPr>
      <w:del w:id="26" w:author="Mairon Croes" w:date="2025-02-18T14:25:00Z" w16du:dateUtc="2025-02-18T18:25:00Z">
        <w:r w:rsidDel="00FB0E56">
          <w:rPr>
            <w:lang w:val="nl-NL"/>
          </w:rPr>
          <w:delText>h</w:delText>
        </w:r>
        <w:r w:rsidRPr="006410AF" w:rsidDel="00FB0E56">
          <w:rPr>
            <w:lang w:val="nl-NL"/>
          </w:rPr>
          <w:delText>oe de nieuwe wetgeving eruit zal zien?</w:delText>
        </w:r>
      </w:del>
    </w:p>
    <w:p w14:paraId="0CA4FDEB" w14:textId="040519E5" w:rsidR="006410AF" w:rsidDel="00FB0E56" w:rsidRDefault="006410AF" w:rsidP="006410AF">
      <w:pPr>
        <w:pStyle w:val="ListParagraph"/>
        <w:numPr>
          <w:ilvl w:val="0"/>
          <w:numId w:val="1"/>
        </w:numPr>
        <w:rPr>
          <w:del w:id="27" w:author="Mairon Croes" w:date="2025-02-18T14:25:00Z" w16du:dateUtc="2025-02-18T18:25:00Z"/>
          <w:lang w:val="nl-NL"/>
        </w:rPr>
      </w:pPr>
      <w:del w:id="28" w:author="Mairon Croes" w:date="2025-02-18T14:25:00Z" w16du:dateUtc="2025-02-18T18:25:00Z">
        <w:r w:rsidDel="00FB0E56">
          <w:rPr>
            <w:lang w:val="nl-NL"/>
          </w:rPr>
          <w:delText>o</w:delText>
        </w:r>
        <w:r w:rsidRPr="006410AF" w:rsidDel="00FB0E56">
          <w:rPr>
            <w:lang w:val="nl-NL"/>
          </w:rPr>
          <w:delText>p welke entiteiten de nieuwe Code van toepassing is?</w:delText>
        </w:r>
      </w:del>
    </w:p>
    <w:p w14:paraId="45D6AF91" w14:textId="31F558C5" w:rsidR="006410AF" w:rsidDel="00FB0E56" w:rsidRDefault="006410AF" w:rsidP="006410AF">
      <w:pPr>
        <w:pStyle w:val="ListParagraph"/>
        <w:numPr>
          <w:ilvl w:val="0"/>
          <w:numId w:val="1"/>
        </w:numPr>
        <w:rPr>
          <w:del w:id="29" w:author="Mairon Croes" w:date="2025-02-18T14:25:00Z" w16du:dateUtc="2025-02-18T18:25:00Z"/>
          <w:lang w:val="nl-NL"/>
        </w:rPr>
      </w:pPr>
      <w:del w:id="30" w:author="Mairon Croes" w:date="2025-02-18T14:25:00Z" w16du:dateUtc="2025-02-18T18:25:00Z">
        <w:r w:rsidDel="00FB0E56">
          <w:rPr>
            <w:lang w:val="nl-NL"/>
          </w:rPr>
          <w:delText xml:space="preserve">hoe u de Code </w:delText>
        </w:r>
        <w:r w:rsidR="00954C54" w:rsidDel="00FB0E56">
          <w:rPr>
            <w:lang w:val="nl-NL"/>
          </w:rPr>
          <w:delText xml:space="preserve">kunt </w:delText>
        </w:r>
        <w:r w:rsidDel="00FB0E56">
          <w:rPr>
            <w:lang w:val="nl-NL"/>
          </w:rPr>
          <w:delText>implementeren in uw organisatie?</w:delText>
        </w:r>
      </w:del>
    </w:p>
    <w:p w14:paraId="54DC8CCC" w14:textId="1152798E" w:rsidR="00954C54" w:rsidDel="00FB0E56" w:rsidRDefault="00954C54" w:rsidP="006410AF">
      <w:pPr>
        <w:pStyle w:val="ListParagraph"/>
        <w:numPr>
          <w:ilvl w:val="0"/>
          <w:numId w:val="1"/>
        </w:numPr>
        <w:rPr>
          <w:del w:id="31" w:author="Mairon Croes" w:date="2025-02-18T14:25:00Z" w16du:dateUtc="2025-02-18T18:25:00Z"/>
          <w:lang w:val="nl-NL"/>
        </w:rPr>
      </w:pPr>
      <w:del w:id="32" w:author="Mairon Croes" w:date="2025-02-18T14:25:00Z" w16du:dateUtc="2025-02-18T18:25:00Z">
        <w:r w:rsidRPr="79A595B2" w:rsidDel="00FB0E56">
          <w:rPr>
            <w:lang w:val="nl-NL"/>
          </w:rPr>
          <w:delText xml:space="preserve">welke concrete </w:delText>
        </w:r>
        <w:r w:rsidRPr="79A595B2" w:rsidDel="00FB0E56">
          <w:rPr>
            <w:i/>
            <w:iCs/>
            <w:lang w:val="nl-NL"/>
          </w:rPr>
          <w:delText>guidance</w:delText>
        </w:r>
        <w:r w:rsidRPr="79A595B2" w:rsidDel="00FB0E56">
          <w:rPr>
            <w:lang w:val="nl-NL"/>
          </w:rPr>
          <w:delText xml:space="preserve"> be</w:delText>
        </w:r>
        <w:r w:rsidR="009254E5" w:rsidRPr="79A595B2" w:rsidDel="00FB0E56">
          <w:rPr>
            <w:lang w:val="nl-NL"/>
          </w:rPr>
          <w:delText>s</w:delText>
        </w:r>
        <w:r w:rsidRPr="79A595B2" w:rsidDel="00FB0E56">
          <w:rPr>
            <w:lang w:val="nl-NL"/>
          </w:rPr>
          <w:delText xml:space="preserve">chikbaar is </w:delText>
        </w:r>
        <w:r w:rsidR="009254E5" w:rsidRPr="79A595B2" w:rsidDel="00FB0E56">
          <w:rPr>
            <w:lang w:val="nl-NL"/>
          </w:rPr>
          <w:delText>in de vorm van en modelprofielen, -reglementen en -codes</w:delText>
        </w:r>
        <w:r w:rsidR="00BF5052" w:rsidRPr="79A595B2" w:rsidDel="00FB0E56">
          <w:rPr>
            <w:lang w:val="nl-NL"/>
          </w:rPr>
          <w:delText>?</w:delText>
        </w:r>
      </w:del>
    </w:p>
    <w:p w14:paraId="61671A51" w14:textId="59618B66" w:rsidR="006410AF" w:rsidDel="00FB0E56" w:rsidRDefault="00954C54" w:rsidP="006410AF">
      <w:pPr>
        <w:pStyle w:val="ListParagraph"/>
        <w:numPr>
          <w:ilvl w:val="0"/>
          <w:numId w:val="1"/>
        </w:numPr>
        <w:rPr>
          <w:del w:id="33" w:author="Mairon Croes" w:date="2025-02-18T14:25:00Z" w16du:dateUtc="2025-02-18T18:25:00Z"/>
          <w:lang w:val="nl-NL"/>
        </w:rPr>
      </w:pPr>
      <w:del w:id="34" w:author="Mairon Croes" w:date="2025-02-18T14:25:00Z" w16du:dateUtc="2025-02-18T18:25:00Z">
        <w:r w:rsidDel="00FB0E56">
          <w:rPr>
            <w:lang w:val="nl-NL"/>
          </w:rPr>
          <w:delText>welke</w:delText>
        </w:r>
        <w:r w:rsidR="006410AF" w:rsidDel="00FB0E56">
          <w:rPr>
            <w:lang w:val="nl-NL"/>
          </w:rPr>
          <w:delText xml:space="preserve"> opleidingen en trainingen </w:delText>
        </w:r>
        <w:r w:rsidDel="00FB0E56">
          <w:rPr>
            <w:lang w:val="nl-NL"/>
          </w:rPr>
          <w:delText xml:space="preserve">er </w:delText>
        </w:r>
        <w:r w:rsidR="006410AF" w:rsidDel="00FB0E56">
          <w:rPr>
            <w:lang w:val="nl-NL"/>
          </w:rPr>
          <w:delText>zijn?</w:delText>
        </w:r>
      </w:del>
    </w:p>
    <w:p w14:paraId="19048A71" w14:textId="06D10991" w:rsidR="006410AF" w:rsidDel="00FB0E56" w:rsidRDefault="006410AF" w:rsidP="006410AF">
      <w:pPr>
        <w:rPr>
          <w:del w:id="35" w:author="Mairon Croes" w:date="2025-02-18T14:25:00Z" w16du:dateUtc="2025-02-18T18:25:00Z"/>
          <w:lang w:val="nl-NL"/>
        </w:rPr>
      </w:pPr>
      <w:del w:id="36" w:author="Mairon Croes" w:date="2025-02-18T14:25:00Z" w16du:dateUtc="2025-02-18T18:25:00Z">
        <w:r w:rsidDel="00FB0E56">
          <w:rPr>
            <w:lang w:val="nl-NL"/>
          </w:rPr>
          <w:delText>Op deze website vindt u het antwoord.</w:delText>
        </w:r>
      </w:del>
    </w:p>
    <w:p w14:paraId="505132D4" w14:textId="77EFCDDD" w:rsidR="006410AF" w:rsidDel="00FB0E56" w:rsidRDefault="006410AF" w:rsidP="006410AF">
      <w:pPr>
        <w:rPr>
          <w:del w:id="37" w:author="Mairon Croes" w:date="2025-02-18T14:25:00Z" w16du:dateUtc="2025-02-18T18:25:00Z"/>
          <w:lang w:val="nl-NL"/>
        </w:rPr>
      </w:pPr>
      <w:del w:id="38" w:author="Mairon Croes" w:date="2025-02-18T14:25:00Z" w16du:dateUtc="2025-02-18T18:25:00Z">
        <w:r w:rsidDel="00FB0E56">
          <w:rPr>
            <w:lang w:val="nl-NL"/>
          </w:rPr>
          <w:delText>We nodigen u van harte uit een ontdekkingsreis te maken.</w:delText>
        </w:r>
      </w:del>
    </w:p>
    <w:p w14:paraId="68F7DFAA" w14:textId="47BC3B49" w:rsidR="006410AF" w:rsidDel="00FB0E56" w:rsidRDefault="006410AF" w:rsidP="006410AF">
      <w:pPr>
        <w:rPr>
          <w:del w:id="39" w:author="Mairon Croes" w:date="2025-02-18T14:25:00Z" w16du:dateUtc="2025-02-18T18:25:00Z"/>
          <w:lang w:val="nl-NL"/>
        </w:rPr>
      </w:pPr>
      <w:del w:id="40" w:author="Mairon Croes" w:date="2025-02-18T14:25:00Z" w16du:dateUtc="2025-02-18T18:25:00Z">
        <w:r w:rsidRPr="79A595B2" w:rsidDel="00FB0E56">
          <w:rPr>
            <w:lang w:val="nl-NL"/>
          </w:rPr>
          <w:delText>Heeft u  opmerkingen</w:delText>
        </w:r>
      </w:del>
      <w:ins w:id="41" w:author="wabcadvies@gmail.com" w:date="2025-01-28T14:18:00Z">
        <w:del w:id="42" w:author="Mairon Croes" w:date="2025-02-18T14:25:00Z" w16du:dateUtc="2025-02-18T18:25:00Z">
          <w:r w:rsidR="13B2FF07" w:rsidRPr="79A595B2" w:rsidDel="00FB0E56">
            <w:rPr>
              <w:lang w:val="nl-NL"/>
            </w:rPr>
            <w:delText>u opmerkingen</w:delText>
          </w:r>
        </w:del>
      </w:ins>
      <w:del w:id="43" w:author="Mairon Croes" w:date="2025-02-18T14:25:00Z" w16du:dateUtc="2025-02-18T18:25:00Z">
        <w:r w:rsidRPr="79A595B2" w:rsidDel="00FB0E56">
          <w:rPr>
            <w:lang w:val="nl-NL"/>
          </w:rPr>
          <w:delText xml:space="preserve"> of vragen, dan kunt u ons bereiken via de contactpagina</w:delText>
        </w:r>
      </w:del>
      <w:ins w:id="44" w:author="wabcadvies@gmail.com" w:date="2025-01-28T14:18:00Z">
        <w:del w:id="45" w:author="Mairon Croes" w:date="2025-02-18T14:25:00Z" w16du:dateUtc="2025-02-18T18:25:00Z">
          <w:r w:rsidR="1388D9B8" w:rsidRPr="79A595B2" w:rsidDel="00FB0E56">
            <w:rPr>
              <w:lang w:val="nl-NL"/>
            </w:rPr>
            <w:delText xml:space="preserve"> via info@corpgov.com</w:delText>
          </w:r>
        </w:del>
      </w:ins>
      <w:ins w:id="46" w:author="Carlos Guiamo" w:date="2025-02-17T15:41:00Z" w16du:dateUtc="2025-02-17T19:41:00Z">
        <w:del w:id="47" w:author="Mairon Croes" w:date="2025-02-18T14:25:00Z" w16du:dateUtc="2025-02-18T18:25:00Z">
          <w:r w:rsidR="006D1B98" w:rsidDel="00FB0E56">
            <w:rPr>
              <w:lang w:val="nl-NL"/>
            </w:rPr>
            <w:delText>aw</w:delText>
          </w:r>
        </w:del>
      </w:ins>
      <w:del w:id="48" w:author="Mairon Croes" w:date="2025-02-18T14:25:00Z" w16du:dateUtc="2025-02-18T18:25:00Z">
        <w:r w:rsidRPr="79A595B2" w:rsidDel="00FB0E56">
          <w:rPr>
            <w:lang w:val="nl-NL"/>
          </w:rPr>
          <w:delText>.</w:delText>
        </w:r>
      </w:del>
    </w:p>
    <w:p w14:paraId="528014EA" w14:textId="4936FA0D" w:rsidR="009D42A7" w:rsidRPr="008B4048" w:rsidDel="00FB0E56" w:rsidRDefault="006410AF" w:rsidP="006410AF">
      <w:pPr>
        <w:rPr>
          <w:del w:id="49" w:author="Mairon Croes" w:date="2025-02-18T14:25:00Z" w16du:dateUtc="2025-02-18T18:25:00Z"/>
          <w:lang w:val="nl-NL"/>
          <w:rPrChange w:id="50" w:author="Mairon Croes" w:date="2025-01-29T12:25:00Z" w16du:dateUtc="2025-01-29T16:25:00Z">
            <w:rPr>
              <w:del w:id="51" w:author="Mairon Croes" w:date="2025-02-18T14:25:00Z" w16du:dateUtc="2025-02-18T18:25:00Z"/>
            </w:rPr>
          </w:rPrChange>
        </w:rPr>
      </w:pPr>
      <w:del w:id="52" w:author="Mairon Croes" w:date="2025-02-18T14:25:00Z" w16du:dateUtc="2025-02-18T18:25:00Z">
        <w:r w:rsidRPr="008B4048" w:rsidDel="00FB0E56">
          <w:rPr>
            <w:color w:val="227ACB"/>
            <w:u w:val="single"/>
            <w:lang w:val="nl-NL"/>
            <w:rPrChange w:id="53" w:author="Mairon Croes" w:date="2025-01-29T12:25:00Z" w16du:dateUtc="2025-01-29T16:25:00Z">
              <w:rPr>
                <w:color w:val="227ACB"/>
                <w:u w:val="single"/>
              </w:rPr>
            </w:rPrChange>
          </w:rPr>
          <w:delText>Implementatieteam corporate governance</w:delText>
        </w:r>
      </w:del>
    </w:p>
    <w:p w14:paraId="478FAA2E" w14:textId="3C051AC9" w:rsidR="00BF5052" w:rsidRPr="008B4048" w:rsidDel="00FB0E56" w:rsidRDefault="00BF5052">
      <w:pPr>
        <w:rPr>
          <w:del w:id="54" w:author="Mairon Croes" w:date="2025-02-18T14:25:00Z" w16du:dateUtc="2025-02-18T18:25:00Z"/>
          <w:b/>
          <w:bCs/>
          <w:lang w:val="nl-NL"/>
          <w:rPrChange w:id="55" w:author="Mairon Croes" w:date="2025-01-29T12:25:00Z" w16du:dateUtc="2025-01-29T16:25:00Z">
            <w:rPr>
              <w:del w:id="56" w:author="Mairon Croes" w:date="2025-02-18T14:25:00Z" w16du:dateUtc="2025-02-18T18:25:00Z"/>
              <w:b/>
              <w:bCs/>
            </w:rPr>
          </w:rPrChange>
        </w:rPr>
      </w:pPr>
      <w:del w:id="57" w:author="Mairon Croes" w:date="2025-02-18T14:25:00Z" w16du:dateUtc="2025-02-18T18:25:00Z">
        <w:r w:rsidRPr="008B4048" w:rsidDel="00FB0E56">
          <w:rPr>
            <w:b/>
            <w:bCs/>
            <w:lang w:val="nl-NL"/>
            <w:rPrChange w:id="58" w:author="Mairon Croes" w:date="2025-01-29T12:25:00Z" w16du:dateUtc="2025-01-29T16:25:00Z">
              <w:rPr>
                <w:b/>
                <w:bCs/>
              </w:rPr>
            </w:rPrChange>
          </w:rPr>
          <w:br w:type="page"/>
        </w:r>
      </w:del>
    </w:p>
    <w:p w14:paraId="5923B253" w14:textId="27F145D3" w:rsidR="009D42A7" w:rsidRPr="008B4048" w:rsidDel="00E12387" w:rsidRDefault="009D42A7" w:rsidP="00772E31">
      <w:pPr>
        <w:pStyle w:val="Heading2"/>
        <w:rPr>
          <w:del w:id="59" w:author="Mairon Croes" w:date="2025-02-18T14:44:00Z" w16du:dateUtc="2025-02-18T18:44:00Z"/>
          <w:lang w:val="nl-NL"/>
          <w:rPrChange w:id="60" w:author="Mairon Croes" w:date="2025-01-29T12:25:00Z" w16du:dateUtc="2025-01-29T16:25:00Z">
            <w:rPr>
              <w:del w:id="61" w:author="Mairon Croes" w:date="2025-02-18T14:44:00Z" w16du:dateUtc="2025-02-18T18:44:00Z"/>
              <w:b/>
              <w:bCs/>
            </w:rPr>
          </w:rPrChange>
        </w:rPr>
        <w:pPrChange w:id="62" w:author="Mairon Croes" w:date="2025-02-18T14:27:00Z" w16du:dateUtc="2025-02-18T18:27:00Z">
          <w:pPr/>
        </w:pPrChange>
      </w:pPr>
      <w:del w:id="63" w:author="Mairon Croes" w:date="2025-02-18T14:44:00Z" w16du:dateUtc="2025-02-18T18:44:00Z">
        <w:r w:rsidRPr="008B4048" w:rsidDel="00E12387">
          <w:rPr>
            <w:lang w:val="nl-NL"/>
            <w:rPrChange w:id="64" w:author="Mairon Croes" w:date="2025-01-29T12:25:00Z" w16du:dateUtc="2025-01-29T16:25:00Z">
              <w:rPr>
                <w:b/>
                <w:bCs/>
              </w:rPr>
            </w:rPrChange>
          </w:rPr>
          <w:delText xml:space="preserve">Implementatieteam corporate </w:delText>
        </w:r>
      </w:del>
      <w:ins w:id="65" w:author="Carlos Guiamo" w:date="2025-02-17T15:36:00Z" w16du:dateUtc="2025-02-17T19:36:00Z">
        <w:del w:id="66" w:author="Mairon Croes" w:date="2025-02-18T14:44:00Z" w16du:dateUtc="2025-02-18T18:44:00Z">
          <w:r w:rsidR="00994185" w:rsidDel="00E12387">
            <w:rPr>
              <w:lang w:val="nl-NL"/>
            </w:rPr>
            <w:delText>C</w:delText>
          </w:r>
          <w:r w:rsidR="00994185" w:rsidRPr="008B4048" w:rsidDel="00E12387">
            <w:rPr>
              <w:lang w:val="nl-NL"/>
              <w:rPrChange w:id="67" w:author="Mairon Croes" w:date="2025-01-29T12:25:00Z" w16du:dateUtc="2025-01-29T16:25:00Z">
                <w:rPr>
                  <w:b/>
                  <w:bCs/>
                </w:rPr>
              </w:rPrChange>
            </w:rPr>
            <w:delText xml:space="preserve">orporate </w:delText>
          </w:r>
        </w:del>
      </w:ins>
      <w:del w:id="68" w:author="Mairon Croes" w:date="2025-02-18T14:44:00Z" w16du:dateUtc="2025-02-18T18:44:00Z">
        <w:r w:rsidRPr="008B4048" w:rsidDel="00E12387">
          <w:rPr>
            <w:lang w:val="nl-NL"/>
            <w:rPrChange w:id="69" w:author="Mairon Croes" w:date="2025-01-29T12:25:00Z" w16du:dateUtc="2025-01-29T16:25:00Z">
              <w:rPr>
                <w:b/>
                <w:bCs/>
              </w:rPr>
            </w:rPrChange>
          </w:rPr>
          <w:delText>governance</w:delText>
        </w:r>
        <w:r w:rsidR="005B00EF" w:rsidRPr="008B4048" w:rsidDel="00E12387">
          <w:rPr>
            <w:lang w:val="nl-NL"/>
            <w:rPrChange w:id="70" w:author="Mairon Croes" w:date="2025-01-29T12:25:00Z" w16du:dateUtc="2025-01-29T16:25:00Z">
              <w:rPr>
                <w:b/>
                <w:bCs/>
              </w:rPr>
            </w:rPrChange>
          </w:rPr>
          <w:delText xml:space="preserve"> </w:delText>
        </w:r>
      </w:del>
      <w:ins w:id="71" w:author="Carlos Guiamo" w:date="2025-02-17T15:37:00Z" w16du:dateUtc="2025-02-17T19:37:00Z">
        <w:del w:id="72" w:author="Mairon Croes" w:date="2025-02-18T14:44:00Z" w16du:dateUtc="2025-02-18T18:44:00Z">
          <w:r w:rsidR="00994185" w:rsidDel="00E12387">
            <w:rPr>
              <w:lang w:val="nl-NL"/>
            </w:rPr>
            <w:delText>G</w:delText>
          </w:r>
          <w:r w:rsidR="00994185" w:rsidRPr="008B4048" w:rsidDel="00E12387">
            <w:rPr>
              <w:lang w:val="nl-NL"/>
              <w:rPrChange w:id="73" w:author="Mairon Croes" w:date="2025-01-29T12:25:00Z" w16du:dateUtc="2025-01-29T16:25:00Z">
                <w:rPr>
                  <w:b/>
                  <w:bCs/>
                </w:rPr>
              </w:rPrChange>
            </w:rPr>
            <w:delText xml:space="preserve">overnance </w:delText>
          </w:r>
        </w:del>
      </w:ins>
      <w:del w:id="74" w:author="Mairon Croes" w:date="2025-02-18T14:44:00Z" w16du:dateUtc="2025-02-18T18:44:00Z">
        <w:r w:rsidR="005B00EF" w:rsidRPr="008B4048" w:rsidDel="00E12387">
          <w:rPr>
            <w:lang w:val="nl-NL"/>
            <w:rPrChange w:id="75" w:author="Mairon Croes" w:date="2025-01-29T12:25:00Z" w16du:dateUtc="2025-01-29T16:25:00Z">
              <w:rPr>
                <w:b/>
                <w:bCs/>
              </w:rPr>
            </w:rPrChange>
          </w:rPr>
          <w:delText>(IT)</w:delText>
        </w:r>
      </w:del>
    </w:p>
    <w:p w14:paraId="55BAED7F" w14:textId="43A98AEF" w:rsidR="00B354CF" w:rsidRPr="008E70F5" w:rsidRDefault="008E70F5" w:rsidP="00B354CF">
      <w:pPr>
        <w:rPr>
          <w:lang w:val="nl-NL"/>
        </w:rPr>
      </w:pPr>
      <w:r w:rsidRPr="79A595B2">
        <w:rPr>
          <w:lang w:val="nl-NL"/>
        </w:rPr>
        <w:t xml:space="preserve">Het Implementatieteam </w:t>
      </w:r>
      <w:ins w:id="76" w:author="Carlos Guiamo" w:date="2025-02-17T15:37:00Z" w16du:dateUtc="2025-02-17T19:37:00Z">
        <w:r w:rsidR="00994185">
          <w:rPr>
            <w:lang w:val="nl-NL"/>
          </w:rPr>
          <w:t xml:space="preserve">Corporate </w:t>
        </w:r>
        <w:proofErr w:type="spellStart"/>
        <w:r w:rsidR="00994185">
          <w:rPr>
            <w:lang w:val="nl-NL"/>
          </w:rPr>
          <w:t>Governance</w:t>
        </w:r>
        <w:proofErr w:type="spellEnd"/>
        <w:r w:rsidR="00994185">
          <w:rPr>
            <w:lang w:val="nl-NL"/>
          </w:rPr>
          <w:t xml:space="preserve"> </w:t>
        </w:r>
      </w:ins>
      <w:r w:rsidRPr="79A595B2">
        <w:rPr>
          <w:lang w:val="nl-NL"/>
        </w:rPr>
        <w:t xml:space="preserve">is per 1 juni 2024 ingesteld om de invoering en de implementatie van de nieuwe </w:t>
      </w:r>
      <w:proofErr w:type="spellStart"/>
      <w:r w:rsidRPr="79A595B2">
        <w:rPr>
          <w:lang w:val="nl-NL"/>
        </w:rPr>
        <w:t>governance</w:t>
      </w:r>
      <w:proofErr w:type="spellEnd"/>
      <w:r w:rsidRPr="79A595B2">
        <w:rPr>
          <w:lang w:val="nl-NL"/>
        </w:rPr>
        <w:t xml:space="preserve">-wetgeving </w:t>
      </w:r>
      <w:ins w:id="77" w:author="wabcadvies@gmail.com" w:date="2025-01-28T14:20:00Z">
        <w:r w:rsidR="54F33D3B" w:rsidRPr="79A595B2">
          <w:rPr>
            <w:lang w:val="nl-NL"/>
          </w:rPr>
          <w:t xml:space="preserve">in Aruba </w:t>
        </w:r>
      </w:ins>
      <w:r w:rsidRPr="79A595B2">
        <w:rPr>
          <w:lang w:val="nl-NL"/>
        </w:rPr>
        <w:t>voor te bereiden.</w:t>
      </w:r>
    </w:p>
    <w:p w14:paraId="561ACCC8" w14:textId="3FC2564E" w:rsidR="00B354CF" w:rsidRDefault="005B00EF" w:rsidP="00B354CF">
      <w:pPr>
        <w:rPr>
          <w:lang w:val="nl-NL"/>
        </w:rPr>
      </w:pPr>
      <w:r>
        <w:rPr>
          <w:lang w:val="nl-NL"/>
        </w:rPr>
        <w:t>Tot de taken van het IT horen:</w:t>
      </w:r>
    </w:p>
    <w:p w14:paraId="77B2500A" w14:textId="07D9FB21" w:rsidR="005B00EF" w:rsidRPr="005B00EF" w:rsidRDefault="00FD6F7F" w:rsidP="00FD6F7F">
      <w:pPr>
        <w:pStyle w:val="NoSpacing"/>
        <w:spacing w:line="288" w:lineRule="auto"/>
        <w:jc w:val="both"/>
        <w:rPr>
          <w:kern w:val="2"/>
          <w:lang w:val="nl-NL"/>
        </w:rPr>
      </w:pPr>
      <w:r w:rsidRPr="00FD6F7F">
        <w:rPr>
          <w:kern w:val="2"/>
          <w:lang w:val="nl-NL"/>
        </w:rPr>
        <w:t>a.</w:t>
      </w:r>
      <w:r>
        <w:rPr>
          <w:kern w:val="2"/>
          <w:lang w:val="nl-NL"/>
        </w:rPr>
        <w:t xml:space="preserve"> </w:t>
      </w:r>
      <w:r w:rsidR="005B00EF" w:rsidRPr="005B00EF">
        <w:rPr>
          <w:kern w:val="2"/>
          <w:lang w:val="nl-NL"/>
        </w:rPr>
        <w:t xml:space="preserve">het uitwerken van een stappenplan voor de implementatie van de Landsverordening en de Code </w:t>
      </w:r>
      <w:del w:id="78" w:author="Carlos Guiamo" w:date="2025-02-17T15:37:00Z" w16du:dateUtc="2025-02-17T19:37:00Z">
        <w:r w:rsidR="005B00EF" w:rsidRPr="005B00EF" w:rsidDel="00842403">
          <w:rPr>
            <w:kern w:val="2"/>
            <w:lang w:val="nl-NL"/>
          </w:rPr>
          <w:delText xml:space="preserve">Corporate </w:delText>
        </w:r>
      </w:del>
      <w:ins w:id="79" w:author="Carlos Guiamo" w:date="2025-02-17T15:37:00Z" w16du:dateUtc="2025-02-17T19:37:00Z">
        <w:r w:rsidR="00842403">
          <w:rPr>
            <w:kern w:val="2"/>
            <w:lang w:val="nl-NL"/>
          </w:rPr>
          <w:t>c</w:t>
        </w:r>
        <w:r w:rsidR="00842403" w:rsidRPr="005B00EF">
          <w:rPr>
            <w:kern w:val="2"/>
            <w:lang w:val="nl-NL"/>
          </w:rPr>
          <w:t xml:space="preserve">orporate </w:t>
        </w:r>
      </w:ins>
      <w:del w:id="80" w:author="Carlos Guiamo" w:date="2025-02-17T15:37:00Z" w16du:dateUtc="2025-02-17T19:37:00Z">
        <w:r w:rsidR="005B00EF" w:rsidRPr="005B00EF" w:rsidDel="00842403">
          <w:rPr>
            <w:kern w:val="2"/>
            <w:lang w:val="nl-NL"/>
          </w:rPr>
          <w:delText>Governance</w:delText>
        </w:r>
      </w:del>
      <w:proofErr w:type="spellStart"/>
      <w:ins w:id="81" w:author="Carlos Guiamo" w:date="2025-02-17T15:37:00Z" w16du:dateUtc="2025-02-17T19:37:00Z">
        <w:r w:rsidR="00842403">
          <w:rPr>
            <w:kern w:val="2"/>
            <w:lang w:val="nl-NL"/>
          </w:rPr>
          <w:t>g</w:t>
        </w:r>
        <w:r w:rsidR="00842403" w:rsidRPr="005B00EF">
          <w:rPr>
            <w:kern w:val="2"/>
            <w:lang w:val="nl-NL"/>
          </w:rPr>
          <w:t>overnance</w:t>
        </w:r>
      </w:ins>
      <w:proofErr w:type="spellEnd"/>
      <w:r w:rsidR="005B00EF" w:rsidRPr="005B00EF">
        <w:rPr>
          <w:kern w:val="2"/>
          <w:lang w:val="nl-NL"/>
        </w:rPr>
        <w:t>, voor het Land als aandeelhouder van overheidsvennootschappen of stakeholder bij stichtingen en publiekrechtelijke rechtspersonen (</w:t>
      </w:r>
      <w:proofErr w:type="spellStart"/>
      <w:r w:rsidR="005B00EF" w:rsidRPr="005B00EF">
        <w:rPr>
          <w:kern w:val="2"/>
          <w:lang w:val="nl-NL"/>
        </w:rPr>
        <w:t>sui</w:t>
      </w:r>
      <w:proofErr w:type="spellEnd"/>
      <w:r w:rsidR="005B00EF" w:rsidRPr="005B00EF">
        <w:rPr>
          <w:kern w:val="2"/>
          <w:lang w:val="nl-NL"/>
        </w:rPr>
        <w:t xml:space="preserve"> </w:t>
      </w:r>
      <w:proofErr w:type="spellStart"/>
      <w:r w:rsidR="005B00EF" w:rsidRPr="005B00EF">
        <w:rPr>
          <w:kern w:val="2"/>
          <w:lang w:val="nl-NL"/>
        </w:rPr>
        <w:t>generis</w:t>
      </w:r>
      <w:proofErr w:type="spellEnd"/>
      <w:r w:rsidR="005B00EF" w:rsidRPr="005B00EF">
        <w:rPr>
          <w:kern w:val="2"/>
          <w:lang w:val="nl-NL"/>
        </w:rPr>
        <w:t xml:space="preserve"> entiteiten), en voor de entiteiten in de publieke- en semipublieke sector, inclusief een op kleine stichtingen gerichte stappenplan;</w:t>
      </w:r>
    </w:p>
    <w:p w14:paraId="0EB588F2" w14:textId="0D214A91" w:rsidR="005B00EF" w:rsidRPr="005B00EF" w:rsidRDefault="00FD6F7F" w:rsidP="00FD6F7F">
      <w:pPr>
        <w:pStyle w:val="NoSpacing"/>
        <w:spacing w:line="288" w:lineRule="auto"/>
        <w:jc w:val="both"/>
        <w:rPr>
          <w:kern w:val="2"/>
          <w:lang w:val="nl-NL"/>
        </w:rPr>
      </w:pPr>
      <w:r>
        <w:rPr>
          <w:kern w:val="2"/>
          <w:lang w:val="nl-NL"/>
        </w:rPr>
        <w:t xml:space="preserve">b. </w:t>
      </w:r>
      <w:r w:rsidR="005B00EF" w:rsidRPr="005B00EF">
        <w:rPr>
          <w:kern w:val="2"/>
          <w:lang w:val="nl-NL"/>
        </w:rPr>
        <w:t>het opstellen van modelstatuten, -profielen, -reglementen en -codes;</w:t>
      </w:r>
    </w:p>
    <w:p w14:paraId="65536263" w14:textId="5CB55E1F" w:rsidR="005B00EF" w:rsidRPr="005B00EF" w:rsidRDefault="00FD6F7F" w:rsidP="00FD6F7F">
      <w:pPr>
        <w:pStyle w:val="NoSpacing"/>
        <w:spacing w:line="288" w:lineRule="auto"/>
        <w:jc w:val="both"/>
        <w:rPr>
          <w:kern w:val="2"/>
          <w:lang w:val="nl-NL"/>
        </w:rPr>
      </w:pPr>
      <w:r>
        <w:rPr>
          <w:kern w:val="2"/>
          <w:lang w:val="nl-NL"/>
        </w:rPr>
        <w:t xml:space="preserve">c. </w:t>
      </w:r>
      <w:r w:rsidR="005B00EF" w:rsidRPr="005B00EF">
        <w:rPr>
          <w:kern w:val="2"/>
          <w:lang w:val="nl-NL"/>
        </w:rPr>
        <w:t xml:space="preserve">het bevorderen van efficiënte, tijdige en volledige voorziening en terbeschikkingstelling van de relevante corporate </w:t>
      </w:r>
      <w:proofErr w:type="spellStart"/>
      <w:r w:rsidR="005B00EF" w:rsidRPr="005B00EF">
        <w:rPr>
          <w:kern w:val="2"/>
          <w:lang w:val="nl-NL"/>
        </w:rPr>
        <w:t>governance</w:t>
      </w:r>
      <w:proofErr w:type="spellEnd"/>
      <w:r w:rsidR="005B00EF" w:rsidRPr="005B00EF">
        <w:rPr>
          <w:kern w:val="2"/>
          <w:lang w:val="nl-NL"/>
        </w:rPr>
        <w:t xml:space="preserve"> documenten en informatie van rechtspersonen in de publieke- en semipublieke sector aan de aandeelhouder of stakeholder, en de raden van commissarissen of de raden van toezicht van de betreffende entiteit; </w:t>
      </w:r>
    </w:p>
    <w:p w14:paraId="4AF24BD4" w14:textId="30A2061E" w:rsidR="005B00EF" w:rsidRPr="005B00EF" w:rsidRDefault="00FD6F7F" w:rsidP="00FD6F7F">
      <w:pPr>
        <w:pStyle w:val="NoSpacing"/>
        <w:spacing w:line="288" w:lineRule="auto"/>
        <w:jc w:val="both"/>
        <w:rPr>
          <w:kern w:val="2"/>
          <w:lang w:val="nl-NL"/>
        </w:rPr>
      </w:pPr>
      <w:r>
        <w:rPr>
          <w:kern w:val="2"/>
          <w:lang w:val="nl-NL"/>
        </w:rPr>
        <w:t xml:space="preserve">d. </w:t>
      </w:r>
      <w:r w:rsidR="005B00EF" w:rsidRPr="005B00EF">
        <w:rPr>
          <w:kern w:val="2"/>
          <w:lang w:val="nl-NL"/>
        </w:rPr>
        <w:t xml:space="preserve">de stakeholders voorzien van de nodige kennis en informatie ten behoeve van de implementatie van (nieuwe) corporate </w:t>
      </w:r>
      <w:proofErr w:type="spellStart"/>
      <w:r w:rsidR="005B00EF" w:rsidRPr="005B00EF">
        <w:rPr>
          <w:kern w:val="2"/>
          <w:lang w:val="nl-NL"/>
        </w:rPr>
        <w:t>governance</w:t>
      </w:r>
      <w:proofErr w:type="spellEnd"/>
      <w:r w:rsidR="005B00EF" w:rsidRPr="005B00EF">
        <w:rPr>
          <w:kern w:val="2"/>
          <w:lang w:val="nl-NL"/>
        </w:rPr>
        <w:t xml:space="preserve"> regels;</w:t>
      </w:r>
    </w:p>
    <w:p w14:paraId="4C53D204" w14:textId="38A8ADB9" w:rsidR="005B00EF" w:rsidRPr="005B00EF" w:rsidRDefault="00FD6F7F" w:rsidP="00FD6F7F">
      <w:pPr>
        <w:pStyle w:val="NoSpacing"/>
        <w:spacing w:line="288" w:lineRule="auto"/>
        <w:jc w:val="both"/>
        <w:rPr>
          <w:kern w:val="2"/>
          <w:lang w:val="nl-NL"/>
        </w:rPr>
      </w:pPr>
      <w:r>
        <w:rPr>
          <w:kern w:val="2"/>
          <w:lang w:val="nl-NL"/>
        </w:rPr>
        <w:t xml:space="preserve">e. </w:t>
      </w:r>
      <w:r w:rsidR="005B00EF" w:rsidRPr="005B00EF">
        <w:rPr>
          <w:kern w:val="2"/>
          <w:lang w:val="nl-NL"/>
        </w:rPr>
        <w:t xml:space="preserve">dialoog en samenwerking aangaan met de betrokken entiteiten ter bevordering van de implementatie van de Landsverordening en de Code, en als aanspreekpunt voor de betrokken entiteiten fungeren </w:t>
      </w:r>
      <w:proofErr w:type="gramStart"/>
      <w:r w:rsidR="005B00EF" w:rsidRPr="005B00EF">
        <w:rPr>
          <w:kern w:val="2"/>
          <w:lang w:val="nl-NL"/>
        </w:rPr>
        <w:t>omtrent</w:t>
      </w:r>
      <w:proofErr w:type="gramEnd"/>
      <w:r w:rsidR="005B00EF" w:rsidRPr="005B00EF">
        <w:rPr>
          <w:kern w:val="2"/>
          <w:lang w:val="nl-NL"/>
        </w:rPr>
        <w:t xml:space="preserve"> de implementatie van (nieuwe) corporate </w:t>
      </w:r>
      <w:proofErr w:type="spellStart"/>
      <w:r w:rsidR="005B00EF" w:rsidRPr="005B00EF">
        <w:rPr>
          <w:kern w:val="2"/>
          <w:lang w:val="nl-NL"/>
        </w:rPr>
        <w:t>governance</w:t>
      </w:r>
      <w:proofErr w:type="spellEnd"/>
      <w:r w:rsidR="005B00EF" w:rsidRPr="005B00EF">
        <w:rPr>
          <w:kern w:val="2"/>
          <w:lang w:val="nl-NL"/>
        </w:rPr>
        <w:t xml:space="preserve"> regels;</w:t>
      </w:r>
    </w:p>
    <w:p w14:paraId="46ACC0AA" w14:textId="5FADC93D" w:rsidR="005B00EF" w:rsidRPr="005B00EF" w:rsidRDefault="00FD6F7F" w:rsidP="00FD6F7F">
      <w:pPr>
        <w:pStyle w:val="NoSpacing"/>
        <w:spacing w:line="288" w:lineRule="auto"/>
        <w:jc w:val="both"/>
        <w:rPr>
          <w:kern w:val="2"/>
          <w:lang w:val="nl-NL"/>
        </w:rPr>
      </w:pPr>
      <w:r>
        <w:rPr>
          <w:kern w:val="2"/>
          <w:lang w:val="nl-NL"/>
        </w:rPr>
        <w:t xml:space="preserve">f. </w:t>
      </w:r>
      <w:r w:rsidR="005B00EF" w:rsidRPr="005B00EF">
        <w:rPr>
          <w:kern w:val="2"/>
          <w:lang w:val="nl-NL"/>
        </w:rPr>
        <w:t>het opstellen van werkafspraken (bijvoorbeeld een protocol) met de Arubaanse Vereniging voor Accountants ten behoeve van de beoordeling van compliance van de Code en de stapsgewijze implementatie van de Code;</w:t>
      </w:r>
    </w:p>
    <w:p w14:paraId="6C681219" w14:textId="4BEDD624" w:rsidR="005B00EF" w:rsidRPr="005B00EF" w:rsidRDefault="00FD6F7F" w:rsidP="00FD6F7F">
      <w:pPr>
        <w:pStyle w:val="NoSpacing"/>
        <w:spacing w:line="288" w:lineRule="auto"/>
        <w:jc w:val="both"/>
        <w:rPr>
          <w:kern w:val="2"/>
          <w:lang w:val="nl-NL"/>
        </w:rPr>
      </w:pPr>
      <w:r>
        <w:rPr>
          <w:kern w:val="2"/>
          <w:lang w:val="nl-NL"/>
        </w:rPr>
        <w:t xml:space="preserve">g. </w:t>
      </w:r>
      <w:r w:rsidR="005B00EF" w:rsidRPr="005B00EF">
        <w:rPr>
          <w:kern w:val="2"/>
          <w:lang w:val="nl-NL"/>
        </w:rPr>
        <w:t xml:space="preserve">het bevorderen van aan corporate </w:t>
      </w:r>
      <w:proofErr w:type="spellStart"/>
      <w:r w:rsidR="005B00EF" w:rsidRPr="005B00EF">
        <w:rPr>
          <w:kern w:val="2"/>
          <w:lang w:val="nl-NL"/>
        </w:rPr>
        <w:t>governance</w:t>
      </w:r>
      <w:proofErr w:type="spellEnd"/>
      <w:r w:rsidR="005B00EF" w:rsidRPr="005B00EF">
        <w:rPr>
          <w:kern w:val="2"/>
          <w:lang w:val="nl-NL"/>
        </w:rPr>
        <w:t>-gerelateerde transparantie in de publieke- en semipublieke sector;</w:t>
      </w:r>
    </w:p>
    <w:p w14:paraId="6F8B28D6" w14:textId="61D2FF15" w:rsidR="005B00EF" w:rsidRPr="005B00EF" w:rsidRDefault="00FD6F7F" w:rsidP="00FD6F7F">
      <w:pPr>
        <w:pStyle w:val="NoSpacing"/>
        <w:spacing w:line="288" w:lineRule="auto"/>
        <w:jc w:val="both"/>
        <w:rPr>
          <w:kern w:val="2"/>
          <w:lang w:val="nl-NL"/>
        </w:rPr>
      </w:pPr>
      <w:r>
        <w:rPr>
          <w:kern w:val="2"/>
          <w:lang w:val="nl-NL"/>
        </w:rPr>
        <w:t xml:space="preserve">h. </w:t>
      </w:r>
      <w:r w:rsidR="005B00EF" w:rsidRPr="005B00EF">
        <w:rPr>
          <w:kern w:val="2"/>
          <w:lang w:val="nl-NL"/>
        </w:rPr>
        <w:t xml:space="preserve">het voorbereiden van de opzet van de op te richten Autoriteit Corporate </w:t>
      </w:r>
      <w:proofErr w:type="spellStart"/>
      <w:r w:rsidR="005B00EF" w:rsidRPr="005B00EF">
        <w:rPr>
          <w:kern w:val="2"/>
          <w:lang w:val="nl-NL"/>
        </w:rPr>
        <w:t>Governance</w:t>
      </w:r>
      <w:proofErr w:type="spellEnd"/>
      <w:r w:rsidR="005B00EF" w:rsidRPr="005B00EF">
        <w:rPr>
          <w:kern w:val="2"/>
          <w:lang w:val="nl-NL"/>
        </w:rPr>
        <w:t xml:space="preserve">, waaronder een inrichtingsplan (bezettingsplan, profielen, interne </w:t>
      </w:r>
      <w:proofErr w:type="spellStart"/>
      <w:r w:rsidR="005B00EF" w:rsidRPr="005B00EF">
        <w:rPr>
          <w:kern w:val="2"/>
          <w:lang w:val="nl-NL"/>
        </w:rPr>
        <w:t>governance</w:t>
      </w:r>
      <w:proofErr w:type="spellEnd"/>
      <w:r w:rsidR="005B00EF" w:rsidRPr="005B00EF">
        <w:rPr>
          <w:kern w:val="2"/>
          <w:lang w:val="nl-NL"/>
        </w:rPr>
        <w:t xml:space="preserve"> structuur).</w:t>
      </w:r>
    </w:p>
    <w:p w14:paraId="02B28AF2" w14:textId="77777777" w:rsidR="005B00EF" w:rsidRPr="005B00EF" w:rsidRDefault="005B00EF" w:rsidP="005B00EF">
      <w:pPr>
        <w:pStyle w:val="NoSpacing"/>
        <w:spacing w:line="288" w:lineRule="auto"/>
        <w:jc w:val="both"/>
        <w:rPr>
          <w:kern w:val="2"/>
          <w:lang w:val="nl-NL"/>
        </w:rPr>
      </w:pPr>
    </w:p>
    <w:p w14:paraId="48AA9F57" w14:textId="15C05299" w:rsidR="005B00EF" w:rsidRPr="005B00EF" w:rsidRDefault="005B00EF" w:rsidP="005B00EF">
      <w:pPr>
        <w:pStyle w:val="NoSpacing"/>
        <w:spacing w:line="288" w:lineRule="auto"/>
        <w:jc w:val="both"/>
        <w:rPr>
          <w:kern w:val="2"/>
          <w:lang w:val="nl-NL"/>
        </w:rPr>
      </w:pPr>
      <w:r w:rsidRPr="005B00EF">
        <w:rPr>
          <w:kern w:val="2"/>
          <w:lang w:val="nl-NL"/>
        </w:rPr>
        <w:t xml:space="preserve">Het Implementatieteam is bevoegd de betrokken ministers gevraagd en ongevraagd te adviseren over kwesties die van belang worden geacht </w:t>
      </w:r>
      <w:ins w:id="82" w:author="wabcadvies@gmail.com" w:date="2025-01-28T14:20:00Z">
        <w:r w:rsidR="3768E5D9" w:rsidRPr="005B00EF">
          <w:rPr>
            <w:kern w:val="2"/>
            <w:lang w:val="nl-NL"/>
          </w:rPr>
          <w:t>voor</w:t>
        </w:r>
      </w:ins>
      <w:del w:id="83" w:author="wabcadvies@gmail.com" w:date="2025-01-28T14:20:00Z">
        <w:r w:rsidRPr="79A595B2" w:rsidDel="005B00EF">
          <w:rPr>
            <w:lang w:val="nl-NL"/>
          </w:rPr>
          <w:delText xml:space="preserve">betreffende </w:delText>
        </w:r>
      </w:del>
      <w:r w:rsidRPr="005B00EF">
        <w:rPr>
          <w:kern w:val="2"/>
          <w:lang w:val="nl-NL"/>
        </w:rPr>
        <w:t xml:space="preserve">de implementatie van corporate </w:t>
      </w:r>
      <w:proofErr w:type="spellStart"/>
      <w:r w:rsidRPr="005B00EF">
        <w:rPr>
          <w:kern w:val="2"/>
          <w:lang w:val="nl-NL"/>
        </w:rPr>
        <w:t>governance</w:t>
      </w:r>
      <w:proofErr w:type="spellEnd"/>
      <w:r w:rsidRPr="005B00EF">
        <w:rPr>
          <w:kern w:val="2"/>
          <w:lang w:val="nl-NL"/>
        </w:rPr>
        <w:t>-regels.</w:t>
      </w:r>
    </w:p>
    <w:p w14:paraId="0BC7C4B8" w14:textId="77777777" w:rsidR="005B00EF" w:rsidRDefault="005B00EF" w:rsidP="00B354CF">
      <w:pPr>
        <w:rPr>
          <w:lang w:val="nl-NL"/>
        </w:rPr>
      </w:pPr>
    </w:p>
    <w:p w14:paraId="50E89A9B" w14:textId="56D6DC21" w:rsidR="00B354CF" w:rsidRDefault="008E70F5" w:rsidP="00B354CF">
      <w:pPr>
        <w:rPr>
          <w:lang w:val="nl-NL"/>
        </w:rPr>
      </w:pPr>
      <w:r w:rsidRPr="005B00EF">
        <w:rPr>
          <w:lang w:val="nl-NL"/>
        </w:rPr>
        <w:t xml:space="preserve">Zodra de </w:t>
      </w:r>
      <w:r w:rsidRPr="005B00EF">
        <w:rPr>
          <w:color w:val="227ACB"/>
          <w:u w:val="single"/>
          <w:lang w:val="nl-NL"/>
        </w:rPr>
        <w:t xml:space="preserve">Autoriteit Corporate </w:t>
      </w:r>
      <w:proofErr w:type="spellStart"/>
      <w:r w:rsidRPr="005B00EF">
        <w:rPr>
          <w:color w:val="227ACB"/>
          <w:u w:val="single"/>
          <w:lang w:val="nl-NL"/>
        </w:rPr>
        <w:t>G</w:t>
      </w:r>
      <w:r w:rsidR="005B00EF" w:rsidRPr="005B00EF">
        <w:rPr>
          <w:color w:val="227ACB"/>
          <w:u w:val="single"/>
          <w:lang w:val="nl-NL"/>
        </w:rPr>
        <w:t>overnance</w:t>
      </w:r>
      <w:proofErr w:type="spellEnd"/>
      <w:r w:rsidR="005B00EF" w:rsidRPr="005B00EF">
        <w:rPr>
          <w:lang w:val="nl-NL"/>
        </w:rPr>
        <w:t xml:space="preserve"> is ingesteld, z</w:t>
      </w:r>
      <w:r w:rsidR="005B00EF">
        <w:rPr>
          <w:lang w:val="nl-NL"/>
        </w:rPr>
        <w:t>al deze de taken van het Implementatieteam overnemen.</w:t>
      </w:r>
    </w:p>
    <w:p w14:paraId="6AD68B85" w14:textId="4552AFDD" w:rsidR="005B00EF" w:rsidRPr="005B00EF" w:rsidRDefault="005B00EF" w:rsidP="00B354CF">
      <w:pPr>
        <w:rPr>
          <w:lang w:val="nl-NL"/>
        </w:rPr>
      </w:pPr>
      <w:r>
        <w:rPr>
          <w:lang w:val="nl-NL"/>
        </w:rPr>
        <w:t xml:space="preserve">Het Implementatieteam is bereikbaar via de </w:t>
      </w:r>
      <w:r>
        <w:rPr>
          <w:color w:val="227ACB"/>
          <w:u w:val="single"/>
          <w:lang w:val="nl-NL"/>
        </w:rPr>
        <w:t>Contact</w:t>
      </w:r>
      <w:del w:id="84" w:author="Carlos Guiamo" w:date="2025-02-17T15:37:00Z" w16du:dateUtc="2025-02-17T19:37:00Z">
        <w:r w:rsidDel="00842403">
          <w:rPr>
            <w:color w:val="227ACB"/>
            <w:u w:val="single"/>
            <w:lang w:val="nl-NL"/>
          </w:rPr>
          <w:delText xml:space="preserve"> </w:delText>
        </w:r>
      </w:del>
      <w:r>
        <w:rPr>
          <w:lang w:val="nl-NL"/>
        </w:rPr>
        <w:t>pagina.</w:t>
      </w:r>
    </w:p>
    <w:p w14:paraId="6D6CC70C" w14:textId="6B504C12" w:rsidR="00B354CF" w:rsidDel="004211A4" w:rsidRDefault="00B354CF" w:rsidP="00B354CF">
      <w:pPr>
        <w:rPr>
          <w:del w:id="85" w:author="Mairon Croes" w:date="2025-02-18T14:28:00Z" w16du:dateUtc="2025-02-18T18:28:00Z"/>
          <w:color w:val="227ACB"/>
          <w:u w:val="single"/>
          <w:lang w:val="nl-NL"/>
        </w:rPr>
      </w:pPr>
      <w:commentRangeStart w:id="86"/>
      <w:commentRangeStart w:id="87"/>
      <w:del w:id="88" w:author="Mairon Croes" w:date="2025-02-18T14:33:00Z" w16du:dateUtc="2025-02-18T18:33:00Z">
        <w:r w:rsidRPr="3EEDD754" w:rsidDel="00831FD8">
          <w:rPr>
            <w:color w:val="227ACB"/>
            <w:u w:val="single"/>
            <w:lang w:val="nl-NL"/>
          </w:rPr>
          <w:delText>Instellingsbeschikking Implementatieteam</w:delText>
        </w:r>
        <w:commentRangeEnd w:id="86"/>
        <w:r w:rsidDel="00831FD8">
          <w:commentReference w:id="86"/>
        </w:r>
        <w:commentRangeEnd w:id="87"/>
        <w:r w:rsidR="008B4048" w:rsidDel="00831FD8">
          <w:rPr>
            <w:rStyle w:val="CommentReference"/>
          </w:rPr>
          <w:commentReference w:id="87"/>
        </w:r>
      </w:del>
      <w:ins w:id="89" w:author="Carlos Guiamo" w:date="2025-02-17T15:38:00Z" w16du:dateUtc="2025-02-17T19:38:00Z">
        <w:del w:id="90" w:author="Mairon Croes" w:date="2025-02-18T14:33:00Z" w16du:dateUtc="2025-02-18T18:33:00Z">
          <w:r w:rsidR="00361373" w:rsidDel="00831FD8">
            <w:rPr>
              <w:color w:val="227ACB"/>
              <w:u w:val="single"/>
              <w:lang w:val="nl-NL"/>
            </w:rPr>
            <w:delText xml:space="preserve"> Corporate Go</w:delText>
          </w:r>
        </w:del>
      </w:ins>
      <w:ins w:id="91" w:author="Carlos Guiamo" w:date="2025-02-17T15:39:00Z" w16du:dateUtc="2025-02-17T19:39:00Z">
        <w:del w:id="92" w:author="Mairon Croes" w:date="2025-02-18T14:33:00Z" w16du:dateUtc="2025-02-18T18:33:00Z">
          <w:r w:rsidR="00361373" w:rsidDel="00831FD8">
            <w:rPr>
              <w:color w:val="227ACB"/>
              <w:u w:val="single"/>
              <w:lang w:val="nl-NL"/>
            </w:rPr>
            <w:delText>vernance</w:delText>
          </w:r>
        </w:del>
      </w:ins>
    </w:p>
    <w:p w14:paraId="6962F27E" w14:textId="263CFFE0" w:rsidR="00373CDB" w:rsidDel="004211A4" w:rsidRDefault="00373CDB" w:rsidP="00B354CF">
      <w:pPr>
        <w:rPr>
          <w:del w:id="93" w:author="Mairon Croes" w:date="2025-02-18T14:28:00Z" w16du:dateUtc="2025-02-18T18:28:00Z"/>
          <w:color w:val="227ACB"/>
          <w:u w:val="single"/>
          <w:lang w:val="nl-NL"/>
        </w:rPr>
      </w:pPr>
    </w:p>
    <w:p w14:paraId="06A4743E" w14:textId="7AC2135E" w:rsidR="00373CDB" w:rsidDel="004211A4" w:rsidRDefault="00373CDB" w:rsidP="00B354CF">
      <w:pPr>
        <w:rPr>
          <w:del w:id="94" w:author="Mairon Croes" w:date="2025-02-18T14:28:00Z" w16du:dateUtc="2025-02-18T18:28:00Z"/>
          <w:color w:val="227ACB"/>
          <w:u w:val="single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5"/>
      </w:tblGrid>
      <w:tr w:rsidR="00914494" w:rsidRPr="009705CC" w:rsidDel="004211A4" w14:paraId="70C2FB88" w14:textId="3636CB18" w:rsidTr="3EEDD754">
        <w:trPr>
          <w:del w:id="95" w:author="Mairon Croes" w:date="2025-02-18T14:28:00Z" w16du:dateUtc="2025-02-18T18:28:00Z"/>
        </w:trPr>
        <w:tc>
          <w:tcPr>
            <w:tcW w:w="8905" w:type="dxa"/>
          </w:tcPr>
          <w:p w14:paraId="6BCE9F52" w14:textId="51FEC776" w:rsidR="00914494" w:rsidRPr="00914494" w:rsidDel="004211A4" w:rsidRDefault="00914494" w:rsidP="0000450B">
            <w:pPr>
              <w:pStyle w:val="NormalWeb"/>
              <w:rPr>
                <w:del w:id="96" w:author="Mairon Croes" w:date="2025-02-18T14:28:00Z" w16du:dateUtc="2025-02-18T18:28:00Z"/>
                <w:rFonts w:asciiTheme="minorHAnsi" w:hAnsiTheme="minorHAnsi" w:cstheme="minorHAnsi"/>
                <w:color w:val="0070C0"/>
                <w:lang w:val="nl-NL"/>
              </w:rPr>
            </w:pPr>
            <w:del w:id="97" w:author="Mairon Croes" w:date="2025-02-18T14:28:00Z" w16du:dateUtc="2025-02-18T18:28:00Z">
              <w:r w:rsidRPr="00914494" w:rsidDel="004211A4">
                <w:rPr>
                  <w:rFonts w:asciiTheme="minorHAnsi" w:hAnsiTheme="minorHAnsi" w:cstheme="minorHAnsi"/>
                  <w:color w:val="0070C0"/>
                  <w:lang w:val="nl-NL"/>
                </w:rPr>
                <w:delText>Wetgeving &amp; documenten</w:delText>
              </w:r>
            </w:del>
          </w:p>
        </w:tc>
      </w:tr>
      <w:tr w:rsidR="001C5F03" w:rsidRPr="00025E4E" w:rsidDel="004211A4" w14:paraId="7B622ED2" w14:textId="6A21D63E" w:rsidTr="3EEDD754">
        <w:trPr>
          <w:trHeight w:val="300"/>
          <w:del w:id="98" w:author="Mairon Croes" w:date="2025-02-18T14:28:00Z" w16du:dateUtc="2025-02-18T18:28:00Z"/>
        </w:trPr>
        <w:tc>
          <w:tcPr>
            <w:tcW w:w="8905" w:type="dxa"/>
          </w:tcPr>
          <w:p w14:paraId="5AD368A3" w14:textId="78DDA578" w:rsidR="001C5F03" w:rsidRPr="00914494" w:rsidDel="004211A4" w:rsidRDefault="0F2F0FDB" w:rsidP="79A595B2">
            <w:pPr>
              <w:pStyle w:val="NormalWeb"/>
              <w:rPr>
                <w:del w:id="99" w:author="Mairon Croes" w:date="2025-02-18T14:28:00Z" w16du:dateUtc="2025-02-18T18:28:00Z"/>
                <w:rFonts w:asciiTheme="minorHAnsi" w:hAnsiTheme="minorHAnsi" w:cstheme="minorBidi"/>
                <w:color w:val="0070C0"/>
                <w:lang w:val="nl-NL"/>
              </w:rPr>
            </w:pPr>
            <w:del w:id="100" w:author="Mairon Croes" w:date="2025-02-18T14:28:00Z" w16du:dateUtc="2025-02-18T18:28:00Z">
              <w:r w:rsidRPr="3EEDD754" w:rsidDel="004211A4">
                <w:rPr>
                  <w:rFonts w:asciiTheme="minorHAnsi" w:hAnsiTheme="minorHAnsi" w:cstheme="minorBidi"/>
                  <w:color w:val="0070C0"/>
                  <w:lang w:val="nl-NL"/>
                </w:rPr>
                <w:delText>Voor wie geld</w:delText>
              </w:r>
              <w:r w:rsidR="708F2505" w:rsidRPr="3EEDD754" w:rsidDel="004211A4">
                <w:rPr>
                  <w:rFonts w:asciiTheme="minorHAnsi" w:hAnsiTheme="minorHAnsi" w:cstheme="minorBidi"/>
                  <w:color w:val="0070C0"/>
                  <w:lang w:val="nl-NL"/>
                </w:rPr>
                <w:delText>t</w:delText>
              </w:r>
              <w:r w:rsidRPr="3EEDD754" w:rsidDel="004211A4">
                <w:rPr>
                  <w:rFonts w:asciiTheme="minorHAnsi" w:hAnsiTheme="minorHAnsi" w:cstheme="minorBidi"/>
                  <w:color w:val="0070C0"/>
                  <w:lang w:val="nl-NL"/>
                </w:rPr>
                <w:delText xml:space="preserve"> </w:delText>
              </w:r>
            </w:del>
            <w:ins w:id="101" w:author="wabcadvies@gmail.com" w:date="2025-01-28T18:16:00Z">
              <w:del w:id="102" w:author="Mairon Croes" w:date="2025-02-18T14:28:00Z" w16du:dateUtc="2025-02-18T18:28:00Z">
                <w:r w:rsidR="58D5A9B7" w:rsidRPr="3EEDD754" w:rsidDel="004211A4">
                  <w:rPr>
                    <w:rFonts w:asciiTheme="minorHAnsi" w:hAnsiTheme="minorHAnsi" w:cstheme="minorBidi"/>
                    <w:color w:val="0070C0"/>
                    <w:lang w:val="nl-NL"/>
                  </w:rPr>
                  <w:delText xml:space="preserve">de nieuwe </w:delText>
                </w:r>
              </w:del>
            </w:ins>
            <w:del w:id="103" w:author="Mairon Croes" w:date="2025-02-18T14:28:00Z" w16du:dateUtc="2025-02-18T18:28:00Z">
              <w:r w:rsidR="005775B0" w:rsidRPr="3EEDD754" w:rsidDel="004211A4">
                <w:rPr>
                  <w:rFonts w:asciiTheme="minorHAnsi" w:hAnsiTheme="minorHAnsi" w:cstheme="minorBidi"/>
                  <w:color w:val="0070C0"/>
                  <w:lang w:val="nl-NL"/>
                </w:rPr>
                <w:delText xml:space="preserve">de Landsverordening corporate </w:delText>
              </w:r>
              <w:r w:rsidRPr="3EEDD754" w:rsidDel="004211A4">
                <w:rPr>
                  <w:rFonts w:asciiTheme="minorHAnsi" w:hAnsiTheme="minorHAnsi" w:cstheme="minorBidi"/>
                  <w:color w:val="0070C0"/>
                  <w:lang w:val="nl-NL"/>
                </w:rPr>
                <w:delText>governance</w:delText>
              </w:r>
            </w:del>
            <w:ins w:id="104" w:author="wabcadvies@gmail.com" w:date="2025-01-28T18:16:00Z">
              <w:del w:id="105" w:author="Mairon Croes" w:date="2025-02-18T14:28:00Z" w16du:dateUtc="2025-02-18T18:28:00Z">
                <w:r w:rsidR="7EB1E4D4" w:rsidRPr="3EEDD754" w:rsidDel="004211A4">
                  <w:rPr>
                    <w:rFonts w:asciiTheme="minorHAnsi" w:hAnsiTheme="minorHAnsi" w:cstheme="minorBidi"/>
                    <w:color w:val="0070C0"/>
                    <w:lang w:val="nl-NL"/>
                  </w:rPr>
                  <w:delText xml:space="preserve"> wetgeving</w:delText>
                </w:r>
              </w:del>
            </w:ins>
            <w:del w:id="106" w:author="Mairon Croes" w:date="2025-02-18T14:28:00Z" w16du:dateUtc="2025-02-18T18:28:00Z">
              <w:r w:rsidRPr="3EEDD754" w:rsidDel="004211A4">
                <w:rPr>
                  <w:rFonts w:asciiTheme="minorHAnsi" w:hAnsiTheme="minorHAnsi" w:cstheme="minorBidi"/>
                  <w:color w:val="0070C0"/>
                  <w:lang w:val="nl-NL"/>
                </w:rPr>
                <w:delText>?</w:delText>
              </w:r>
            </w:del>
          </w:p>
        </w:tc>
      </w:tr>
      <w:tr w:rsidR="00914494" w:rsidRPr="00025E4E" w:rsidDel="004211A4" w14:paraId="2902A599" w14:textId="27155307" w:rsidTr="3EEDD754">
        <w:trPr>
          <w:del w:id="107" w:author="Mairon Croes" w:date="2025-02-18T14:28:00Z" w16du:dateUtc="2025-02-18T18:28:00Z"/>
        </w:trPr>
        <w:tc>
          <w:tcPr>
            <w:tcW w:w="8905" w:type="dxa"/>
          </w:tcPr>
          <w:p w14:paraId="03387C3B" w14:textId="40AF7B2D" w:rsidR="00914494" w:rsidRPr="00914494" w:rsidDel="004211A4" w:rsidRDefault="00914494" w:rsidP="0000450B">
            <w:pPr>
              <w:pStyle w:val="NormalWeb"/>
              <w:rPr>
                <w:del w:id="108" w:author="Mairon Croes" w:date="2025-02-18T14:28:00Z" w16du:dateUtc="2025-02-18T18:28:00Z"/>
                <w:rFonts w:asciiTheme="minorHAnsi" w:hAnsiTheme="minorHAnsi" w:cstheme="minorHAnsi"/>
                <w:color w:val="0070C0"/>
                <w:lang w:val="nl-NL"/>
              </w:rPr>
            </w:pPr>
            <w:del w:id="109" w:author="Mairon Croes" w:date="2025-02-18T14:28:00Z" w16du:dateUtc="2025-02-18T18:28:00Z">
              <w:r w:rsidRPr="00914494" w:rsidDel="004211A4">
                <w:rPr>
                  <w:rFonts w:asciiTheme="minorHAnsi" w:hAnsiTheme="minorHAnsi" w:cstheme="minorHAnsi"/>
                  <w:color w:val="0070C0"/>
                  <w:lang w:val="nl-NL"/>
                </w:rPr>
                <w:delText xml:space="preserve">Op welke entiteiten is de </w:delText>
              </w:r>
              <w:r w:rsidR="00BF5052" w:rsidDel="004211A4">
                <w:rPr>
                  <w:rFonts w:asciiTheme="minorHAnsi" w:hAnsiTheme="minorHAnsi" w:cstheme="minorHAnsi"/>
                  <w:color w:val="0070C0"/>
                  <w:lang w:val="nl-NL"/>
                </w:rPr>
                <w:delText>Code van</w:delText>
              </w:r>
              <w:r w:rsidRPr="00914494" w:rsidDel="004211A4">
                <w:rPr>
                  <w:rFonts w:asciiTheme="minorHAnsi" w:hAnsiTheme="minorHAnsi" w:cstheme="minorHAnsi"/>
                  <w:color w:val="0070C0"/>
                  <w:lang w:val="nl-NL"/>
                </w:rPr>
                <w:delText xml:space="preserve"> toepassing?</w:delText>
              </w:r>
            </w:del>
          </w:p>
        </w:tc>
      </w:tr>
      <w:tr w:rsidR="00914494" w:rsidRPr="009705CC" w:rsidDel="004211A4" w14:paraId="05073864" w14:textId="2EDE9FA7" w:rsidTr="3EEDD754">
        <w:trPr>
          <w:del w:id="110" w:author="Mairon Croes" w:date="2025-02-18T14:28:00Z" w16du:dateUtc="2025-02-18T18:28:00Z"/>
        </w:trPr>
        <w:tc>
          <w:tcPr>
            <w:tcW w:w="8905" w:type="dxa"/>
          </w:tcPr>
          <w:p w14:paraId="6597A0F8" w14:textId="575D3C49" w:rsidR="00914494" w:rsidRPr="00914494" w:rsidDel="004211A4" w:rsidRDefault="00914494" w:rsidP="0000450B">
            <w:pPr>
              <w:pStyle w:val="NormalWeb"/>
              <w:rPr>
                <w:del w:id="111" w:author="Mairon Croes" w:date="2025-02-18T14:28:00Z" w16du:dateUtc="2025-02-18T18:28:00Z"/>
                <w:rFonts w:asciiTheme="minorHAnsi" w:hAnsiTheme="minorHAnsi" w:cstheme="minorHAnsi"/>
                <w:color w:val="0070C0"/>
                <w:lang w:val="nl-NL"/>
              </w:rPr>
            </w:pPr>
            <w:del w:id="112" w:author="Mairon Croes" w:date="2025-02-18T14:28:00Z" w16du:dateUtc="2025-02-18T18:28:00Z">
              <w:r w:rsidRPr="00914494" w:rsidDel="004211A4">
                <w:rPr>
                  <w:rFonts w:asciiTheme="minorHAnsi" w:hAnsiTheme="minorHAnsi" w:cstheme="minorHAnsi"/>
                  <w:color w:val="0070C0"/>
                  <w:lang w:val="nl-NL"/>
                </w:rPr>
                <w:delText>Implementatie van de Code</w:delText>
              </w:r>
            </w:del>
          </w:p>
        </w:tc>
      </w:tr>
      <w:tr w:rsidR="00BF5052" w:rsidRPr="009705CC" w:rsidDel="004211A4" w14:paraId="173EAEBE" w14:textId="7CC8E489" w:rsidTr="3EEDD754">
        <w:trPr>
          <w:del w:id="113" w:author="Mairon Croes" w:date="2025-02-18T14:28:00Z" w16du:dateUtc="2025-02-18T18:28:00Z"/>
        </w:trPr>
        <w:tc>
          <w:tcPr>
            <w:tcW w:w="8905" w:type="dxa"/>
          </w:tcPr>
          <w:p w14:paraId="25826A8F" w14:textId="5C59D18D" w:rsidR="00BF5052" w:rsidRPr="00914494" w:rsidDel="004211A4" w:rsidRDefault="00BF5052" w:rsidP="0000450B">
            <w:pPr>
              <w:pStyle w:val="NormalWeb"/>
              <w:rPr>
                <w:del w:id="114" w:author="Mairon Croes" w:date="2025-02-18T14:28:00Z" w16du:dateUtc="2025-02-18T18:28:00Z"/>
                <w:rFonts w:asciiTheme="minorHAnsi" w:hAnsiTheme="minorHAnsi" w:cstheme="minorHAnsi"/>
                <w:color w:val="0070C0"/>
                <w:lang w:val="nl-NL"/>
              </w:rPr>
            </w:pPr>
            <w:del w:id="115" w:author="Mairon Croes" w:date="2025-02-18T14:28:00Z" w16du:dateUtc="2025-02-18T18:28:00Z">
              <w:r w:rsidDel="004211A4">
                <w:rPr>
                  <w:rFonts w:asciiTheme="minorHAnsi" w:hAnsiTheme="minorHAnsi" w:cstheme="minorHAnsi"/>
                  <w:color w:val="0070C0"/>
                  <w:lang w:val="nl-NL"/>
                </w:rPr>
                <w:delText>Modellen en templates</w:delText>
              </w:r>
            </w:del>
          </w:p>
        </w:tc>
      </w:tr>
      <w:tr w:rsidR="00914494" w:rsidRPr="009705CC" w:rsidDel="004211A4" w14:paraId="215F22AE" w14:textId="25966A41" w:rsidTr="3EEDD754">
        <w:trPr>
          <w:del w:id="116" w:author="Mairon Croes" w:date="2025-02-18T14:28:00Z" w16du:dateUtc="2025-02-18T18:28:00Z"/>
        </w:trPr>
        <w:tc>
          <w:tcPr>
            <w:tcW w:w="8905" w:type="dxa"/>
          </w:tcPr>
          <w:p w14:paraId="010B1632" w14:textId="57E920A6" w:rsidR="00914494" w:rsidRPr="00914494" w:rsidDel="004211A4" w:rsidRDefault="009254E5" w:rsidP="0000450B">
            <w:pPr>
              <w:pStyle w:val="NormalWeb"/>
              <w:rPr>
                <w:del w:id="117" w:author="Mairon Croes" w:date="2025-02-18T14:28:00Z" w16du:dateUtc="2025-02-18T18:28:00Z"/>
                <w:rFonts w:asciiTheme="minorHAnsi" w:hAnsiTheme="minorHAnsi" w:cstheme="minorHAnsi"/>
                <w:color w:val="0070C0"/>
                <w:lang w:val="nl-NL"/>
              </w:rPr>
            </w:pPr>
            <w:del w:id="118" w:author="Mairon Croes" w:date="2025-02-18T14:28:00Z" w16du:dateUtc="2025-02-18T18:28:00Z">
              <w:r w:rsidDel="004211A4">
                <w:rPr>
                  <w:rFonts w:asciiTheme="minorHAnsi" w:hAnsiTheme="minorHAnsi" w:cstheme="minorHAnsi"/>
                  <w:color w:val="0070C0"/>
                  <w:lang w:val="nl-NL"/>
                </w:rPr>
                <w:delText>Best practices en praktijkvoorbeelden</w:delText>
              </w:r>
            </w:del>
          </w:p>
        </w:tc>
      </w:tr>
      <w:tr w:rsidR="00C73E0F" w:rsidRPr="009705CC" w:rsidDel="004211A4" w14:paraId="7C67D21D" w14:textId="2E8DAA51" w:rsidTr="3EEDD754">
        <w:trPr>
          <w:del w:id="119" w:author="Mairon Croes" w:date="2025-02-18T14:28:00Z" w16du:dateUtc="2025-02-18T18:28:00Z"/>
        </w:trPr>
        <w:tc>
          <w:tcPr>
            <w:tcW w:w="8905" w:type="dxa"/>
          </w:tcPr>
          <w:p w14:paraId="0EB622F5" w14:textId="562041EB" w:rsidR="00C73E0F" w:rsidRPr="00BF5052" w:rsidDel="004211A4" w:rsidRDefault="00C73E0F" w:rsidP="0000450B">
            <w:pPr>
              <w:pStyle w:val="NormalWeb"/>
              <w:rPr>
                <w:del w:id="120" w:author="Mairon Croes" w:date="2025-02-18T14:28:00Z" w16du:dateUtc="2025-02-18T18:28:00Z"/>
                <w:rFonts w:asciiTheme="minorHAnsi" w:hAnsiTheme="minorHAnsi" w:cstheme="minorHAnsi"/>
                <w:color w:val="0070C0"/>
              </w:rPr>
            </w:pPr>
            <w:del w:id="121" w:author="Mairon Croes" w:date="2025-02-18T14:28:00Z" w16du:dateUtc="2025-02-18T18:28:00Z">
              <w:r w:rsidRPr="00BF5052" w:rsidDel="004211A4">
                <w:rPr>
                  <w:rFonts w:asciiTheme="minorHAnsi" w:hAnsiTheme="minorHAnsi" w:cstheme="minorHAnsi"/>
                  <w:color w:val="0070C0"/>
                </w:rPr>
                <w:delText>E-learning Corporate Governance C</w:delText>
              </w:r>
              <w:r w:rsidDel="004211A4">
                <w:rPr>
                  <w:rFonts w:asciiTheme="minorHAnsi" w:hAnsiTheme="minorHAnsi" w:cstheme="minorHAnsi"/>
                  <w:color w:val="0070C0"/>
                </w:rPr>
                <w:delText>ode Aruba</w:delText>
              </w:r>
            </w:del>
          </w:p>
        </w:tc>
      </w:tr>
      <w:tr w:rsidR="009254E5" w:rsidRPr="009705CC" w:rsidDel="004211A4" w14:paraId="29BC0736" w14:textId="620D881C" w:rsidTr="3EEDD754">
        <w:trPr>
          <w:del w:id="122" w:author="Mairon Croes" w:date="2025-02-18T14:28:00Z" w16du:dateUtc="2025-02-18T18:28:00Z"/>
        </w:trPr>
        <w:tc>
          <w:tcPr>
            <w:tcW w:w="8905" w:type="dxa"/>
          </w:tcPr>
          <w:p w14:paraId="6D2E7143" w14:textId="1EACB0F6" w:rsidR="009254E5" w:rsidRPr="00914494" w:rsidDel="004211A4" w:rsidRDefault="009254E5" w:rsidP="0000450B">
            <w:pPr>
              <w:pStyle w:val="NormalWeb"/>
              <w:rPr>
                <w:del w:id="123" w:author="Mairon Croes" w:date="2025-02-18T14:28:00Z" w16du:dateUtc="2025-02-18T18:28:00Z"/>
                <w:rFonts w:asciiTheme="minorHAnsi" w:hAnsiTheme="minorHAnsi" w:cstheme="minorHAnsi"/>
                <w:color w:val="0070C0"/>
                <w:lang w:val="nl-NL"/>
              </w:rPr>
            </w:pPr>
            <w:del w:id="124" w:author="Mairon Croes" w:date="2025-02-18T14:28:00Z" w16du:dateUtc="2025-02-18T18:28:00Z">
              <w:r w:rsidRPr="00914494" w:rsidDel="004211A4">
                <w:rPr>
                  <w:rFonts w:asciiTheme="minorHAnsi" w:hAnsiTheme="minorHAnsi" w:cstheme="minorHAnsi"/>
                  <w:color w:val="0070C0"/>
                  <w:lang w:val="nl-NL"/>
                </w:rPr>
                <w:delText>Opleidingen &amp; trainingen</w:delText>
              </w:r>
            </w:del>
          </w:p>
        </w:tc>
      </w:tr>
      <w:tr w:rsidR="00914494" w:rsidRPr="009705CC" w:rsidDel="004211A4" w14:paraId="0983850F" w14:textId="680D16C4" w:rsidTr="3EEDD754">
        <w:trPr>
          <w:del w:id="125" w:author="Mairon Croes" w:date="2025-02-18T14:28:00Z" w16du:dateUtc="2025-02-18T18:28:00Z"/>
        </w:trPr>
        <w:tc>
          <w:tcPr>
            <w:tcW w:w="8905" w:type="dxa"/>
          </w:tcPr>
          <w:p w14:paraId="59C22EA0" w14:textId="662301E8" w:rsidR="00914494" w:rsidRPr="00914494" w:rsidDel="004211A4" w:rsidRDefault="00914494" w:rsidP="0000450B">
            <w:pPr>
              <w:pStyle w:val="NormalWeb"/>
              <w:rPr>
                <w:del w:id="126" w:author="Mairon Croes" w:date="2025-02-18T14:28:00Z" w16du:dateUtc="2025-02-18T18:28:00Z"/>
                <w:rFonts w:asciiTheme="minorHAnsi" w:hAnsiTheme="minorHAnsi" w:cstheme="minorHAnsi"/>
                <w:color w:val="0070C0"/>
                <w:lang w:val="nl-NL"/>
              </w:rPr>
            </w:pPr>
            <w:del w:id="127" w:author="Mairon Croes" w:date="2025-02-18T14:28:00Z" w16du:dateUtc="2025-02-18T18:28:00Z">
              <w:r w:rsidRPr="00914494" w:rsidDel="004211A4">
                <w:rPr>
                  <w:rFonts w:asciiTheme="minorHAnsi" w:hAnsiTheme="minorHAnsi" w:cstheme="minorHAnsi"/>
                  <w:color w:val="0070C0"/>
                  <w:lang w:val="nl-NL"/>
                </w:rPr>
                <w:delText>Vacatures RvT/RVC/</w:delText>
              </w:r>
              <w:r w:rsidR="00BF5052" w:rsidDel="004211A4">
                <w:rPr>
                  <w:rFonts w:asciiTheme="minorHAnsi" w:hAnsiTheme="minorHAnsi" w:cstheme="minorHAnsi"/>
                  <w:color w:val="0070C0"/>
                  <w:lang w:val="nl-NL"/>
                </w:rPr>
                <w:delText>RvB/</w:delText>
              </w:r>
              <w:r w:rsidRPr="00914494" w:rsidDel="004211A4">
                <w:rPr>
                  <w:rFonts w:asciiTheme="minorHAnsi" w:hAnsiTheme="minorHAnsi" w:cstheme="minorHAnsi"/>
                  <w:color w:val="0070C0"/>
                  <w:lang w:val="nl-NL"/>
                </w:rPr>
                <w:delText>besturen</w:delText>
              </w:r>
            </w:del>
          </w:p>
        </w:tc>
      </w:tr>
      <w:tr w:rsidR="00914494" w:rsidRPr="009705CC" w:rsidDel="004211A4" w14:paraId="763AB308" w14:textId="352D3B2B" w:rsidTr="3EEDD754">
        <w:trPr>
          <w:del w:id="128" w:author="Mairon Croes" w:date="2025-02-18T14:28:00Z" w16du:dateUtc="2025-02-18T18:28:00Z"/>
        </w:trPr>
        <w:tc>
          <w:tcPr>
            <w:tcW w:w="8905" w:type="dxa"/>
          </w:tcPr>
          <w:p w14:paraId="159452D7" w14:textId="322AF607" w:rsidR="00914494" w:rsidRPr="00914494" w:rsidDel="004211A4" w:rsidRDefault="00914494" w:rsidP="0000450B">
            <w:pPr>
              <w:pStyle w:val="NormalWeb"/>
              <w:rPr>
                <w:del w:id="129" w:author="Mairon Croes" w:date="2025-02-18T14:28:00Z" w16du:dateUtc="2025-02-18T18:28:00Z"/>
                <w:rFonts w:asciiTheme="minorHAnsi" w:hAnsiTheme="minorHAnsi" w:cstheme="minorHAnsi"/>
                <w:color w:val="0070C0"/>
                <w:lang w:val="nl-NL"/>
              </w:rPr>
            </w:pPr>
            <w:del w:id="130" w:author="Mairon Croes" w:date="2025-02-18T14:28:00Z" w16du:dateUtc="2025-02-18T18:28:00Z">
              <w:r w:rsidRPr="00914494" w:rsidDel="004211A4">
                <w:rPr>
                  <w:rFonts w:asciiTheme="minorHAnsi" w:hAnsiTheme="minorHAnsi" w:cstheme="minorHAnsi"/>
                  <w:color w:val="0070C0"/>
                  <w:lang w:val="nl-NL"/>
                </w:rPr>
                <w:delText>Veel gestelde vragen</w:delText>
              </w:r>
            </w:del>
          </w:p>
        </w:tc>
      </w:tr>
      <w:tr w:rsidR="00BF5052" w:rsidRPr="009705CC" w:rsidDel="004211A4" w14:paraId="7D6AA879" w14:textId="7EC51664" w:rsidTr="3EEDD754">
        <w:trPr>
          <w:del w:id="131" w:author="Mairon Croes" w:date="2025-02-18T14:28:00Z" w16du:dateUtc="2025-02-18T18:28:00Z"/>
        </w:trPr>
        <w:tc>
          <w:tcPr>
            <w:tcW w:w="8905" w:type="dxa"/>
          </w:tcPr>
          <w:p w14:paraId="6AEF67B6" w14:textId="1C979894" w:rsidR="00BF5052" w:rsidRPr="00914494" w:rsidDel="004211A4" w:rsidRDefault="00BF5052" w:rsidP="79A595B2">
            <w:pPr>
              <w:pStyle w:val="NormalWeb"/>
              <w:rPr>
                <w:del w:id="132" w:author="Mairon Croes" w:date="2025-02-18T14:28:00Z" w16du:dateUtc="2025-02-18T18:28:00Z"/>
                <w:rFonts w:asciiTheme="minorHAnsi" w:hAnsiTheme="minorHAnsi" w:cstheme="minorBidi"/>
                <w:color w:val="0070C0"/>
                <w:lang w:val="nl-NL"/>
              </w:rPr>
            </w:pPr>
            <w:del w:id="133" w:author="Mairon Croes" w:date="2025-02-18T14:28:00Z" w16du:dateUtc="2025-02-18T18:28:00Z">
              <w:r w:rsidRPr="79A595B2" w:rsidDel="004211A4">
                <w:rPr>
                  <w:rFonts w:asciiTheme="minorHAnsi" w:hAnsiTheme="minorHAnsi" w:cstheme="minorBidi"/>
                  <w:color w:val="0070C0"/>
                  <w:lang w:val="nl-NL"/>
                </w:rPr>
                <w:delText>Autoriteit</w:delText>
              </w:r>
              <w:r w:rsidR="009D6D28" w:rsidRPr="79A595B2" w:rsidDel="004211A4">
                <w:rPr>
                  <w:rFonts w:asciiTheme="minorHAnsi" w:hAnsiTheme="minorHAnsi" w:cstheme="minorBidi"/>
                  <w:color w:val="0070C0"/>
                  <w:lang w:val="nl-NL"/>
                </w:rPr>
                <w:delText xml:space="preserve"> Corporate Governance</w:delText>
              </w:r>
            </w:del>
          </w:p>
        </w:tc>
      </w:tr>
      <w:tr w:rsidR="00914494" w:rsidDel="004211A4" w14:paraId="5914E5CC" w14:textId="0745E44C" w:rsidTr="3EEDD754">
        <w:trPr>
          <w:del w:id="134" w:author="Mairon Croes" w:date="2025-02-18T14:28:00Z" w16du:dateUtc="2025-02-18T18:28:00Z"/>
        </w:trPr>
        <w:tc>
          <w:tcPr>
            <w:tcW w:w="8905" w:type="dxa"/>
          </w:tcPr>
          <w:p w14:paraId="38DB889E" w14:textId="0485421C" w:rsidR="00914494" w:rsidRPr="00914494" w:rsidDel="004211A4" w:rsidRDefault="00914494" w:rsidP="0000450B">
            <w:pPr>
              <w:pStyle w:val="NormalWeb"/>
              <w:rPr>
                <w:del w:id="135" w:author="Mairon Croes" w:date="2025-02-18T14:28:00Z" w16du:dateUtc="2025-02-18T18:28:00Z"/>
                <w:rFonts w:asciiTheme="minorHAnsi" w:hAnsiTheme="minorHAnsi" w:cstheme="minorHAnsi"/>
                <w:color w:val="0070C0"/>
                <w:lang w:val="nl-NL"/>
              </w:rPr>
            </w:pPr>
            <w:del w:id="136" w:author="Mairon Croes" w:date="2025-02-18T14:28:00Z" w16du:dateUtc="2025-02-18T18:28:00Z">
              <w:r w:rsidRPr="00914494" w:rsidDel="004211A4">
                <w:rPr>
                  <w:rFonts w:asciiTheme="minorHAnsi" w:hAnsiTheme="minorHAnsi" w:cstheme="minorHAnsi"/>
                  <w:color w:val="0070C0"/>
                  <w:lang w:val="nl-NL"/>
                </w:rPr>
                <w:delText>Contac</w:delText>
              </w:r>
              <w:r w:rsidR="00C73E0F" w:rsidDel="004211A4">
                <w:rPr>
                  <w:rFonts w:asciiTheme="minorHAnsi" w:hAnsiTheme="minorHAnsi" w:cstheme="minorHAnsi"/>
                  <w:color w:val="0070C0"/>
                  <w:lang w:val="nl-NL"/>
                </w:rPr>
                <w:delText>t</w:delText>
              </w:r>
            </w:del>
          </w:p>
        </w:tc>
      </w:tr>
    </w:tbl>
    <w:p w14:paraId="63672153" w14:textId="059B67FF" w:rsidR="00373CDB" w:rsidRPr="008C3335" w:rsidRDefault="00E43206" w:rsidP="00B354CF">
      <w:pPr>
        <w:rPr>
          <w:color w:val="227ACB"/>
          <w:u w:val="single"/>
          <w:lang w:val="nl-NL"/>
        </w:rPr>
      </w:pPr>
      <w:ins w:id="137" w:author="Mairon Croes" w:date="2025-02-18T14:38:00Z" w16du:dateUtc="2025-02-18T18:38:00Z">
        <w:r w:rsidRPr="00E43206">
          <w:rPr>
            <w:sz w:val="24"/>
            <w:szCs w:val="24"/>
            <w:lang w:val="nl-NL"/>
            <w:rPrChange w:id="138" w:author="Mairon Croes" w:date="2025-02-18T14:38:00Z" w16du:dateUtc="2025-02-18T18:38:00Z">
              <w:rPr>
                <w:rStyle w:val="Hyperlink"/>
                <w:sz w:val="24"/>
                <w:szCs w:val="24"/>
                <w:lang w:val="nl-NL"/>
              </w:rPr>
            </w:rPrChange>
          </w:rPr>
          <w:t xml:space="preserve">Instellingsbeschikking Implementatieteam Corporate </w:t>
        </w:r>
        <w:proofErr w:type="spellStart"/>
        <w:r w:rsidRPr="00E43206">
          <w:rPr>
            <w:sz w:val="24"/>
            <w:szCs w:val="24"/>
            <w:lang w:val="nl-NL"/>
            <w:rPrChange w:id="139" w:author="Mairon Croes" w:date="2025-02-18T14:38:00Z" w16du:dateUtc="2025-02-18T18:38:00Z">
              <w:rPr>
                <w:rStyle w:val="Hyperlink"/>
                <w:sz w:val="24"/>
                <w:szCs w:val="24"/>
                <w:lang w:val="nl-NL"/>
              </w:rPr>
            </w:rPrChange>
          </w:rPr>
          <w:t>Governance</w:t>
        </w:r>
      </w:ins>
      <w:proofErr w:type="spellEnd"/>
    </w:p>
    <w:sectPr w:rsidR="00373CDB" w:rsidRPr="008C333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86" w:author="wabcadvies@gmail.com" w:date="2025-01-28T14:13:00Z" w:initials="wa">
    <w:p w14:paraId="2D6C2B94" w14:textId="7CA0DC1B" w:rsidR="00E44338" w:rsidRDefault="00000000">
      <w:r>
        <w:annotationRef/>
      </w:r>
      <w:r w:rsidRPr="326862F6">
        <w:t>Mairon, heb je deze MB?</w:t>
      </w:r>
    </w:p>
  </w:comment>
  <w:comment w:id="87" w:author="Mairon Croes" w:date="2025-01-29T12:28:00Z" w:initials="MC">
    <w:p w14:paraId="6D828692" w14:textId="77777777" w:rsidR="008B4048" w:rsidRDefault="008B4048" w:rsidP="008B404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ja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D6C2B94" w15:done="0"/>
  <w15:commentEx w15:paraId="6D828692" w15:paraIdParent="2D6C2B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5E4CAA3" w16cex:dateUtc="2025-01-28T18:13:00Z"/>
  <w16cex:commentExtensible w16cex:durableId="3B4FE87A" w16cex:dateUtc="2025-01-29T16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D6C2B94" w16cid:durableId="65E4CAA3"/>
  <w16cid:commentId w16cid:paraId="6D828692" w16cid:durableId="3B4FE8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3BC9C" w14:textId="77777777" w:rsidR="00D67F18" w:rsidRDefault="00D67F18" w:rsidP="00E71D0A">
      <w:pPr>
        <w:spacing w:after="0" w:line="240" w:lineRule="auto"/>
      </w:pPr>
      <w:r>
        <w:separator/>
      </w:r>
    </w:p>
  </w:endnote>
  <w:endnote w:type="continuationSeparator" w:id="0">
    <w:p w14:paraId="34F5D4C7" w14:textId="77777777" w:rsidR="00D67F18" w:rsidRDefault="00D67F18" w:rsidP="00E7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A595B2" w14:paraId="2300749A" w14:textId="77777777" w:rsidTr="79A595B2">
      <w:trPr>
        <w:trHeight w:val="300"/>
      </w:trPr>
      <w:tc>
        <w:tcPr>
          <w:tcW w:w="3120" w:type="dxa"/>
        </w:tcPr>
        <w:p w14:paraId="2D00F111" w14:textId="572663B2" w:rsidR="79A595B2" w:rsidRDefault="79A595B2" w:rsidP="79A595B2">
          <w:pPr>
            <w:pStyle w:val="Header"/>
            <w:ind w:left="-115"/>
          </w:pPr>
        </w:p>
      </w:tc>
      <w:tc>
        <w:tcPr>
          <w:tcW w:w="3120" w:type="dxa"/>
        </w:tcPr>
        <w:p w14:paraId="4A020360" w14:textId="337E58A9" w:rsidR="79A595B2" w:rsidRDefault="79A595B2" w:rsidP="79A595B2">
          <w:pPr>
            <w:pStyle w:val="Header"/>
            <w:jc w:val="center"/>
          </w:pPr>
        </w:p>
      </w:tc>
      <w:tc>
        <w:tcPr>
          <w:tcW w:w="3120" w:type="dxa"/>
        </w:tcPr>
        <w:p w14:paraId="3181E634" w14:textId="05AFC9BC" w:rsidR="79A595B2" w:rsidRDefault="79A595B2" w:rsidP="79A595B2">
          <w:pPr>
            <w:pStyle w:val="Header"/>
            <w:ind w:right="-115"/>
            <w:jc w:val="right"/>
          </w:pPr>
        </w:p>
      </w:tc>
    </w:tr>
  </w:tbl>
  <w:p w14:paraId="62ADC018" w14:textId="54AA81BA" w:rsidR="79A595B2" w:rsidRDefault="79A595B2" w:rsidP="79A59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F4B51" w14:textId="77777777" w:rsidR="00D67F18" w:rsidRDefault="00D67F18" w:rsidP="00E71D0A">
      <w:pPr>
        <w:spacing w:after="0" w:line="240" w:lineRule="auto"/>
      </w:pPr>
      <w:r>
        <w:separator/>
      </w:r>
    </w:p>
  </w:footnote>
  <w:footnote w:type="continuationSeparator" w:id="0">
    <w:p w14:paraId="2694A7DF" w14:textId="77777777" w:rsidR="00D67F18" w:rsidRDefault="00D67F18" w:rsidP="00E71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5BFD5" w14:textId="7501033A" w:rsidR="00E71D0A" w:rsidRDefault="79A595B2">
    <w:pPr>
      <w:pStyle w:val="Header"/>
    </w:pPr>
    <w:proofErr w:type="spellStart"/>
    <w:r>
      <w:t>Geactualiseerde</w:t>
    </w:r>
    <w:proofErr w:type="spellEnd"/>
    <w:r>
      <w:t xml:space="preserve"> </w:t>
    </w:r>
    <w:proofErr w:type="spellStart"/>
    <w:r>
      <w:t>versie</w:t>
    </w:r>
    <w:proofErr w:type="spellEnd"/>
    <w:r>
      <w:t xml:space="preserve"> 28-1-2025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B2825"/>
    <w:multiLevelType w:val="hybridMultilevel"/>
    <w:tmpl w:val="C4E062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C21C1"/>
    <w:multiLevelType w:val="hybridMultilevel"/>
    <w:tmpl w:val="E5C086FA"/>
    <w:lvl w:ilvl="0" w:tplc="645A4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0763A"/>
    <w:multiLevelType w:val="hybridMultilevel"/>
    <w:tmpl w:val="3760B802"/>
    <w:lvl w:ilvl="0" w:tplc="E3E2FC7C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5017179">
    <w:abstractNumId w:val="1"/>
  </w:num>
  <w:num w:numId="2" w16cid:durableId="920218010">
    <w:abstractNumId w:val="2"/>
  </w:num>
  <w:num w:numId="3" w16cid:durableId="84655950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iron Croes">
    <w15:presenceInfo w15:providerId="AD" w15:userId="S::Mairon.Croes@gobierno.aw::834e67af-2210-4981-a2fc-02c8ae12936f"/>
  </w15:person>
  <w15:person w15:author="wabcadvies@gmail.com">
    <w15:presenceInfo w15:providerId="AD" w15:userId="S::urn:spo:guest#wabcadvies@gmail.com::"/>
  </w15:person>
  <w15:person w15:author="Carlos Guiamo">
    <w15:presenceInfo w15:providerId="AD" w15:userId="S::Carlos.Guiamo@gobierno.aw::b25ad6a3-f854-4a38-a6b5-941e8eb33a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AF"/>
    <w:rsid w:val="00025E4E"/>
    <w:rsid w:val="0004444E"/>
    <w:rsid w:val="0009688A"/>
    <w:rsid w:val="000EE58E"/>
    <w:rsid w:val="001013E4"/>
    <w:rsid w:val="0011239E"/>
    <w:rsid w:val="00136EF3"/>
    <w:rsid w:val="00171478"/>
    <w:rsid w:val="00171BE7"/>
    <w:rsid w:val="00192C06"/>
    <w:rsid w:val="001C5F03"/>
    <w:rsid w:val="002F28C8"/>
    <w:rsid w:val="00361373"/>
    <w:rsid w:val="00373CDB"/>
    <w:rsid w:val="003758E0"/>
    <w:rsid w:val="003C7E95"/>
    <w:rsid w:val="004211A4"/>
    <w:rsid w:val="005775B0"/>
    <w:rsid w:val="00585DDD"/>
    <w:rsid w:val="005B00EF"/>
    <w:rsid w:val="006410AF"/>
    <w:rsid w:val="006D1B98"/>
    <w:rsid w:val="0073421C"/>
    <w:rsid w:val="00767FD3"/>
    <w:rsid w:val="00772E31"/>
    <w:rsid w:val="00775494"/>
    <w:rsid w:val="007766DB"/>
    <w:rsid w:val="00790852"/>
    <w:rsid w:val="00796A1C"/>
    <w:rsid w:val="00831FD8"/>
    <w:rsid w:val="00842403"/>
    <w:rsid w:val="0085120E"/>
    <w:rsid w:val="008647F5"/>
    <w:rsid w:val="008B4048"/>
    <w:rsid w:val="008C3335"/>
    <w:rsid w:val="008E70F5"/>
    <w:rsid w:val="00914494"/>
    <w:rsid w:val="009254E5"/>
    <w:rsid w:val="00954C54"/>
    <w:rsid w:val="009568FD"/>
    <w:rsid w:val="00994185"/>
    <w:rsid w:val="009D42A7"/>
    <w:rsid w:val="009D6D28"/>
    <w:rsid w:val="00A61D93"/>
    <w:rsid w:val="00A72F22"/>
    <w:rsid w:val="00AA7988"/>
    <w:rsid w:val="00AD33E0"/>
    <w:rsid w:val="00B10479"/>
    <w:rsid w:val="00B354CF"/>
    <w:rsid w:val="00B70664"/>
    <w:rsid w:val="00BA4DCB"/>
    <w:rsid w:val="00BF5052"/>
    <w:rsid w:val="00C1601C"/>
    <w:rsid w:val="00C33E97"/>
    <w:rsid w:val="00C37AD0"/>
    <w:rsid w:val="00C73B2D"/>
    <w:rsid w:val="00C73E0F"/>
    <w:rsid w:val="00CE61A6"/>
    <w:rsid w:val="00D45854"/>
    <w:rsid w:val="00D60444"/>
    <w:rsid w:val="00D67F18"/>
    <w:rsid w:val="00D71D88"/>
    <w:rsid w:val="00DC0CE7"/>
    <w:rsid w:val="00E12387"/>
    <w:rsid w:val="00E43206"/>
    <w:rsid w:val="00E44338"/>
    <w:rsid w:val="00E71D0A"/>
    <w:rsid w:val="00F170D4"/>
    <w:rsid w:val="00F204F5"/>
    <w:rsid w:val="00FB0E56"/>
    <w:rsid w:val="00FD6F7F"/>
    <w:rsid w:val="00FF6C2C"/>
    <w:rsid w:val="0F2F0FDB"/>
    <w:rsid w:val="1388D9B8"/>
    <w:rsid w:val="13B2FF07"/>
    <w:rsid w:val="2B0D0233"/>
    <w:rsid w:val="30806F01"/>
    <w:rsid w:val="3768E5D9"/>
    <w:rsid w:val="3EEDD754"/>
    <w:rsid w:val="4D109B6C"/>
    <w:rsid w:val="4EDCB319"/>
    <w:rsid w:val="52527B78"/>
    <w:rsid w:val="54F33D3B"/>
    <w:rsid w:val="56628DE7"/>
    <w:rsid w:val="58D5A9B7"/>
    <w:rsid w:val="708F2505"/>
    <w:rsid w:val="79A595B2"/>
    <w:rsid w:val="7EB1E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AAD879"/>
  <w15:chartTrackingRefBased/>
  <w15:docId w15:val="{18C41A0C-CA7A-4812-9A04-CD8FB5C7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0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0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0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1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0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0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0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0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0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0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0A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B00EF"/>
    <w:pPr>
      <w:spacing w:after="0" w:line="240" w:lineRule="auto"/>
    </w:pPr>
    <w:rPr>
      <w:kern w:val="0"/>
    </w:rPr>
  </w:style>
  <w:style w:type="paragraph" w:styleId="NormalWeb">
    <w:name w:val="Normal (Web)"/>
    <w:basedOn w:val="Normal"/>
    <w:uiPriority w:val="99"/>
    <w:semiHidden/>
    <w:unhideWhenUsed/>
    <w:rsid w:val="00914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91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54C5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D0A"/>
  </w:style>
  <w:style w:type="paragraph" w:styleId="Footer">
    <w:name w:val="footer"/>
    <w:basedOn w:val="Normal"/>
    <w:link w:val="FooterChar"/>
    <w:uiPriority w:val="99"/>
    <w:unhideWhenUsed/>
    <w:rsid w:val="00E7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D0A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04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3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van der Wal</dc:creator>
  <cp:keywords/>
  <dc:description/>
  <cp:lastModifiedBy>Mairon Croes</cp:lastModifiedBy>
  <cp:revision>12</cp:revision>
  <cp:lastPrinted>2024-11-18T13:08:00Z</cp:lastPrinted>
  <dcterms:created xsi:type="dcterms:W3CDTF">2025-02-18T18:35:00Z</dcterms:created>
  <dcterms:modified xsi:type="dcterms:W3CDTF">2025-02-18T19:06:00Z</dcterms:modified>
</cp:coreProperties>
</file>